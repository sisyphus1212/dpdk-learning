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pPr>
    </w:p>
    <w:sdt>
      <w:sdtPr>
        <w:rPr>
          <w:rFonts w:ascii="Times New Roman" w:hAnsi="Times New Roman" w:eastAsia="宋体" w:cstheme="minorBidi"/>
          <w:color w:val="auto"/>
          <w:kern w:val="2"/>
          <w:sz w:val="24"/>
          <w:szCs w:val="22"/>
          <w:lang w:val="zh-CN"/>
        </w:rPr>
        <w:id w:val="371355124"/>
        <w:docPartObj>
          <w:docPartGallery w:val="Table of Contents"/>
          <w:docPartUnique/>
        </w:docPartObj>
      </w:sdtPr>
      <w:sdtEndPr>
        <w:rPr>
          <w:rFonts w:ascii="Times New Roman" w:hAnsi="Times New Roman" w:eastAsia="宋体" w:cstheme="minorBidi"/>
          <w:b/>
          <w:bCs/>
          <w:color w:val="auto"/>
          <w:kern w:val="2"/>
          <w:sz w:val="24"/>
          <w:szCs w:val="22"/>
          <w:lang w:val="zh-CN"/>
        </w:rPr>
      </w:sdtEndPr>
      <w:sdtContent>
        <w:p>
          <w:pPr>
            <w:pStyle w:val="45"/>
          </w:pPr>
          <w:r>
            <w:rPr>
              <w:lang w:val="zh-CN"/>
            </w:rPr>
            <w:t>目录</w:t>
          </w:r>
        </w:p>
        <w:p>
          <w:pPr>
            <w:pStyle w:val="16"/>
            <w:tabs>
              <w:tab w:val="right" w:leader="dot" w:pos="8296"/>
            </w:tabs>
            <w:ind w:left="480"/>
            <w:rPr>
              <w:rFonts w:asciiTheme="minorHAnsi" w:hAnsiTheme="minorHAnsi" w:eastAsiaTheme="minorEastAsia"/>
              <w:sz w:val="21"/>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"_Toc1504047" </w:instrText>
          </w:r>
          <w:r>
            <w:fldChar w:fldCharType="separate"/>
          </w:r>
          <w:r>
            <w:rPr>
              <w:rStyle w:val="24"/>
            </w:rPr>
            <w:t>摘要</w:t>
          </w:r>
          <w:r>
            <w:tab/>
          </w:r>
          <w:r>
            <w:fldChar w:fldCharType="begin"/>
          </w:r>
          <w:r>
            <w:instrText xml:space="preserve"> PAGEREF _Toc1504047 \h </w:instrText>
          </w:r>
          <w:r>
            <w:fldChar w:fldCharType="separate"/>
          </w:r>
          <w:r>
            <w:t>2</w:t>
          </w:r>
          <w:r>
            <w:fldChar w:fldCharType="end"/>
          </w:r>
          <w:r>
            <w:fldChar w:fldCharType="end"/>
          </w:r>
        </w:p>
        <w:p>
          <w:pPr>
            <w:pStyle w:val="16"/>
            <w:tabs>
              <w:tab w:val="right" w:leader="dot" w:pos="8296"/>
            </w:tabs>
            <w:ind w:left="480"/>
            <w:rPr>
              <w:rFonts w:asciiTheme="minorHAnsi" w:hAnsiTheme="minorHAnsi" w:eastAsiaTheme="minorEastAsia"/>
              <w:sz w:val="21"/>
            </w:rPr>
          </w:pPr>
          <w:r>
            <w:fldChar w:fldCharType="begin"/>
          </w:r>
          <w:r>
            <w:instrText xml:space="preserve"> HYPERLINK \l "_Toc1504048" </w:instrText>
          </w:r>
          <w:r>
            <w:fldChar w:fldCharType="separate"/>
          </w:r>
          <w:r>
            <w:rPr>
              <w:rStyle w:val="24"/>
            </w:rPr>
            <w:t>1 介绍</w:t>
          </w:r>
          <w:r>
            <w:tab/>
          </w:r>
          <w:r>
            <w:fldChar w:fldCharType="begin"/>
          </w:r>
          <w:r>
            <w:instrText xml:space="preserve"> PAGEREF _Toc1504048 \h </w:instrText>
          </w:r>
          <w:r>
            <w:fldChar w:fldCharType="separate"/>
          </w:r>
          <w:r>
            <w:t>2</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"_Toc1504049" </w:instrText>
          </w:r>
          <w:r>
            <w:fldChar w:fldCharType="separate"/>
          </w:r>
          <w:r>
            <w:rPr>
              <w:rStyle w:val="24"/>
            </w:rPr>
            <w:t>1.1 规范性引用文件</w:t>
          </w:r>
          <w:r>
            <w:tab/>
          </w:r>
          <w:r>
            <w:fldChar w:fldCharType="begin"/>
          </w:r>
          <w:r>
            <w:instrText xml:space="preserve"> PAGEREF _Toc1504049 \h </w:instrText>
          </w:r>
          <w:r>
            <w:fldChar w:fldCharType="separate"/>
          </w:r>
          <w:r>
            <w:t>3</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"_Toc1504050" </w:instrText>
          </w:r>
          <w:r>
            <w:fldChar w:fldCharType="separate"/>
          </w:r>
          <w:r>
            <w:rPr>
              <w:rStyle w:val="24"/>
            </w:rPr>
            <w:t>1.2 非规范性引用文件</w:t>
          </w:r>
          <w:r>
            <w:tab/>
          </w:r>
          <w:r>
            <w:fldChar w:fldCharType="begin"/>
          </w:r>
          <w:r>
            <w:instrText xml:space="preserve"> PAGEREF _Toc1504050 \h </w:instrText>
          </w:r>
          <w:r>
            <w:fldChar w:fldCharType="separate"/>
          </w:r>
          <w:r>
            <w:t>4</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"_Toc1504051" </w:instrText>
          </w:r>
          <w:r>
            <w:fldChar w:fldCharType="separate"/>
          </w:r>
          <w:r>
            <w:rPr>
              <w:rStyle w:val="24"/>
            </w:rPr>
            <w:t>1.3 术语</w:t>
          </w:r>
          <w:r>
            <w:tab/>
          </w:r>
          <w:r>
            <w:fldChar w:fldCharType="begin"/>
          </w:r>
          <w:r>
            <w:instrText xml:space="preserve"> PAGEREF _Toc1504051 \h </w:instrText>
          </w:r>
          <w:r>
            <w:fldChar w:fldCharType="separate"/>
          </w:r>
          <w:r>
            <w:t>4</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"_Toc1504052" </w:instrText>
          </w:r>
          <w:r>
            <w:fldChar w:fldCharType="separate"/>
          </w:r>
          <w:r>
            <w:rPr>
              <w:rStyle w:val="24"/>
            </w:rPr>
            <w:t>1.4 结构规范</w:t>
          </w:r>
          <w:r>
            <w:tab/>
          </w:r>
          <w:r>
            <w:fldChar w:fldCharType="begin"/>
          </w:r>
          <w:r>
            <w:instrText xml:space="preserve"> PAGEREF _Toc1504052 \h </w:instrText>
          </w:r>
          <w:r>
            <w:fldChar w:fldCharType="separate"/>
          </w:r>
          <w:r>
            <w:t>5</w:t>
          </w:r>
          <w:r>
            <w:fldChar w:fldCharType="end"/>
          </w:r>
          <w:r>
            <w:fldChar w:fldCharType="end"/>
          </w:r>
        </w:p>
        <w:p>
          <w:pPr>
            <w:pStyle w:val="16"/>
            <w:tabs>
              <w:tab w:val="right" w:leader="dot" w:pos="8296"/>
            </w:tabs>
            <w:ind w:left="480"/>
            <w:rPr>
              <w:rFonts w:asciiTheme="minorHAnsi" w:hAnsiTheme="minorHAnsi" w:eastAsiaTheme="minorEastAsia"/>
              <w:sz w:val="21"/>
            </w:rPr>
          </w:pPr>
          <w:r>
            <w:fldChar w:fldCharType="begin"/>
          </w:r>
          <w:r>
            <w:instrText xml:space="preserve"> HYPERLINK \l "_Toc1504053" </w:instrText>
          </w:r>
          <w:r>
            <w:fldChar w:fldCharType="separate"/>
          </w:r>
          <w:r>
            <w:rPr>
              <w:rStyle w:val="24"/>
            </w:rPr>
            <w:t>2  Virtio 设备的基本设施</w:t>
          </w:r>
          <w:r>
            <w:tab/>
          </w:r>
          <w:r>
            <w:fldChar w:fldCharType="begin"/>
          </w:r>
          <w:r>
            <w:instrText xml:space="preserve"> PAGEREF _Toc1504053 \h </w:instrText>
          </w:r>
          <w:r>
            <w:fldChar w:fldCharType="separate"/>
          </w:r>
          <w:r>
            <w:t>5</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"_Toc1504054" </w:instrText>
          </w:r>
          <w:r>
            <w:fldChar w:fldCharType="separate"/>
          </w:r>
          <w:r>
            <w:rPr>
              <w:rStyle w:val="24"/>
            </w:rPr>
            <w:t>2.1 设备状态字段</w:t>
          </w:r>
          <w:r>
            <w:tab/>
          </w:r>
          <w:r>
            <w:fldChar w:fldCharType="begin"/>
          </w:r>
          <w:r>
            <w:instrText xml:space="preserve"> PAGEREF _Toc1504054 \h </w:instrText>
          </w:r>
          <w:r>
            <w:fldChar w:fldCharType="separate"/>
          </w:r>
          <w:r>
            <w:t>5</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"_Toc1504055" </w:instrText>
          </w:r>
          <w:r>
            <w:fldChar w:fldCharType="separate"/>
          </w:r>
          <w:r>
            <w:rPr>
              <w:rStyle w:val="24"/>
            </w:rPr>
            <w:t>2.2 功能位</w:t>
          </w:r>
          <w:r>
            <w:tab/>
          </w:r>
          <w:r>
            <w:fldChar w:fldCharType="begin"/>
          </w:r>
          <w:r>
            <w:instrText xml:space="preserve"> PAGEREF _Toc1504055 \h </w:instrText>
          </w:r>
          <w:r>
            <w:fldChar w:fldCharType="separate"/>
          </w:r>
          <w:r>
            <w:t>7</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"_Toc1504056" </w:instrText>
          </w:r>
          <w:r>
            <w:fldChar w:fldCharType="separate"/>
          </w:r>
          <w:r>
            <w:rPr>
              <w:rStyle w:val="24"/>
            </w:rPr>
            <w:t>2.3 设备配置空间</w:t>
          </w:r>
          <w:r>
            <w:tab/>
          </w:r>
          <w:r>
            <w:fldChar w:fldCharType="begin"/>
          </w:r>
          <w:r>
            <w:instrText xml:space="preserve"> PAGEREF _Toc1504056 \h </w:instrText>
          </w:r>
          <w:r>
            <w:fldChar w:fldCharType="separate"/>
          </w:r>
          <w:r>
            <w:t>8</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"_Toc1504057" </w:instrText>
          </w:r>
          <w:r>
            <w:fldChar w:fldCharType="separate"/>
          </w:r>
          <w:r>
            <w:rPr>
              <w:rStyle w:val="24"/>
            </w:rPr>
            <w:t>2.4 虚拟队列</w:t>
          </w:r>
          <w:r>
            <w:tab/>
          </w:r>
          <w:r>
            <w:fldChar w:fldCharType="begin"/>
          </w:r>
          <w:r>
            <w:instrText xml:space="preserve"> PAGEREF _Toc1504057 \h </w:instrText>
          </w:r>
          <w:r>
            <w:fldChar w:fldCharType="separate"/>
          </w:r>
          <w:r>
            <w:t>10</w:t>
          </w:r>
          <w:r>
            <w:fldChar w:fldCharType="end"/>
          </w:r>
          <w:r>
            <w:fldChar w:fldCharType="end"/>
          </w:r>
        </w:p>
        <w:p>
          <w:pPr>
            <w:pStyle w:val="16"/>
            <w:tabs>
              <w:tab w:val="right" w:leader="dot" w:pos="8296"/>
            </w:tabs>
            <w:ind w:left="480"/>
            <w:rPr>
              <w:rFonts w:asciiTheme="minorHAnsi" w:hAnsiTheme="minorHAnsi" w:eastAsiaTheme="minorEastAsia"/>
              <w:sz w:val="21"/>
            </w:rPr>
          </w:pPr>
          <w:r>
            <w:fldChar w:fldCharType="begin"/>
          </w:r>
          <w:r>
            <w:instrText xml:space="preserve"> HYPERLINK \l "_Toc1504058" </w:instrText>
          </w:r>
          <w:r>
            <w:fldChar w:fldCharType="separate"/>
          </w:r>
          <w:r>
            <w:rPr>
              <w:rStyle w:val="24"/>
              <w:rFonts w:ascii="宋体" w:hAnsi="宋体"/>
            </w:rPr>
            <w:t>3 一般初始化和设备操作</w:t>
          </w:r>
          <w:r>
            <w:tab/>
          </w:r>
          <w:r>
            <w:fldChar w:fldCharType="begin"/>
          </w:r>
          <w:r>
            <w:instrText xml:space="preserve"> PAGEREF _Toc1504058 \h </w:instrText>
          </w:r>
          <w:r>
            <w:fldChar w:fldCharType="separate"/>
          </w:r>
          <w:r>
            <w:t>20</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"_Toc1504059" </w:instrText>
          </w:r>
          <w:r>
            <w:fldChar w:fldCharType="separate"/>
          </w:r>
          <w:r>
            <w:rPr>
              <w:rStyle w:val="24"/>
            </w:rPr>
            <w:t>3.1 设备初始化</w:t>
          </w:r>
          <w:r>
            <w:tab/>
          </w:r>
          <w:r>
            <w:fldChar w:fldCharType="begin"/>
          </w:r>
          <w:r>
            <w:instrText xml:space="preserve"> PAGEREF _Toc1504059 \h </w:instrText>
          </w:r>
          <w:r>
            <w:fldChar w:fldCharType="separate"/>
          </w:r>
          <w:r>
            <w:t>20</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"_Toc1504060" </w:instrText>
          </w:r>
          <w:r>
            <w:fldChar w:fldCharType="separate"/>
          </w:r>
          <w:r>
            <w:rPr>
              <w:rStyle w:val="24"/>
            </w:rPr>
            <w:t>3.2 设备操作</w:t>
          </w:r>
          <w:r>
            <w:tab/>
          </w:r>
          <w:r>
            <w:fldChar w:fldCharType="begin"/>
          </w:r>
          <w:r>
            <w:instrText xml:space="preserve"> PAGEREF _Toc1504060 \h </w:instrText>
          </w:r>
          <w:r>
            <w:fldChar w:fldCharType="separate"/>
          </w:r>
          <w:r>
            <w:t>21</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"_Toc1504061" </w:instrText>
          </w:r>
          <w:r>
            <w:fldChar w:fldCharType="separate"/>
          </w:r>
          <w:r>
            <w:rPr>
              <w:rStyle w:val="24"/>
            </w:rPr>
            <w:t>3.3设备清理</w:t>
          </w:r>
          <w:r>
            <w:tab/>
          </w:r>
          <w:r>
            <w:fldChar w:fldCharType="begin"/>
          </w:r>
          <w:r>
            <w:instrText xml:space="preserve"> PAGEREF _Toc1504061 \h </w:instrText>
          </w:r>
          <w:r>
            <w:fldChar w:fldCharType="separate"/>
          </w:r>
          <w:r>
            <w:t>24</w:t>
          </w:r>
          <w:r>
            <w:fldChar w:fldCharType="end"/>
          </w:r>
          <w:r>
            <w:fldChar w:fldCharType="end"/>
          </w:r>
        </w:p>
        <w:p>
          <w:pPr>
            <w:pStyle w:val="16"/>
            <w:tabs>
              <w:tab w:val="right" w:leader="dot" w:pos="8296"/>
            </w:tabs>
            <w:ind w:left="480"/>
            <w:rPr>
              <w:rFonts w:asciiTheme="minorHAnsi" w:hAnsiTheme="minorHAnsi" w:eastAsiaTheme="minorEastAsia"/>
              <w:sz w:val="21"/>
            </w:rPr>
          </w:pPr>
          <w:r>
            <w:fldChar w:fldCharType="begin"/>
          </w:r>
          <w:r>
            <w:instrText xml:space="preserve"> HYPERLINK \l "_Toc1504062" </w:instrText>
          </w:r>
          <w:r>
            <w:fldChar w:fldCharType="separate"/>
          </w:r>
          <w:r>
            <w:rPr>
              <w:rStyle w:val="24"/>
            </w:rPr>
            <w:t>4  Virtio传输选项</w:t>
          </w:r>
          <w:r>
            <w:tab/>
          </w:r>
          <w:r>
            <w:fldChar w:fldCharType="begin"/>
          </w:r>
          <w:r>
            <w:instrText xml:space="preserve"> PAGEREF _Toc1504062 \h </w:instrText>
          </w:r>
          <w:r>
            <w:fldChar w:fldCharType="separate"/>
          </w:r>
          <w:r>
            <w:t>24</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"_Toc1504063" </w:instrText>
          </w:r>
          <w:r>
            <w:fldChar w:fldCharType="separate"/>
          </w:r>
          <w:r>
            <w:rPr>
              <w:rStyle w:val="24"/>
            </w:rPr>
            <w:t>4.1 PCI总线下的Virtio</w:t>
          </w:r>
          <w:r>
            <w:tab/>
          </w:r>
          <w:r>
            <w:fldChar w:fldCharType="begin"/>
          </w:r>
          <w:r>
            <w:instrText xml:space="preserve"> PAGEREF _Toc1504063 \h </w:instrText>
          </w:r>
          <w:r>
            <w:fldChar w:fldCharType="separate"/>
          </w:r>
          <w:r>
            <w:t>24</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"_Toc1504064" </w:instrText>
          </w:r>
          <w:r>
            <w:fldChar w:fldCharType="separate"/>
          </w:r>
          <w:r>
            <w:rPr>
              <w:rStyle w:val="24"/>
            </w:rPr>
            <w:t>4.2 MMIO下的Virtio</w:t>
          </w:r>
          <w:r>
            <w:tab/>
          </w:r>
          <w:r>
            <w:fldChar w:fldCharType="begin"/>
          </w:r>
          <w:r>
            <w:instrText xml:space="preserve"> PAGEREF _Toc1504064 \h </w:instrText>
          </w:r>
          <w:r>
            <w:fldChar w:fldCharType="separate"/>
          </w:r>
          <w:r>
            <w:t>42</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"_Toc1504065" </w:instrText>
          </w:r>
          <w:r>
            <w:fldChar w:fldCharType="separate"/>
          </w:r>
          <w:r>
            <w:rPr>
              <w:rStyle w:val="24"/>
            </w:rPr>
            <w:t>4.3 Channel I/O下的Virtio</w:t>
          </w:r>
          <w:r>
            <w:tab/>
          </w:r>
          <w:r>
            <w:fldChar w:fldCharType="begin"/>
          </w:r>
          <w:r>
            <w:instrText xml:space="preserve"> PAGEREF _Toc1504065 \h </w:instrText>
          </w:r>
          <w:r>
            <w:fldChar w:fldCharType="separate"/>
          </w:r>
          <w:r>
            <w:t>53</w:t>
          </w:r>
          <w:r>
            <w:fldChar w:fldCharType="end"/>
          </w:r>
          <w:r>
            <w:fldChar w:fldCharType="end"/>
          </w:r>
        </w:p>
        <w:p>
          <w:pPr>
            <w:pStyle w:val="16"/>
            <w:tabs>
              <w:tab w:val="right" w:leader="dot" w:pos="8296"/>
            </w:tabs>
            <w:ind w:left="480"/>
            <w:rPr>
              <w:rFonts w:asciiTheme="minorHAnsi" w:hAnsiTheme="minorHAnsi" w:eastAsiaTheme="minorEastAsia"/>
              <w:sz w:val="21"/>
            </w:rPr>
          </w:pPr>
          <w:r>
            <w:fldChar w:fldCharType="begin"/>
          </w:r>
          <w:r>
            <w:instrText xml:space="preserve"> HYPERLINK \l "_Toc1504066" </w:instrText>
          </w:r>
          <w:r>
            <w:fldChar w:fldCharType="separate"/>
          </w:r>
          <w:r>
            <w:rPr>
              <w:rStyle w:val="24"/>
            </w:rPr>
            <w:t>5 设备类型</w:t>
          </w:r>
          <w:r>
            <w:tab/>
          </w:r>
          <w:r>
            <w:fldChar w:fldCharType="begin"/>
          </w:r>
          <w:r>
            <w:instrText xml:space="preserve"> PAGEREF _Toc1504066 \h </w:instrText>
          </w:r>
          <w:r>
            <w:fldChar w:fldCharType="separate"/>
          </w:r>
          <w:r>
            <w:t>62</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"_Toc1504067" </w:instrText>
          </w:r>
          <w:r>
            <w:fldChar w:fldCharType="separate"/>
          </w:r>
          <w:r>
            <w:rPr>
              <w:rStyle w:val="24"/>
            </w:rPr>
            <w:t>5.1 网络设备</w:t>
          </w:r>
          <w:r>
            <w:tab/>
          </w:r>
          <w:r>
            <w:fldChar w:fldCharType="begin"/>
          </w:r>
          <w:r>
            <w:instrText xml:space="preserve"> PAGEREF _Toc1504067 \h </w:instrText>
          </w:r>
          <w:r>
            <w:fldChar w:fldCharType="separate"/>
          </w:r>
          <w:r>
            <w:t>63</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"_Toc1504068" </w:instrText>
          </w:r>
          <w:r>
            <w:fldChar w:fldCharType="separate"/>
          </w:r>
          <w:r>
            <w:rPr>
              <w:rStyle w:val="24"/>
            </w:rPr>
            <w:t>5.2 块设备</w:t>
          </w:r>
          <w:r>
            <w:tab/>
          </w:r>
          <w:r>
            <w:fldChar w:fldCharType="begin"/>
          </w:r>
          <w:r>
            <w:instrText xml:space="preserve"> PAGEREF _Toc1504068 \h </w:instrText>
          </w:r>
          <w:r>
            <w:fldChar w:fldCharType="separate"/>
          </w:r>
          <w:r>
            <w:t>80</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"_Toc1504069" </w:instrText>
          </w:r>
          <w:r>
            <w:fldChar w:fldCharType="separate"/>
          </w:r>
          <w:r>
            <w:rPr>
              <w:rStyle w:val="24"/>
            </w:rPr>
            <w:t>5.3控制台设备</w:t>
          </w:r>
          <w:r>
            <w:tab/>
          </w:r>
          <w:r>
            <w:fldChar w:fldCharType="begin"/>
          </w:r>
          <w:r>
            <w:instrText xml:space="preserve"> PAGEREF _Toc1504069 \h </w:instrText>
          </w:r>
          <w:r>
            <w:fldChar w:fldCharType="separate"/>
          </w:r>
          <w:r>
            <w:t>89</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"_Toc1504070" </w:instrText>
          </w:r>
          <w:r>
            <w:fldChar w:fldCharType="separate"/>
          </w:r>
          <w:r>
            <w:rPr>
              <w:rStyle w:val="24"/>
            </w:rPr>
            <w:t>5.4熵设备</w:t>
          </w:r>
          <w:r>
            <w:tab/>
          </w:r>
          <w:r>
            <w:fldChar w:fldCharType="begin"/>
          </w:r>
          <w:r>
            <w:instrText xml:space="preserve"> PAGEREF _Toc1504070 \h </w:instrText>
          </w:r>
          <w:r>
            <w:fldChar w:fldCharType="separate"/>
          </w:r>
          <w:r>
            <w:t>94</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"_Toc1504071" </w:instrText>
          </w:r>
          <w:r>
            <w:fldChar w:fldCharType="separate"/>
          </w:r>
          <w:r>
            <w:rPr>
              <w:rStyle w:val="24"/>
            </w:rPr>
            <w:t>5.5传统内存气球（Memory Balloon）设备</w:t>
          </w:r>
          <w:r>
            <w:tab/>
          </w:r>
          <w:r>
            <w:fldChar w:fldCharType="begin"/>
          </w:r>
          <w:r>
            <w:instrText xml:space="preserve"> PAGEREF _Toc1504071 \h </w:instrText>
          </w:r>
          <w:r>
            <w:fldChar w:fldCharType="separate"/>
          </w:r>
          <w:r>
            <w:t>95</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"_Toc1504072" </w:instrText>
          </w:r>
          <w:r>
            <w:fldChar w:fldCharType="separate"/>
          </w:r>
          <w:r>
            <w:rPr>
              <w:rStyle w:val="24"/>
            </w:rPr>
            <w:t>5.6 SCSI主机设备</w:t>
          </w:r>
          <w:r>
            <w:tab/>
          </w:r>
          <w:r>
            <w:fldChar w:fldCharType="begin"/>
          </w:r>
          <w:r>
            <w:instrText xml:space="preserve"> PAGEREF _Toc1504072 \h </w:instrText>
          </w:r>
          <w:r>
            <w:fldChar w:fldCharType="separate"/>
          </w:r>
          <w:r>
            <w:t>101</w:t>
          </w:r>
          <w:r>
            <w:fldChar w:fldCharType="end"/>
          </w:r>
          <w:r>
            <w:fldChar w:fldCharType="end"/>
          </w:r>
        </w:p>
        <w:p>
          <w:pPr>
            <w:pStyle w:val="16"/>
            <w:tabs>
              <w:tab w:val="right" w:leader="dot" w:pos="8296"/>
            </w:tabs>
            <w:ind w:left="480"/>
            <w:rPr>
              <w:rFonts w:asciiTheme="minorHAnsi" w:hAnsiTheme="minorHAnsi" w:eastAsiaTheme="minorEastAsia"/>
              <w:sz w:val="21"/>
            </w:rPr>
          </w:pPr>
          <w:r>
            <w:fldChar w:fldCharType="begin"/>
          </w:r>
          <w:r>
            <w:instrText xml:space="preserve"> HYPERLINK \l "_Toc1504073" </w:instrText>
          </w:r>
          <w:r>
            <w:fldChar w:fldCharType="separate"/>
          </w:r>
          <w:r>
            <w:rPr>
              <w:rStyle w:val="24"/>
            </w:rPr>
            <w:t>6 保留的功能位</w:t>
          </w:r>
          <w:r>
            <w:tab/>
          </w:r>
          <w:r>
            <w:fldChar w:fldCharType="begin"/>
          </w:r>
          <w:r>
            <w:instrText xml:space="preserve"> PAGEREF _Toc1504073 \h </w:instrText>
          </w:r>
          <w:r>
            <w:fldChar w:fldCharType="separate"/>
          </w:r>
          <w:r>
            <w:t>114</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"_Toc1504074" </w:instrText>
          </w:r>
          <w:r>
            <w:fldChar w:fldCharType="separate"/>
          </w:r>
          <w:r>
            <w:rPr>
              <w:rStyle w:val="24"/>
            </w:rPr>
            <w:t>6.1驱动程序要求：保留功能位</w:t>
          </w:r>
          <w:r>
            <w:tab/>
          </w:r>
          <w:r>
            <w:fldChar w:fldCharType="begin"/>
          </w:r>
          <w:r>
            <w:instrText xml:space="preserve"> PAGEREF _Toc1504074 \h </w:instrText>
          </w:r>
          <w:r>
            <w:fldChar w:fldCharType="separate"/>
          </w:r>
          <w:r>
            <w:t>115</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"_Toc1504075" </w:instrText>
          </w:r>
          <w:r>
            <w:fldChar w:fldCharType="separate"/>
          </w:r>
          <w:r>
            <w:rPr>
              <w:rStyle w:val="24"/>
            </w:rPr>
            <w:t>6.2设备要求：保留功能位</w:t>
          </w:r>
          <w:r>
            <w:tab/>
          </w:r>
          <w:r>
            <w:fldChar w:fldCharType="begin"/>
          </w:r>
          <w:r>
            <w:instrText xml:space="preserve"> PAGEREF _Toc1504075 \h </w:instrText>
          </w:r>
          <w:r>
            <w:fldChar w:fldCharType="separate"/>
          </w:r>
          <w:r>
            <w:t>115</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"_Toc1504076" </w:instrText>
          </w:r>
          <w:r>
            <w:fldChar w:fldCharType="separate"/>
          </w:r>
          <w:r>
            <w:rPr>
              <w:rStyle w:val="24"/>
            </w:rPr>
            <w:t>6.3传统接口：保留功能位</w:t>
          </w:r>
          <w:r>
            <w:tab/>
          </w:r>
          <w:r>
            <w:fldChar w:fldCharType="begin"/>
          </w:r>
          <w:r>
            <w:instrText xml:space="preserve"> PAGEREF _Toc1504076 \h </w:instrText>
          </w:r>
          <w:r>
            <w:fldChar w:fldCharType="separate"/>
          </w:r>
          <w:r>
            <w:t>115</w:t>
          </w:r>
          <w:r>
            <w:fldChar w:fldCharType="end"/>
          </w:r>
          <w:r>
            <w:fldChar w:fldCharType="end"/>
          </w:r>
        </w:p>
        <w:p>
          <w:pPr>
            <w:pStyle w:val="16"/>
            <w:tabs>
              <w:tab w:val="right" w:leader="dot" w:pos="8296"/>
            </w:tabs>
            <w:ind w:left="480"/>
            <w:rPr>
              <w:rFonts w:asciiTheme="minorHAnsi" w:hAnsiTheme="minorHAnsi" w:eastAsiaTheme="minorEastAsia"/>
              <w:sz w:val="21"/>
            </w:rPr>
          </w:pPr>
          <w:r>
            <w:fldChar w:fldCharType="begin"/>
          </w:r>
          <w:r>
            <w:instrText xml:space="preserve"> HYPERLINK \l "_Toc1504077" </w:instrText>
          </w:r>
          <w:r>
            <w:fldChar w:fldCharType="separate"/>
          </w:r>
          <w:r>
            <w:rPr>
              <w:rStyle w:val="24"/>
            </w:rPr>
            <w:t>7 一致性</w:t>
          </w:r>
          <w:r>
            <w:tab/>
          </w:r>
          <w:r>
            <w:fldChar w:fldCharType="begin"/>
          </w:r>
          <w:r>
            <w:instrText xml:space="preserve"> PAGEREF _Toc1504077 \h </w:instrText>
          </w:r>
          <w:r>
            <w:fldChar w:fldCharType="separate"/>
          </w:r>
          <w:r>
            <w:t>115</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"_Toc1504078" </w:instrText>
          </w:r>
          <w:r>
            <w:fldChar w:fldCharType="separate"/>
          </w:r>
          <w:r>
            <w:rPr>
              <w:rStyle w:val="24"/>
            </w:rPr>
            <w:t>7.1一致性目标</w:t>
          </w:r>
          <w:r>
            <w:tab/>
          </w:r>
          <w:r>
            <w:fldChar w:fldCharType="begin"/>
          </w:r>
          <w:r>
            <w:instrText xml:space="preserve"> PAGEREF _Toc1504078 \h </w:instrText>
          </w:r>
          <w:r>
            <w:fldChar w:fldCharType="separate"/>
          </w:r>
          <w:r>
            <w:t>115</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"_Toc1504079" </w:instrText>
          </w:r>
          <w:r>
            <w:fldChar w:fldCharType="separate"/>
          </w:r>
          <w:r>
            <w:rPr>
              <w:rStyle w:val="24"/>
            </w:rPr>
            <w:t>7.2 驱动程序的一致性</w:t>
          </w:r>
          <w:r>
            <w:tab/>
          </w:r>
          <w:r>
            <w:fldChar w:fldCharType="begin"/>
          </w:r>
          <w:r>
            <w:instrText xml:space="preserve"> PAGEREF _Toc1504079 \h </w:instrText>
          </w:r>
          <w:r>
            <w:fldChar w:fldCharType="separate"/>
          </w:r>
          <w:r>
            <w:t>116</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"_Toc1504080" </w:instrText>
          </w:r>
          <w:r>
            <w:fldChar w:fldCharType="separate"/>
          </w:r>
          <w:r>
            <w:rPr>
              <w:rStyle w:val="24"/>
            </w:rPr>
            <w:t>7.3设备一致性</w:t>
          </w:r>
          <w:r>
            <w:tab/>
          </w:r>
          <w:r>
            <w:fldChar w:fldCharType="begin"/>
          </w:r>
          <w:r>
            <w:instrText xml:space="preserve"> PAGEREF _Toc1504080 \h </w:instrText>
          </w:r>
          <w:r>
            <w:fldChar w:fldCharType="separate"/>
          </w:r>
          <w:r>
            <w:t>118</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"_Toc1504081" </w:instrText>
          </w:r>
          <w:r>
            <w:fldChar w:fldCharType="separate"/>
          </w:r>
          <w:r>
            <w:rPr>
              <w:rStyle w:val="24"/>
            </w:rPr>
            <w:t>7.4传统接口：过渡设备和过渡驱动器一致性</w:t>
          </w:r>
          <w:r>
            <w:tab/>
          </w:r>
          <w:r>
            <w:fldChar w:fldCharType="begin"/>
          </w:r>
          <w:r>
            <w:instrText xml:space="preserve"> PAGEREF _Toc1504081 \h </w:instrText>
          </w:r>
          <w:r>
            <w:fldChar w:fldCharType="separate"/>
          </w:r>
          <w:r>
            <w:t>121</w:t>
          </w:r>
          <w:r>
            <w:fldChar w:fldCharType="end"/>
          </w:r>
          <w:r>
            <w:fldChar w:fldCharType="end"/>
          </w:r>
        </w:p>
        <w:p>
          <w:pPr>
            <w:pStyle w:val="16"/>
            <w:tabs>
              <w:tab w:val="right" w:leader="dot" w:pos="8296"/>
            </w:tabs>
            <w:ind w:left="480"/>
            <w:rPr>
              <w:rFonts w:asciiTheme="minorHAnsi" w:hAnsiTheme="minorHAnsi" w:eastAsiaTheme="minorEastAsia"/>
              <w:sz w:val="21"/>
            </w:rPr>
          </w:pPr>
          <w:r>
            <w:fldChar w:fldCharType="begin"/>
          </w:r>
          <w:r>
            <w:instrText xml:space="preserve"> HYPERLINK \l "_Toc1504082" </w:instrText>
          </w:r>
          <w:r>
            <w:fldChar w:fldCharType="separate"/>
          </w:r>
          <w:r>
            <w:rPr>
              <w:rStyle w:val="24"/>
            </w:rPr>
            <w:t>附录B.创建新设备类型</w:t>
          </w:r>
          <w:r>
            <w:tab/>
          </w:r>
          <w:r>
            <w:fldChar w:fldCharType="begin"/>
          </w:r>
          <w:r>
            <w:instrText xml:space="preserve"> PAGEREF _Toc1504082 \h </w:instrText>
          </w:r>
          <w:r>
            <w:fldChar w:fldCharType="separate"/>
          </w:r>
          <w:r>
            <w:t>122</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"_Toc1504083" </w:instrText>
          </w:r>
          <w:r>
            <w:fldChar w:fldCharType="separate"/>
          </w:r>
          <w:r>
            <w:rPr>
              <w:rStyle w:val="24"/>
            </w:rPr>
            <w:t>B.1有多少个Virtqueues？</w:t>
          </w:r>
          <w:r>
            <w:tab/>
          </w:r>
          <w:r>
            <w:fldChar w:fldCharType="begin"/>
          </w:r>
          <w:r>
            <w:instrText xml:space="preserve"> PAGEREF _Toc1504083 \h </w:instrText>
          </w:r>
          <w:r>
            <w:fldChar w:fldCharType="separate"/>
          </w:r>
          <w:r>
            <w:t>122</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"_Toc1504084" </w:instrText>
          </w:r>
          <w:r>
            <w:fldChar w:fldCharType="separate"/>
          </w:r>
          <w:r>
            <w:rPr>
              <w:rStyle w:val="24"/>
            </w:rPr>
            <w:t>B.2什么是设备配置空间布局？</w:t>
          </w:r>
          <w:r>
            <w:tab/>
          </w:r>
          <w:r>
            <w:fldChar w:fldCharType="begin"/>
          </w:r>
          <w:r>
            <w:instrText xml:space="preserve"> PAGEREF _Toc1504084 \h </w:instrText>
          </w:r>
          <w:r>
            <w:fldChar w:fldCharType="separate"/>
          </w:r>
          <w:r>
            <w:t>123</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"_Toc1504085" </w:instrText>
          </w:r>
          <w:r>
            <w:fldChar w:fldCharType="separate"/>
          </w:r>
          <w:r>
            <w:rPr>
              <w:rStyle w:val="24"/>
            </w:rPr>
            <w:t>B.3什么是设备号？</w:t>
          </w:r>
          <w:r>
            <w:tab/>
          </w:r>
          <w:r>
            <w:fldChar w:fldCharType="begin"/>
          </w:r>
          <w:r>
            <w:instrText xml:space="preserve"> PAGEREF _Toc1504085 \h </w:instrText>
          </w:r>
          <w:r>
            <w:fldChar w:fldCharType="separate"/>
          </w:r>
          <w:r>
            <w:t>123</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"_Toc1504086" </w:instrText>
          </w:r>
          <w:r>
            <w:fldChar w:fldCharType="separate"/>
          </w:r>
          <w:r>
            <w:rPr>
              <w:rStyle w:val="24"/>
            </w:rPr>
            <w:t>B.4有多少MSI-X向量？ （用于PCI）</w:t>
          </w:r>
          <w:r>
            <w:tab/>
          </w:r>
          <w:r>
            <w:fldChar w:fldCharType="begin"/>
          </w:r>
          <w:r>
            <w:instrText xml:space="preserve"> PAGEREF _Toc1504086 \h </w:instrText>
          </w:r>
          <w:r>
            <w:fldChar w:fldCharType="separate"/>
          </w:r>
          <w:r>
            <w:t>123</w:t>
          </w:r>
          <w:r>
            <w:fldChar w:fldCharType="end"/>
          </w:r>
          <w:r>
            <w:fldChar w:fldCharType="end"/>
          </w:r>
        </w:p>
        <w:p>
          <w:pPr>
            <w:pStyle w:val="10"/>
            <w:tabs>
              <w:tab w:val="right" w:leader="dot" w:pos="8296"/>
            </w:tabs>
            <w:ind w:left="960"/>
            <w:rPr>
              <w:rFonts w:asciiTheme="minorHAnsi" w:hAnsiTheme="minorHAnsi" w:eastAsiaTheme="minorEastAsia"/>
              <w:sz w:val="21"/>
            </w:rPr>
          </w:pPr>
          <w:r>
            <w:fldChar w:fldCharType="begin"/>
          </w:r>
          <w:r>
            <w:instrText xml:space="preserve"> HYPERLINK \l "_Toc1504087" </w:instrText>
          </w:r>
          <w:r>
            <w:fldChar w:fldCharType="separate"/>
          </w:r>
          <w:r>
            <w:rPr>
              <w:rStyle w:val="24"/>
            </w:rPr>
            <w:t>B.5设备的改进</w:t>
          </w:r>
          <w:r>
            <w:tab/>
          </w:r>
          <w:r>
            <w:fldChar w:fldCharType="begin"/>
          </w:r>
          <w:r>
            <w:instrText xml:space="preserve"> PAGEREF _Toc1504087 \h </w:instrText>
          </w:r>
          <w:r>
            <w:fldChar w:fldCharType="separate"/>
          </w:r>
          <w:r>
            <w:t>123</w:t>
          </w:r>
          <w:r>
            <w:fldChar w:fldCharType="end"/>
          </w:r>
          <w:r>
            <w:fldChar w:fldCharType="end"/>
          </w:r>
        </w:p>
        <w:p>
          <w:r>
            <w:rPr>
              <w:b/>
              <w:bCs/>
              <w:lang w:val="zh-CN"/>
            </w:rPr>
            <w:fldChar w:fldCharType="end"/>
          </w:r>
        </w:p>
      </w:sdtContent>
    </w:sdt>
    <w:p/>
    <w:p>
      <w:pPr>
        <w:pStyle w:val="3"/>
      </w:pPr>
      <w:bookmarkStart w:id="0" w:name="_Toc1504047"/>
      <w:r>
        <w:rPr>
          <w:rFonts w:hint="eastAsia"/>
        </w:rPr>
        <w:t>摘要</w:t>
      </w:r>
      <w:bookmarkEnd w:id="0"/>
    </w:p>
    <w:p>
      <w:r>
        <w:tab/>
      </w:r>
      <w:r>
        <w:rPr>
          <w:rFonts w:hint="eastAsia"/>
        </w:rPr>
        <w:t>本文档描述了“虚拟IO”家族的设备规范。这些设备可以在虚拟环境中找到，而通过设计，可以使它们看起来像虚拟机中的访客的物理设备——本文档也会将它们如此进行看待。这种相似性允许访客使用标准驱动程序和发现机制。</w:t>
      </w:r>
    </w:p>
    <w:p>
      <w:r>
        <w:tab/>
      </w:r>
      <w:r>
        <w:rPr>
          <w:rFonts w:hint="eastAsia"/>
        </w:rPr>
        <w:t>Virtio及此规范的目的是——虚拟环境及访客应具有直观，高效，标准以及可扩展的虚拟设备机制，而非精确到每个环境或者每个操作系统。</w:t>
      </w:r>
    </w:p>
    <w:p>
      <w:pPr>
        <w:pStyle w:val="3"/>
        <w:spacing w:line="400" w:lineRule="exact"/>
      </w:pPr>
      <w:bookmarkStart w:id="1" w:name="_Toc1504048"/>
      <w:r>
        <w:t xml:space="preserve">1 </w:t>
      </w:r>
      <w:r>
        <w:rPr>
          <w:rFonts w:hint="eastAsia"/>
        </w:rPr>
        <w:t>介绍</w:t>
      </w:r>
      <w:bookmarkEnd w:id="1"/>
    </w:p>
    <w:p>
      <w:pPr>
        <w:spacing w:after="156" w:afterLines="50"/>
        <w:ind w:firstLine="480" w:firstLineChars="200"/>
        <w:rPr>
          <w:szCs w:val="24"/>
        </w:rPr>
      </w:pPr>
      <w:r>
        <w:rPr>
          <w:rFonts w:hint="eastAsia"/>
          <w:szCs w:val="24"/>
        </w:rPr>
        <w:t>本文档描述了“virtio”系列设备的规格。这些设备位于虚拟环境，但从设计上来看，它们在虚拟机中对客户机来说就像是物理设备，这份文件就是这样看待它们的。这种相似性允许客户机使用标准驱动程序和发现机制。</w:t>
      </w:r>
    </w:p>
    <w:p>
      <w:pPr>
        <w:spacing w:after="156" w:afterLines="50"/>
        <w:ind w:firstLine="480" w:firstLineChars="200"/>
        <w:rPr>
          <w:szCs w:val="24"/>
        </w:rPr>
      </w:pPr>
      <w:r>
        <w:rPr>
          <w:rFonts w:hint="eastAsia"/>
          <w:szCs w:val="24"/>
        </w:rPr>
        <w:t>Vir</w:t>
      </w:r>
      <w:r>
        <w:rPr>
          <w:szCs w:val="24"/>
        </w:rPr>
        <w:t>t</w:t>
      </w:r>
      <w:r>
        <w:rPr>
          <w:rFonts w:hint="eastAsia"/>
          <w:szCs w:val="24"/>
        </w:rPr>
        <w:t>io和这个规范的目的就是虚拟环境和客户机应该有一个直接、高效、标准而且可扩展的可供虚拟设备使用的机制，而不是特定每个环境的或者每个操作系统的机制。</w:t>
      </w:r>
    </w:p>
    <w:p>
      <w:pPr>
        <w:spacing w:after="156" w:afterLines="50"/>
        <w:ind w:firstLine="482" w:firstLineChars="200"/>
        <w:rPr>
          <w:szCs w:val="24"/>
        </w:rPr>
      </w:pPr>
      <w:r>
        <w:rPr>
          <w:rFonts w:hint="eastAsia"/>
          <w:b/>
          <w:szCs w:val="24"/>
        </w:rPr>
        <w:t>直接：</w:t>
      </w:r>
      <w:r>
        <w:rPr>
          <w:rFonts w:hint="eastAsia"/>
          <w:szCs w:val="24"/>
        </w:rPr>
        <w:t>virtio设备使用正常的中断总线机制和D</w:t>
      </w:r>
      <w:r>
        <w:rPr>
          <w:szCs w:val="24"/>
        </w:rPr>
        <w:t>MA</w:t>
      </w:r>
      <w:r>
        <w:rPr>
          <w:rFonts w:hint="eastAsia"/>
          <w:szCs w:val="24"/>
        </w:rPr>
        <w:t>，这应该是任何设备驱动程序作者所熟悉的。没有异乎寻常的page-flipping和C</w:t>
      </w:r>
      <w:r>
        <w:rPr>
          <w:szCs w:val="24"/>
        </w:rPr>
        <w:t>OW</w:t>
      </w:r>
      <w:r>
        <w:rPr>
          <w:rFonts w:hint="eastAsia"/>
          <w:szCs w:val="24"/>
        </w:rPr>
        <w:t>机制：这只是一种正常设备</w:t>
      </w:r>
      <w:r>
        <w:rPr>
          <w:rStyle w:val="26"/>
          <w:szCs w:val="24"/>
        </w:rPr>
        <w:footnoteReference w:id="0"/>
      </w:r>
      <w:r>
        <w:rPr>
          <w:rFonts w:hint="eastAsia"/>
          <w:szCs w:val="24"/>
        </w:rPr>
        <w:t>。</w:t>
      </w:r>
    </w:p>
    <w:p>
      <w:pPr>
        <w:spacing w:after="156" w:afterLines="50"/>
        <w:ind w:firstLine="482" w:firstLineChars="200"/>
        <w:rPr>
          <w:szCs w:val="24"/>
        </w:rPr>
      </w:pPr>
      <w:r>
        <w:rPr>
          <w:rFonts w:hint="eastAsia"/>
          <w:b/>
          <w:szCs w:val="24"/>
        </w:rPr>
        <w:t>高效</w:t>
      </w:r>
      <w:r>
        <w:rPr>
          <w:rFonts w:hint="eastAsia"/>
          <w:szCs w:val="24"/>
        </w:rPr>
        <w:t>：virtio设备由于用于输入输出的描述符环组成，这些描述符环排列整齐。以避免驱动程序和设备写入统一缓存线时产生缓存效果。</w:t>
      </w:r>
    </w:p>
    <w:p>
      <w:pPr>
        <w:spacing w:after="156" w:afterLines="50"/>
        <w:ind w:firstLine="482" w:firstLineChars="200"/>
        <w:rPr>
          <w:szCs w:val="24"/>
        </w:rPr>
      </w:pPr>
      <w:r>
        <w:rPr>
          <w:rFonts w:hint="eastAsia"/>
          <w:b/>
          <w:szCs w:val="24"/>
        </w:rPr>
        <w:t>标准</w:t>
      </w:r>
      <w:r>
        <w:rPr>
          <w:rFonts w:hint="eastAsia"/>
          <w:szCs w:val="24"/>
        </w:rPr>
        <w:t>：virtio除了支持连接设备的总线。在本规范中，virtio设备通过M</w:t>
      </w:r>
      <w:r>
        <w:rPr>
          <w:szCs w:val="24"/>
        </w:rPr>
        <w:t>IMO</w:t>
      </w:r>
      <w:r>
        <w:rPr>
          <w:rFonts w:hint="eastAsia"/>
          <w:szCs w:val="24"/>
        </w:rPr>
        <w:t>、通道I</w:t>
      </w:r>
      <w:r>
        <w:rPr>
          <w:szCs w:val="24"/>
        </w:rPr>
        <w:t>/O</w:t>
      </w:r>
      <w:r>
        <w:rPr>
          <w:rFonts w:hint="eastAsia"/>
          <w:szCs w:val="24"/>
        </w:rPr>
        <w:t>和P</w:t>
      </w:r>
      <w:r>
        <w:rPr>
          <w:szCs w:val="24"/>
        </w:rPr>
        <w:t>CI</w:t>
      </w:r>
      <w:r>
        <w:rPr>
          <w:rFonts w:hint="eastAsia"/>
          <w:szCs w:val="24"/>
        </w:rPr>
        <w:t>总线传输</w:t>
      </w:r>
      <w:r>
        <w:rPr>
          <w:rStyle w:val="26"/>
          <w:szCs w:val="24"/>
        </w:rPr>
        <w:footnoteReference w:id="1"/>
      </w:r>
      <w:r>
        <w:rPr>
          <w:rFonts w:hint="eastAsia"/>
          <w:szCs w:val="24"/>
        </w:rPr>
        <w:t>实现，早期的草案已在其他总线上实现，不包括在这里。</w:t>
      </w:r>
    </w:p>
    <w:p>
      <w:pPr>
        <w:spacing w:after="156" w:afterLines="50"/>
        <w:ind w:firstLine="482" w:firstLineChars="200"/>
        <w:rPr>
          <w:szCs w:val="24"/>
        </w:rPr>
      </w:pPr>
      <w:r>
        <w:rPr>
          <w:rFonts w:hint="eastAsia"/>
          <w:b/>
          <w:szCs w:val="24"/>
        </w:rPr>
        <w:t>可扩展：</w:t>
      </w:r>
      <w:r>
        <w:rPr>
          <w:rFonts w:hint="eastAsia"/>
          <w:szCs w:val="24"/>
        </w:rPr>
        <w:t>virtio设备包含在设备启动期间由客户机操作系统所承认的功能位。它允许向前和先后兼容：设备提供所有它知道的功能，驱动程序也承认并且希望使用那些功能。</w:t>
      </w:r>
    </w:p>
    <w:p>
      <w:pPr>
        <w:pStyle w:val="4"/>
        <w:spacing w:before="0" w:after="240" w:line="400" w:lineRule="exact"/>
      </w:pPr>
      <w:bookmarkStart w:id="2" w:name="_Toc1504049"/>
      <w:r>
        <w:rPr>
          <w:rFonts w:hint="eastAsia"/>
        </w:rPr>
        <w:t>1</w:t>
      </w:r>
      <w:r>
        <w:t xml:space="preserve">.1 </w:t>
      </w:r>
      <w:r>
        <w:rPr>
          <w:rFonts w:hint="eastAsia"/>
        </w:rPr>
        <w:t>规范性引用文件</w:t>
      </w:r>
      <w:bookmarkEnd w:id="2"/>
    </w:p>
    <w:p>
      <w:pPr>
        <w:rPr>
          <w:rStyle w:val="35"/>
          <w:rFonts w:hint="eastAsia"/>
        </w:rPr>
      </w:pPr>
      <w:r>
        <w:rPr>
          <w:rStyle w:val="34"/>
        </w:rPr>
        <w:t xml:space="preserve">[RFC2119] </w:t>
      </w:r>
      <w:r>
        <w:rPr>
          <w:rStyle w:val="35"/>
        </w:rPr>
        <w:t>Bradner S., “Key words for use in RFCs to Indicate Requirement Levels”, BCP 14,</w:t>
      </w:r>
      <w:r>
        <w:rPr>
          <w:rFonts w:ascii="ArialMT" w:hAnsi="ArialMT"/>
          <w:color w:val="000000"/>
          <w:sz w:val="20"/>
          <w:szCs w:val="20"/>
        </w:rPr>
        <w:br w:type="textWrapping"/>
      </w:r>
      <w:r>
        <w:rPr>
          <w:rStyle w:val="35"/>
        </w:rPr>
        <w:t>RFC 2119, March 1997.</w:t>
      </w:r>
      <w:r>
        <w:rPr>
          <w:rFonts w:ascii="ArialMT" w:hAnsi="ArialMT"/>
          <w:color w:val="000000"/>
          <w:sz w:val="20"/>
          <w:szCs w:val="20"/>
        </w:rPr>
        <w:br w:type="textWrapping"/>
      </w:r>
      <w:r>
        <w:rPr>
          <w:rStyle w:val="35"/>
          <w:color w:val="0000FF"/>
        </w:rPr>
        <w:t>http://www.ietf.org/rfc/rfc2119.txt</w:t>
      </w:r>
      <w:r>
        <w:rPr>
          <w:rFonts w:ascii="ArialMT" w:hAnsi="ArialMT"/>
          <w:color w:val="0000FF"/>
          <w:sz w:val="20"/>
          <w:szCs w:val="20"/>
        </w:rPr>
        <w:br w:type="textWrapping"/>
      </w:r>
      <w:r>
        <w:rPr>
          <w:rStyle w:val="34"/>
        </w:rPr>
        <w:t xml:space="preserve">[S390 PoP] </w:t>
      </w:r>
      <w:r>
        <w:rPr>
          <w:rStyle w:val="35"/>
        </w:rPr>
        <w:t>z/Architecture Principles of Operation, IBM Publication SA22-7832,</w:t>
      </w:r>
      <w:r>
        <w:rPr>
          <w:rFonts w:ascii="ArialMT" w:hAnsi="ArialMT"/>
          <w:color w:val="000000"/>
          <w:sz w:val="20"/>
          <w:szCs w:val="20"/>
        </w:rPr>
        <w:br w:type="textWrapping"/>
      </w:r>
      <w:r>
        <w:rPr>
          <w:rStyle w:val="35"/>
          <w:color w:val="0000FF"/>
        </w:rPr>
        <w:t>http://publibfi.boulder.ibm.com/epubs/pdf/dz9zr009.pdf</w:t>
      </w:r>
      <w:r>
        <w:rPr>
          <w:rStyle w:val="35"/>
        </w:rPr>
        <w:t>, and any future revisions</w:t>
      </w:r>
      <w:r>
        <w:rPr>
          <w:rFonts w:ascii="ArialMT" w:hAnsi="ArialMT"/>
          <w:color w:val="000000"/>
          <w:sz w:val="20"/>
          <w:szCs w:val="20"/>
        </w:rPr>
        <w:br w:type="textWrapping"/>
      </w:r>
      <w:r>
        <w:rPr>
          <w:rStyle w:val="34"/>
        </w:rPr>
        <w:t xml:space="preserve">[S390 Common I/O] </w:t>
      </w:r>
      <w:r>
        <w:rPr>
          <w:rStyle w:val="35"/>
        </w:rPr>
        <w:t>ESA/390 Common I/O-Device and Self-Description, IBM Publication SA22-7204,</w:t>
      </w:r>
      <w:r>
        <w:rPr>
          <w:rFonts w:ascii="ArialMT" w:hAnsi="ArialMT"/>
          <w:color w:val="000000"/>
          <w:sz w:val="20"/>
          <w:szCs w:val="20"/>
        </w:rPr>
        <w:br w:type="textWrapping"/>
      </w:r>
      <w:r>
        <w:rPr>
          <w:rStyle w:val="35"/>
          <w:color w:val="0000FF"/>
        </w:rPr>
        <w:t>http://publibfp.dhe.ibm.com/cgi-bin/bookmgr/BOOKS/dz9ar501/CCONTENTS</w:t>
      </w:r>
      <w:r>
        <w:rPr>
          <w:rStyle w:val="35"/>
        </w:rPr>
        <w:t>,</w:t>
      </w:r>
      <w:r>
        <w:rPr>
          <w:rFonts w:ascii="ArialMT" w:hAnsi="ArialMT"/>
          <w:color w:val="000000"/>
          <w:sz w:val="20"/>
          <w:szCs w:val="20"/>
        </w:rPr>
        <w:br w:type="textWrapping"/>
      </w:r>
      <w:r>
        <w:rPr>
          <w:rStyle w:val="35"/>
        </w:rPr>
        <w:t>and any future revisions</w:t>
      </w:r>
      <w:r>
        <w:rPr>
          <w:rFonts w:ascii="ArialMT" w:hAnsi="ArialMT"/>
          <w:color w:val="000000"/>
          <w:sz w:val="20"/>
          <w:szCs w:val="20"/>
        </w:rPr>
        <w:br w:type="textWrapping"/>
      </w:r>
      <w:r>
        <w:rPr>
          <w:rStyle w:val="34"/>
        </w:rPr>
        <w:t xml:space="preserve">[PCI] </w:t>
      </w:r>
      <w:r>
        <w:rPr>
          <w:rStyle w:val="35"/>
        </w:rPr>
        <w:t>Conventional PCI Specifications,</w:t>
      </w:r>
      <w:r>
        <w:rPr>
          <w:rFonts w:ascii="ArialMT" w:hAnsi="ArialMT"/>
          <w:color w:val="000000"/>
          <w:sz w:val="20"/>
          <w:szCs w:val="20"/>
        </w:rPr>
        <w:br w:type="textWrapping"/>
      </w:r>
      <w:r>
        <w:rPr>
          <w:rStyle w:val="35"/>
          <w:color w:val="0000FF"/>
        </w:rPr>
        <w:t>http://www.pcisig.com/specifications/conventional/</w:t>
      </w:r>
      <w:r>
        <w:rPr>
          <w:rStyle w:val="35"/>
        </w:rPr>
        <w:t>, PCI-SIG</w:t>
      </w:r>
      <w:r>
        <w:rPr>
          <w:rFonts w:ascii="ArialMT" w:hAnsi="ArialMT"/>
          <w:color w:val="000000"/>
          <w:sz w:val="20"/>
          <w:szCs w:val="20"/>
        </w:rPr>
        <w:br w:type="textWrapping"/>
      </w:r>
      <w:r>
        <w:rPr>
          <w:rStyle w:val="34"/>
        </w:rPr>
        <w:t xml:space="preserve">[PCIe] </w:t>
      </w:r>
      <w:r>
        <w:rPr>
          <w:rStyle w:val="35"/>
        </w:rPr>
        <w:t>PCI Express Specifications</w:t>
      </w:r>
      <w:r>
        <w:rPr>
          <w:rFonts w:ascii="ArialMT" w:hAnsi="ArialMT"/>
          <w:color w:val="000000"/>
          <w:sz w:val="20"/>
          <w:szCs w:val="20"/>
        </w:rPr>
        <w:br w:type="textWrapping"/>
      </w:r>
      <w:r>
        <w:rPr>
          <w:rStyle w:val="35"/>
          <w:color w:val="0000FF"/>
        </w:rPr>
        <w:t>http://www.pcisig.com/specifications/pciexpress/</w:t>
      </w:r>
      <w:r>
        <w:rPr>
          <w:rStyle w:val="35"/>
        </w:rPr>
        <w:t>, PCI-SIG</w:t>
      </w:r>
      <w:r>
        <w:rPr>
          <w:rFonts w:ascii="ArialMT" w:hAnsi="ArialMT"/>
          <w:color w:val="000000"/>
          <w:sz w:val="20"/>
          <w:szCs w:val="20"/>
        </w:rPr>
        <w:br w:type="textWrapping"/>
      </w:r>
      <w:r>
        <w:rPr>
          <w:rStyle w:val="34"/>
        </w:rPr>
        <w:t xml:space="preserve">[IEEE 802] </w:t>
      </w:r>
      <w:r>
        <w:rPr>
          <w:rStyle w:val="35"/>
        </w:rPr>
        <w:t>IEEE Standard for Local and Metropolitan Area Networks: Overview and Architecture,</w:t>
      </w:r>
      <w:r>
        <w:rPr>
          <w:rFonts w:ascii="ArialMT" w:hAnsi="ArialMT"/>
          <w:color w:val="000000"/>
          <w:sz w:val="20"/>
          <w:szCs w:val="20"/>
        </w:rPr>
        <w:br w:type="textWrapping"/>
      </w:r>
      <w:r>
        <w:rPr>
          <w:rStyle w:val="35"/>
          <w:color w:val="0000FF"/>
        </w:rPr>
        <w:t>http://standards.ieee.org/about/get/802/802.html</w:t>
      </w:r>
      <w:r>
        <w:rPr>
          <w:rStyle w:val="35"/>
        </w:rPr>
        <w:t>, IEEE</w:t>
      </w:r>
    </w:p>
    <w:p>
      <w:pPr>
        <w:rPr>
          <w:rStyle w:val="35"/>
          <w:rFonts w:hint="eastAsia"/>
          <w:color w:val="0000FF"/>
        </w:rPr>
      </w:pPr>
      <w:r>
        <w:rPr>
          <w:rStyle w:val="34"/>
        </w:rPr>
        <w:t xml:space="preserve">[SAM] </w:t>
      </w:r>
      <w:r>
        <w:rPr>
          <w:rStyle w:val="35"/>
        </w:rPr>
        <w:t>SCSI Architectural Model,</w:t>
      </w:r>
      <w:r>
        <w:rPr>
          <w:rFonts w:ascii="ArialMT" w:hAnsi="ArialMT"/>
          <w:color w:val="000000"/>
          <w:sz w:val="20"/>
          <w:szCs w:val="20"/>
        </w:rPr>
        <w:br w:type="textWrapping"/>
      </w:r>
      <w:r>
        <w:rPr>
          <w:rStyle w:val="35"/>
          <w:color w:val="0000FF"/>
        </w:rPr>
        <w:t>http://www.t10.org/cgi-bin/ac.pl?t=f&amp;f=sam4r05.pdf</w:t>
      </w:r>
      <w:r>
        <w:rPr>
          <w:rFonts w:ascii="ArialMT" w:hAnsi="ArialMT"/>
          <w:color w:val="0000FF"/>
          <w:sz w:val="20"/>
          <w:szCs w:val="20"/>
        </w:rPr>
        <w:br w:type="textWrapping"/>
      </w:r>
      <w:r>
        <w:rPr>
          <w:rStyle w:val="34"/>
        </w:rPr>
        <w:t xml:space="preserve">[SCSI MMC] </w:t>
      </w:r>
      <w:r>
        <w:rPr>
          <w:rStyle w:val="35"/>
        </w:rPr>
        <w:t>SCSI Multimedia Commands,</w:t>
      </w:r>
      <w:r>
        <w:rPr>
          <w:rFonts w:ascii="ArialMT" w:hAnsi="ArialMT"/>
          <w:color w:val="000000"/>
          <w:sz w:val="20"/>
          <w:szCs w:val="20"/>
        </w:rPr>
        <w:br w:type="textWrapping"/>
      </w:r>
      <w:r>
        <w:fldChar w:fldCharType="begin"/>
      </w:r>
      <w:r>
        <w:instrText xml:space="preserve"> HYPERLINK "http://www.t10.org/cgi-bin/ac.pl?t=f&amp;f=mmc6r00.pdf" </w:instrText>
      </w:r>
      <w:r>
        <w:fldChar w:fldCharType="separate"/>
      </w:r>
      <w:r>
        <w:rPr>
          <w:rStyle w:val="24"/>
          <w:rFonts w:ascii="ArialMT" w:hAnsi="ArialMT"/>
          <w:sz w:val="20"/>
          <w:szCs w:val="20"/>
        </w:rPr>
        <w:t>http://www.t10.org/cgi-bin/ac.pl?t=f&amp;f=mmc6r00.pdf</w:t>
      </w:r>
      <w:r>
        <w:rPr>
          <w:rStyle w:val="24"/>
          <w:rFonts w:ascii="ArialMT" w:hAnsi="ArialMT"/>
          <w:sz w:val="20"/>
          <w:szCs w:val="20"/>
        </w:rPr>
        <w:fldChar w:fldCharType="end"/>
      </w:r>
    </w:p>
    <w:p>
      <w:pPr>
        <w:pStyle w:val="4"/>
        <w:spacing w:before="0" w:after="156" w:afterLines="50" w:line="400" w:lineRule="exact"/>
      </w:pPr>
      <w:bookmarkStart w:id="3" w:name="_Toc1504050"/>
      <w:r>
        <w:rPr>
          <w:rFonts w:hint="eastAsia"/>
        </w:rPr>
        <w:t>1</w:t>
      </w:r>
      <w:r>
        <w:t xml:space="preserve">.2 </w:t>
      </w:r>
      <w:r>
        <w:rPr>
          <w:rFonts w:hint="eastAsia"/>
        </w:rPr>
        <w:t>非规范性引用文件</w:t>
      </w:r>
      <w:bookmarkEnd w:id="3"/>
    </w:p>
    <w:p>
      <w:pPr>
        <w:spacing w:after="156" w:afterLines="50"/>
        <w:rPr>
          <w:rStyle w:val="35"/>
          <w:rFonts w:hint="eastAsia"/>
          <w:color w:val="0000FF"/>
        </w:rPr>
      </w:pPr>
      <w:r>
        <w:rPr>
          <w:rStyle w:val="34"/>
        </w:rPr>
        <w:t xml:space="preserve">[Virtio PCI Draft] </w:t>
      </w:r>
      <w:r>
        <w:rPr>
          <w:rStyle w:val="35"/>
        </w:rPr>
        <w:t>Virtio PCI Draft Specification</w:t>
      </w:r>
      <w:r>
        <w:rPr>
          <w:rFonts w:ascii="ArialMT" w:hAnsi="ArialMT"/>
          <w:color w:val="000000"/>
          <w:sz w:val="20"/>
          <w:szCs w:val="20"/>
        </w:rPr>
        <w:br w:type="textWrapping"/>
      </w:r>
      <w:r>
        <w:fldChar w:fldCharType="begin"/>
      </w:r>
      <w:r>
        <w:instrText xml:space="preserve"> HYPERLINK "http://ozlabs.org/~rusty/virtio-spec/virtio-0.9.5.pdf" </w:instrText>
      </w:r>
      <w:r>
        <w:fldChar w:fldCharType="separate"/>
      </w:r>
      <w:r>
        <w:rPr>
          <w:rStyle w:val="24"/>
          <w:rFonts w:ascii="ArialMT" w:hAnsi="ArialMT"/>
          <w:sz w:val="20"/>
          <w:szCs w:val="20"/>
        </w:rPr>
        <w:t>http://ozlabs.org/~rusty/virtio-spec/virtio-0.9.5.pdf</w:t>
      </w:r>
      <w:r>
        <w:rPr>
          <w:rStyle w:val="24"/>
          <w:rFonts w:ascii="ArialMT" w:hAnsi="ArialMT"/>
          <w:sz w:val="20"/>
          <w:szCs w:val="20"/>
        </w:rPr>
        <w:fldChar w:fldCharType="end"/>
      </w:r>
    </w:p>
    <w:p>
      <w:pPr>
        <w:pStyle w:val="4"/>
        <w:spacing w:before="0" w:after="156" w:afterLines="50" w:line="400" w:lineRule="exact"/>
      </w:pPr>
      <w:bookmarkStart w:id="4" w:name="_Toc1504051"/>
      <w:r>
        <w:rPr>
          <w:rFonts w:hint="eastAsia"/>
        </w:rPr>
        <w:t>1</w:t>
      </w:r>
      <w:r>
        <w:t xml:space="preserve">.3 </w:t>
      </w:r>
      <w:r>
        <w:rPr>
          <w:rFonts w:hint="eastAsia"/>
        </w:rPr>
        <w:t>术语</w:t>
      </w:r>
      <w:bookmarkEnd w:id="4"/>
    </w:p>
    <w:p>
      <w:pPr>
        <w:spacing w:after="156" w:afterLines="50"/>
        <w:ind w:firstLine="480" w:firstLineChars="200"/>
        <w:rPr>
          <w:rFonts w:cs="Times New Roman"/>
        </w:rPr>
      </w:pPr>
      <w:r>
        <w:rPr>
          <w:rFonts w:hint="eastAsia"/>
        </w:rPr>
        <w:t>关键词</w:t>
      </w:r>
      <w:r>
        <w:rPr>
          <w:rFonts w:cs="Times New Roman"/>
        </w:rPr>
        <w:t>“MUST”、“MUST NOT”、“REQUIRED”, “SHALL”, “SHALL NOT”, “SHOULD”, “SHOULD NOT”,</w:t>
      </w:r>
      <w:r>
        <w:rPr>
          <w:rFonts w:hint="eastAsia" w:cs="Times New Roman"/>
        </w:rPr>
        <w:t>本文中的</w:t>
      </w:r>
      <w:r>
        <w:rPr>
          <w:rFonts w:cs="Times New Roman"/>
        </w:rPr>
        <w:t>“RECOMMENDED”, “MAY”, and “OPTIONAL”</w:t>
      </w:r>
      <w:r>
        <w:rPr>
          <w:rFonts w:hint="eastAsia" w:cs="Times New Roman"/>
        </w:rPr>
        <w:t>应按照</w:t>
      </w:r>
      <w:r>
        <w:rPr>
          <w:rFonts w:cs="Times New Roman"/>
        </w:rPr>
        <w:t>[RCF2119]</w:t>
      </w:r>
      <w:r>
        <w:rPr>
          <w:rFonts w:hint="eastAsia" w:cs="Times New Roman"/>
        </w:rPr>
        <w:t>中进行说明解释。</w:t>
      </w:r>
    </w:p>
    <w:p>
      <w:pPr>
        <w:pStyle w:val="5"/>
        <w:spacing w:line="400" w:lineRule="exact"/>
      </w:pPr>
      <w:bookmarkStart w:id="5" w:name="_1.3.1传统接口：术语"/>
      <w:bookmarkEnd w:id="5"/>
      <w:r>
        <w:rPr>
          <w:rFonts w:hint="eastAsia"/>
        </w:rPr>
        <w:t>1</w:t>
      </w:r>
      <w:r>
        <w:t>.3.1传统接口：术语</w:t>
      </w:r>
    </w:p>
    <w:p>
      <w:pPr>
        <w:ind w:firstLine="480" w:firstLineChars="200"/>
      </w:pPr>
      <w:r>
        <w:rPr>
          <w:rFonts w:hint="eastAsia"/>
        </w:rPr>
        <w:t>对于本协议的早期草案（</w:t>
      </w:r>
      <w:r>
        <w:rPr>
          <w:color w:val="000000"/>
          <w:sz w:val="20"/>
          <w:szCs w:val="20"/>
        </w:rPr>
        <w:t xml:space="preserve">i.e. revisions before 1.0, see e.g. </w:t>
      </w:r>
      <w:r>
        <w:rPr>
          <w:color w:val="0000FF"/>
          <w:sz w:val="20"/>
          <w:szCs w:val="20"/>
        </w:rPr>
        <w:t>[Virtio PCI Draft]</w:t>
      </w:r>
      <w:r>
        <w:rPr>
          <w:rFonts w:hint="eastAsia"/>
          <w:color w:val="0000FF"/>
          <w:sz w:val="20"/>
          <w:szCs w:val="20"/>
        </w:rPr>
        <w:t>）</w:t>
      </w:r>
      <w:r>
        <w:rPr>
          <w:rFonts w:hint="eastAsia"/>
        </w:rPr>
        <w:t>中定义了一个相似的，但是差别在于驱动和设备的接口不同。由于这些都是广泛部署的，所以本规范提供“O</w:t>
      </w:r>
      <w:r>
        <w:t>PTIONAL</w:t>
      </w:r>
      <w:r>
        <w:rPr>
          <w:rFonts w:hint="eastAsia"/>
        </w:rPr>
        <w:t>”功能以简化从这些早期草案中接口的转换。</w:t>
      </w:r>
    </w:p>
    <w:p>
      <w:pPr>
        <w:ind w:firstLine="480" w:firstLineChars="200"/>
      </w:pPr>
      <w:r>
        <w:rPr>
          <w:rFonts w:hint="eastAsia"/>
        </w:rPr>
        <w:t>具体来说，设备和驱动程序可能支持：</w:t>
      </w:r>
    </w:p>
    <w:p>
      <w:pPr>
        <w:ind w:firstLine="482" w:firstLineChars="200"/>
      </w:pPr>
      <w:r>
        <w:rPr>
          <w:rFonts w:hint="eastAsia"/>
          <w:b/>
        </w:rPr>
        <w:t>Le</w:t>
      </w:r>
      <w:r>
        <w:rPr>
          <w:b/>
        </w:rPr>
        <w:t>gacy Interface</w:t>
      </w:r>
      <w:r>
        <w:rPr>
          <w:rFonts w:hint="eastAsia"/>
        </w:rPr>
        <w:t>是由本规范的早期草案（1.0之前）指定的接口。</w:t>
      </w:r>
    </w:p>
    <w:p>
      <w:pPr>
        <w:ind w:firstLine="482" w:firstLineChars="200"/>
      </w:pPr>
      <w:r>
        <w:rPr>
          <w:b/>
        </w:rPr>
        <w:t>Legacy Device</w:t>
      </w:r>
      <w:r>
        <w:rPr>
          <w:rFonts w:hint="eastAsia"/>
        </w:rPr>
        <w:t>是在发布此规范之前实现的设备，并在主机端实现传统接口。</w:t>
      </w:r>
    </w:p>
    <w:p>
      <w:pPr>
        <w:ind w:firstLine="480" w:firstLineChars="200"/>
      </w:pPr>
      <w:r>
        <w:rPr>
          <w:rFonts w:hint="eastAsia"/>
        </w:rPr>
        <w:t>旧设备和旧驱动程序并不符合本规范。</w:t>
      </w:r>
    </w:p>
    <w:p>
      <w:pPr>
        <w:ind w:firstLine="480" w:firstLineChars="200"/>
      </w:pPr>
      <w:r>
        <w:rPr>
          <w:rFonts w:hint="eastAsia"/>
        </w:rPr>
        <w:t>为了简化这些早期草案接口的转换，设备可以实现：</w:t>
      </w:r>
    </w:p>
    <w:p>
      <w:pPr>
        <w:ind w:firstLine="482" w:firstLineChars="200"/>
      </w:pPr>
      <w:r>
        <w:rPr>
          <w:rFonts w:hint="eastAsia"/>
          <w:b/>
        </w:rPr>
        <w:t>过渡设备</w:t>
      </w:r>
      <w:r>
        <w:rPr>
          <w:rFonts w:hint="eastAsia"/>
        </w:rPr>
        <w:t>（Tran</w:t>
      </w:r>
      <w:r>
        <w:t>sitional Device</w:t>
      </w:r>
      <w:r>
        <w:rPr>
          <w:rFonts w:hint="eastAsia"/>
        </w:rPr>
        <w:t>）支持符合本规范的两个驱动程序并允许旧驱动。</w:t>
      </w:r>
    </w:p>
    <w:p>
      <w:pPr>
        <w:ind w:firstLine="480" w:firstLineChars="200"/>
      </w:pPr>
      <w:r>
        <w:rPr>
          <w:rFonts w:hint="eastAsia"/>
        </w:rPr>
        <w:t>同样，驱动程序也可以实现：</w:t>
      </w:r>
    </w:p>
    <w:p>
      <w:pPr>
        <w:ind w:firstLine="482" w:firstLineChars="200"/>
      </w:pPr>
      <w:r>
        <w:rPr>
          <w:rFonts w:hint="eastAsia"/>
          <w:b/>
        </w:rPr>
        <w:t>过渡性驱动程序</w:t>
      </w:r>
      <w:r>
        <w:rPr>
          <w:rFonts w:hint="eastAsia"/>
        </w:rPr>
        <w:t>（Transitional</w:t>
      </w:r>
      <w:r>
        <w:t xml:space="preserve"> Driver</w:t>
      </w:r>
      <w:r>
        <w:rPr>
          <w:rFonts w:hint="eastAsia"/>
        </w:rPr>
        <w:t>）支持符合本规范的两个设备和旧设备的驱动程序。</w:t>
      </w:r>
    </w:p>
    <w:p>
      <w:pPr>
        <w:ind w:firstLine="482" w:firstLineChars="200"/>
      </w:pPr>
      <w:r>
        <w:rPr>
          <w:rFonts w:hint="eastAsia"/>
          <w:b/>
        </w:rPr>
        <w:t>注意</w:t>
      </w:r>
      <w:r>
        <w:rPr>
          <w:rFonts w:hint="eastAsia"/>
        </w:rPr>
        <w:t>：不需要旧接口；也就是说，除非您有向后的需求，否则不要实现它们。</w:t>
      </w:r>
    </w:p>
    <w:p>
      <w:pPr>
        <w:ind w:firstLine="480" w:firstLineChars="200"/>
      </w:pPr>
      <w:r>
        <w:rPr>
          <w:rFonts w:hint="eastAsia"/>
        </w:rPr>
        <w:t>兼容性！</w:t>
      </w:r>
    </w:p>
    <w:p>
      <w:pPr>
        <w:ind w:firstLine="480" w:firstLineChars="200"/>
      </w:pPr>
      <w:r>
        <w:rPr>
          <w:rFonts w:hint="eastAsia"/>
        </w:rPr>
        <w:t>不具备传统兼容性的设备或驱动程序分别称为非过渡性设备和驱动程序。</w:t>
      </w:r>
    </w:p>
    <w:p>
      <w:pPr>
        <w:pStyle w:val="5"/>
        <w:spacing w:line="400" w:lineRule="exact"/>
      </w:pPr>
      <w:r>
        <w:rPr>
          <w:rFonts w:hint="eastAsia"/>
        </w:rPr>
        <w:t>1</w:t>
      </w:r>
      <w:r>
        <w:t xml:space="preserve">.3.2 </w:t>
      </w:r>
      <w:r>
        <w:rPr>
          <w:rFonts w:hint="eastAsia"/>
        </w:rPr>
        <w:t>从早期规范草案过渡</w:t>
      </w:r>
    </w:p>
    <w:p>
      <w:pPr>
        <w:ind w:firstLine="480" w:firstLineChars="200"/>
      </w:pPr>
      <w:r>
        <w:rPr>
          <w:rFonts w:hint="eastAsia"/>
        </w:rPr>
        <w:t>对于已经实现旧接口的设备和驱动程序，必须进行一些更改以支持此规范。</w:t>
      </w:r>
    </w:p>
    <w:p>
      <w:r>
        <w:rPr>
          <w:rFonts w:hint="eastAsia"/>
        </w:rPr>
        <w:t>在这种情况下，读者可以将注意力集中在章节标题中标记为“Legacy</w:t>
      </w:r>
      <w:r>
        <w:t xml:space="preserve"> I</w:t>
      </w:r>
      <w:r>
        <w:rPr>
          <w:rFonts w:hint="eastAsia"/>
        </w:rPr>
        <w:t>nterface”的章节上。这些突出显示了自早期草稿以来所做的更改。</w:t>
      </w:r>
    </w:p>
    <w:p>
      <w:pPr>
        <w:pStyle w:val="4"/>
        <w:spacing w:line="400" w:lineRule="exact"/>
      </w:pPr>
      <w:bookmarkStart w:id="6" w:name="_Toc1504052"/>
      <w:r>
        <w:rPr>
          <w:rFonts w:hint="eastAsia"/>
        </w:rPr>
        <w:t>1</w:t>
      </w:r>
      <w:r>
        <w:t xml:space="preserve">.4 </w:t>
      </w:r>
      <w:r>
        <w:rPr>
          <w:rFonts w:hint="eastAsia"/>
        </w:rPr>
        <w:t>结构规范</w:t>
      </w:r>
      <w:bookmarkEnd w:id="6"/>
    </w:p>
    <w:p>
      <w:pPr>
        <w:ind w:firstLine="480" w:firstLineChars="200"/>
      </w:pPr>
      <w:r>
        <w:rPr>
          <w:rFonts w:hint="eastAsia"/>
        </w:rPr>
        <w:t>内存结构布局中的许多设备和驱动程序都是使用C结构语法编写的。假设所有结构都没有额外的填充。为了强调这一点，已知公共C编译器在结构中插入额外填充的情况下，使用</w:t>
      </w:r>
      <w:r>
        <w:t>GNU</w:t>
      </w:r>
      <w:r>
        <w:rPr>
          <w:rFonts w:hint="eastAsia"/>
        </w:rPr>
        <w:t xml:space="preserve"> </w:t>
      </w:r>
      <w:r>
        <w:t>C</w:t>
      </w:r>
      <w:r>
        <w:rPr>
          <w:rFonts w:hint="eastAsia"/>
        </w:rPr>
        <w:t>_attribute_（packed））语法标记。对于结构定义中使用的整数数据类型，使用以下约定：</w:t>
      </w:r>
    </w:p>
    <w:p>
      <w:pPr>
        <w:ind w:firstLine="480" w:firstLineChars="200"/>
      </w:pPr>
      <w:r>
        <w:rPr>
          <w:rFonts w:hint="eastAsia"/>
        </w:rPr>
        <w:t>u8、u16、u32、u64以位为单位指定长度的无符号整数。</w:t>
      </w:r>
    </w:p>
    <w:p>
      <w:pPr>
        <w:ind w:firstLine="420"/>
      </w:pPr>
      <w:r>
        <w:rPr>
          <w:rFonts w:hint="eastAsia"/>
        </w:rPr>
        <w:t>le16，le32，le64指定长度的无符号整数，以位为单位，以小尾数字节顺序排列。</w:t>
      </w:r>
    </w:p>
    <w:p>
      <w:pPr>
        <w:ind w:firstLine="420"/>
      </w:pPr>
      <w:r>
        <w:rPr>
          <w:rFonts w:hint="eastAsia"/>
        </w:rPr>
        <w:t>be16、</w:t>
      </w:r>
      <w:r>
        <w:t>be</w:t>
      </w:r>
      <w:r>
        <w:rPr>
          <w:rFonts w:hint="eastAsia"/>
        </w:rPr>
        <w:t>32、</w:t>
      </w:r>
      <w:r>
        <w:t>be</w:t>
      </w:r>
      <w:r>
        <w:rPr>
          <w:rFonts w:hint="eastAsia"/>
        </w:rPr>
        <w:t>64是指定长度的无符号整数，以位为单位，按高位字节顺序排列。</w:t>
      </w:r>
    </w:p>
    <w:p>
      <w:pPr>
        <w:pStyle w:val="3"/>
        <w:spacing w:before="156"/>
        <w:rPr>
          <w:sz w:val="36"/>
          <w:szCs w:val="36"/>
        </w:rPr>
      </w:pPr>
      <w:bookmarkStart w:id="7" w:name="_Toc1504053"/>
      <w:r>
        <w:rPr>
          <w:sz w:val="36"/>
          <w:szCs w:val="36"/>
        </w:rPr>
        <w:t xml:space="preserve">2  Virtio </w:t>
      </w:r>
      <w:r>
        <w:rPr>
          <w:rFonts w:hint="eastAsia"/>
          <w:sz w:val="36"/>
          <w:szCs w:val="36"/>
        </w:rPr>
        <w:t>设备的基本设施</w:t>
      </w:r>
      <w:bookmarkEnd w:id="7"/>
      <w:r>
        <w:rPr>
          <w:sz w:val="36"/>
          <w:szCs w:val="36"/>
        </w:rPr>
        <w:tab/>
      </w:r>
      <w:r>
        <w:rPr>
          <w:sz w:val="36"/>
          <w:szCs w:val="36"/>
        </w:rPr>
        <w:tab/>
      </w:r>
      <w:r>
        <w:rPr>
          <w:sz w:val="36"/>
          <w:szCs w:val="36"/>
        </w:rPr>
        <w:tab/>
      </w:r>
    </w:p>
    <w:p>
      <w:pPr>
        <w:spacing w:before="156"/>
        <w:rPr>
          <w:szCs w:val="24"/>
        </w:rPr>
      </w:pPr>
    </w:p>
    <w:p>
      <w:pPr>
        <w:spacing w:before="156"/>
      </w:pPr>
      <w:r>
        <w:t xml:space="preserve">Virtio </w:t>
      </w:r>
      <w:r>
        <w:rPr>
          <w:rFonts w:hint="eastAsia"/>
        </w:rPr>
        <w:t>设备通过特定于总线的方式发现并识别（参见具体总线部分：</w:t>
      </w:r>
      <w:r>
        <w:t>4.1 PCI</w:t>
      </w:r>
      <w:r>
        <w:rPr>
          <w:rFonts w:hint="eastAsia"/>
        </w:rPr>
        <w:t>总线上的</w:t>
      </w:r>
      <w:r>
        <w:t>Virtio</w:t>
      </w:r>
      <w:r>
        <w:rPr>
          <w:rFonts w:hint="eastAsia"/>
        </w:rPr>
        <w:t>，</w:t>
      </w:r>
      <w:r>
        <w:t>4.2 MMIO</w:t>
      </w:r>
      <w:r>
        <w:rPr>
          <w:rFonts w:hint="eastAsia"/>
        </w:rPr>
        <w:t>下的</w:t>
      </w:r>
      <w:r>
        <w:t>Virtio</w:t>
      </w:r>
      <w:r>
        <w:rPr>
          <w:rFonts w:hint="eastAsia"/>
        </w:rPr>
        <w:t>，</w:t>
      </w:r>
      <w:r>
        <w:t>4.3 Channel I/O</w:t>
      </w:r>
      <w:r>
        <w:rPr>
          <w:rFonts w:hint="eastAsia"/>
        </w:rPr>
        <w:t>下的</w:t>
      </w:r>
      <w:r>
        <w:t>Virtio</w:t>
      </w:r>
      <w:r>
        <w:rPr>
          <w:rFonts w:hint="eastAsia"/>
        </w:rPr>
        <w:t>）。每个设备由以下部分组成：</w:t>
      </w:r>
    </w:p>
    <w:p>
      <w:pPr>
        <w:spacing w:before="156"/>
      </w:pPr>
      <w:r>
        <w:rPr>
          <w:rFonts w:hint="eastAsia"/>
        </w:rPr>
        <w:t>·设备状态字段</w:t>
      </w:r>
    </w:p>
    <w:p>
      <w:pPr>
        <w:spacing w:before="156"/>
      </w:pPr>
      <w:r>
        <w:rPr>
          <w:rFonts w:hint="eastAsia"/>
        </w:rPr>
        <w:t>·功能位</w:t>
      </w:r>
    </w:p>
    <w:p>
      <w:pPr>
        <w:spacing w:before="156"/>
      </w:pPr>
      <w:r>
        <w:rPr>
          <w:rFonts w:hint="eastAsia"/>
        </w:rPr>
        <w:t>·设备配置空间</w:t>
      </w:r>
    </w:p>
    <w:p>
      <w:pPr>
        <w:spacing w:before="156"/>
      </w:pPr>
      <w:r>
        <w:rPr>
          <w:rFonts w:hint="eastAsia"/>
        </w:rPr>
        <w:t>·一个或多个虚拟队列</w:t>
      </w:r>
    </w:p>
    <w:p>
      <w:pPr>
        <w:spacing w:before="156"/>
      </w:pPr>
    </w:p>
    <w:p>
      <w:pPr>
        <w:pStyle w:val="4"/>
      </w:pPr>
      <w:bookmarkStart w:id="8" w:name="_Toc1504054"/>
      <w:r>
        <w:t xml:space="preserve">2.1 </w:t>
      </w:r>
      <w:r>
        <w:rPr>
          <w:rFonts w:hint="eastAsia"/>
        </w:rPr>
        <w:t>设备状态字段</w:t>
      </w:r>
      <w:bookmarkEnd w:id="8"/>
    </w:p>
    <w:p>
      <w:pPr>
        <w:spacing w:before="156"/>
      </w:pPr>
    </w:p>
    <w:p>
      <w:pPr>
        <w:spacing w:before="156"/>
      </w:pPr>
      <w:r>
        <w:rPr>
          <w:rFonts w:hint="eastAsia"/>
        </w:rPr>
        <w:t>当驱动程序初始化设备期间，驱动程序将遵循</w:t>
      </w:r>
      <w:r>
        <w:t>3.1</w:t>
      </w:r>
      <w:r>
        <w:rPr>
          <w:rFonts w:hint="eastAsia"/>
        </w:rPr>
        <w:t>中给定的步骤顺序。</w:t>
      </w:r>
    </w:p>
    <w:p>
      <w:pPr>
        <w:spacing w:before="156"/>
      </w:pPr>
      <w:r>
        <w:rPr>
          <w:rFonts w:hint="eastAsia"/>
        </w:rPr>
        <w:t>设备状态字段给出一个序列已完成步骤的简单低级指示。将它想象成它与控制台上的交通灯相连，指示每个设备的状态是最有效的。下列位已定义（在下面以通常的设置顺序列出）：</w:t>
      </w:r>
    </w:p>
    <w:p>
      <w:pPr>
        <w:spacing w:before="156"/>
      </w:pPr>
      <w:r>
        <w:t>ACKNOWLEDGE</w:t>
      </w:r>
      <w:r>
        <w:rPr>
          <w:rFonts w:hint="eastAsia"/>
        </w:rPr>
        <w:t>（</w:t>
      </w:r>
      <w:r>
        <w:t>1</w:t>
      </w:r>
      <w:r>
        <w:rPr>
          <w:rFonts w:hint="eastAsia"/>
        </w:rPr>
        <w:t>）表示访客操作系统已经找到，并识别为有效的</w:t>
      </w:r>
      <w:r>
        <w:t>virtio</w:t>
      </w:r>
      <w:r>
        <w:rPr>
          <w:rFonts w:hint="eastAsia"/>
        </w:rPr>
        <w:t>设备。</w:t>
      </w:r>
    </w:p>
    <w:p>
      <w:pPr>
        <w:spacing w:before="156"/>
      </w:pPr>
      <w:r>
        <w:t>DRIVER</w:t>
      </w:r>
      <w:r>
        <w:rPr>
          <w:rFonts w:hint="eastAsia"/>
        </w:rPr>
        <w:t>（</w:t>
      </w:r>
      <w:r>
        <w:t>2</w:t>
      </w:r>
      <w:r>
        <w:rPr>
          <w:rFonts w:hint="eastAsia"/>
        </w:rPr>
        <w:t>）表示访客操作系统已经知道如何驱动该设备</w:t>
      </w:r>
    </w:p>
    <w:p>
      <w:pPr>
        <w:spacing w:before="156"/>
      </w:pPr>
      <w:r>
        <w:tab/>
      </w:r>
      <w:r>
        <w:rPr>
          <w:rFonts w:hint="eastAsia"/>
          <w:b/>
        </w:rPr>
        <w:t>注：</w:t>
      </w:r>
      <w:r>
        <w:rPr>
          <w:rFonts w:hint="eastAsia"/>
        </w:rPr>
        <w:t>在设置该位之前可能存在着显著地（或无限的）延迟。例如，在</w:t>
      </w:r>
      <w:r>
        <w:t>Linux</w:t>
      </w:r>
      <w:r>
        <w:rPr>
          <w:rFonts w:hint="eastAsia"/>
        </w:rPr>
        <w:t>下，驱动程序可为可加载模块。</w:t>
      </w:r>
    </w:p>
    <w:p>
      <w:pPr>
        <w:spacing w:before="156"/>
      </w:pPr>
      <w:r>
        <w:t>FAILED</w:t>
      </w:r>
      <w:r>
        <w:rPr>
          <w:rFonts w:hint="eastAsia"/>
        </w:rPr>
        <w:t>（</w:t>
      </w:r>
      <w:r>
        <w:t>128</w:t>
      </w:r>
      <w:r>
        <w:rPr>
          <w:rFonts w:hint="eastAsia"/>
        </w:rPr>
        <w:t>）表示访客出现了某些，并已放弃设备。这可能是内部错误，或是驱动程序由于某些原因无法识别此设备，甚至是在设备操作期间发生了致命错误。</w:t>
      </w:r>
    </w:p>
    <w:p>
      <w:pPr>
        <w:spacing w:before="156"/>
      </w:pPr>
      <w:r>
        <w:t>FEATURES_OK</w:t>
      </w:r>
      <w:r>
        <w:rPr>
          <w:rFonts w:hint="eastAsia"/>
        </w:rPr>
        <w:t>（</w:t>
      </w:r>
      <w:r>
        <w:t>8</w:t>
      </w:r>
      <w:r>
        <w:rPr>
          <w:rFonts w:hint="eastAsia"/>
        </w:rPr>
        <w:t>）表示驱动程序已经确认其理解的所有功能，且功能协商已完成。</w:t>
      </w:r>
    </w:p>
    <w:p>
      <w:pPr>
        <w:spacing w:before="156"/>
      </w:pPr>
      <w:r>
        <w:t>DRIVER_OK</w:t>
      </w:r>
      <w:r>
        <w:rPr>
          <w:rFonts w:hint="eastAsia"/>
        </w:rPr>
        <w:t>（</w:t>
      </w:r>
      <w:r>
        <w:t>4</w:t>
      </w:r>
      <w:r>
        <w:rPr>
          <w:rFonts w:hint="eastAsia"/>
        </w:rPr>
        <w:t>）表示驱动程序已经设置完毕且准备好驱动此设备。</w:t>
      </w:r>
    </w:p>
    <w:p>
      <w:pPr>
        <w:spacing w:before="156"/>
      </w:pPr>
      <w:r>
        <w:t>DEVICE_NEEDS_RESET</w:t>
      </w:r>
      <w:r>
        <w:rPr>
          <w:rFonts w:hint="eastAsia"/>
        </w:rPr>
        <w:t>（</w:t>
      </w:r>
      <w:r>
        <w:t>64</w:t>
      </w:r>
      <w:r>
        <w:rPr>
          <w:rFonts w:hint="eastAsia"/>
        </w:rPr>
        <w:t>）表示此设备发生了无法恢复的错误。</w:t>
      </w:r>
    </w:p>
    <w:p>
      <w:pPr>
        <w:spacing w:before="120" w:after="120"/>
      </w:pPr>
      <w:commentRangeStart w:id="0"/>
      <w:r>
        <w:rPr>
          <w:rFonts w:hint="eastAsia" w:ascii="宋体" w:hAnsi="宋体"/>
        </w:rPr>
        <w:t>表示此设备在访客端发生了某种错误，并已放弃设备。这可能是内部错误，或是驱动程序由于某些原因无法识别此设备，甚至是在设备操作期间发生了致命错误。</w:t>
      </w:r>
      <w:commentRangeEnd w:id="0"/>
      <w:r>
        <w:rPr>
          <w:rStyle w:val="25"/>
        </w:rPr>
        <w:commentReference w:id="0"/>
      </w:r>
    </w:p>
    <w:p>
      <w:pPr>
        <w:spacing w:before="156"/>
        <w:rPr>
          <w:del w:id="0" w:author="代宗骏" w:date="2019-02-19T20:52:00Z"/>
        </w:rPr>
      </w:pPr>
    </w:p>
    <w:p>
      <w:pPr>
        <w:spacing w:before="156"/>
      </w:pPr>
    </w:p>
    <w:p>
      <w:pPr>
        <w:spacing w:before="156"/>
      </w:pPr>
      <w:r>
        <w:tab/>
      </w:r>
      <w:del w:id="1" w:author="Latif" w:date="2019-02-14T20:17:00Z">
        <w:r>
          <w:rPr>
            <w:rFonts w:hint="eastAsia"/>
          </w:rPr>
          <w:delText>表示此设备在访客端发生了某种错误，并已放弃设备。这可能是内部错误，或是驱动程序由于某些原因无法识别此设备，甚至是在设备操作期间发生了致命错误。</w:delText>
        </w:r>
      </w:del>
    </w:p>
    <w:p>
      <w:pPr>
        <w:pStyle w:val="5"/>
      </w:pPr>
      <w:bookmarkStart w:id="9" w:name="_2.1.1_驱动要求：驱动状态字段"/>
      <w:bookmarkEnd w:id="9"/>
      <w:r>
        <w:t xml:space="preserve">2.1.1 </w:t>
      </w:r>
      <w:r>
        <w:rPr>
          <w:rFonts w:hint="eastAsia"/>
        </w:rPr>
        <w:t>驱动要求：驱动状态字段</w:t>
      </w:r>
    </w:p>
    <w:p>
      <w:pPr>
        <w:spacing w:before="156"/>
      </w:pPr>
    </w:p>
    <w:p>
      <w:pPr>
        <w:spacing w:before="156"/>
      </w:pPr>
      <w:r>
        <w:rPr>
          <w:rFonts w:hint="eastAsia"/>
        </w:rPr>
        <w:t>驱动程序</w:t>
      </w:r>
      <w:r>
        <w:rPr>
          <w:rFonts w:hint="eastAsia"/>
          <w:b/>
        </w:rPr>
        <w:t>必须</w:t>
      </w:r>
      <w:r>
        <w:rPr>
          <w:rFonts w:hint="eastAsia"/>
        </w:rPr>
        <w:t>更新设备状态，通过设定位来指示</w:t>
      </w:r>
      <w:r>
        <w:t>3.1</w:t>
      </w:r>
      <w:r>
        <w:rPr>
          <w:rFonts w:hint="eastAsia"/>
        </w:rPr>
        <w:t>中所指定的驱动程序初始化序列中已完成的步骤。驱动程序</w:t>
      </w:r>
      <w:r>
        <w:rPr>
          <w:rFonts w:hint="eastAsia"/>
          <w:b/>
        </w:rPr>
        <w:t>不得</w:t>
      </w:r>
      <w:r>
        <w:rPr>
          <w:rFonts w:hint="eastAsia"/>
        </w:rPr>
        <w:t>清除设备状态位。如果驱动程序置位了</w:t>
      </w:r>
      <w:r>
        <w:t>FAILED</w:t>
      </w:r>
      <w:r>
        <w:rPr>
          <w:rFonts w:hint="eastAsia"/>
        </w:rPr>
        <w:t>位，则驱动程序</w:t>
      </w:r>
      <w:r>
        <w:rPr>
          <w:rFonts w:hint="eastAsia"/>
          <w:b/>
        </w:rPr>
        <w:t>必须</w:t>
      </w:r>
      <w:r>
        <w:rPr>
          <w:rFonts w:hint="eastAsia"/>
        </w:rPr>
        <w:t>稍后复位设备，然后再尝试重新初始化。</w:t>
      </w:r>
    </w:p>
    <w:p>
      <w:pPr>
        <w:spacing w:before="156"/>
      </w:pPr>
      <w:r>
        <w:rPr>
          <w:rFonts w:hint="eastAsia"/>
        </w:rPr>
        <w:t>如果</w:t>
      </w:r>
      <w:r>
        <w:t>DEVICE_NEEDS_RESET</w:t>
      </w:r>
      <w:r>
        <w:rPr>
          <w:rFonts w:hint="eastAsia"/>
        </w:rPr>
        <w:t>已被置位，那么驱动程序</w:t>
      </w:r>
      <w:r>
        <w:rPr>
          <w:rFonts w:hint="eastAsia"/>
          <w:b/>
        </w:rPr>
        <w:t>不该</w:t>
      </w:r>
      <w:r>
        <w:rPr>
          <w:rFonts w:hint="eastAsia"/>
        </w:rPr>
        <w:t>依靠设备操作完成。</w:t>
      </w:r>
    </w:p>
    <w:p>
      <w:pPr>
        <w:spacing w:before="156"/>
        <w:ind w:left="482" w:hanging="482" w:hangingChars="200"/>
      </w:pPr>
      <w:r>
        <w:rPr>
          <w:rFonts w:hint="eastAsia"/>
          <w:b/>
        </w:rPr>
        <w:t>注：</w:t>
      </w:r>
      <w:r>
        <w:rPr>
          <w:rFonts w:hint="eastAsia"/>
        </w:rPr>
        <w:t>例如，如果置位了</w:t>
      </w:r>
      <w:r>
        <w:t>DEVICE_NEEDS_RESET</w:t>
      </w:r>
      <w:r>
        <w:rPr>
          <w:rFonts w:hint="eastAsia"/>
        </w:rPr>
        <w:t>，则驱动程序不能假设跑飞的请求能被完成，也不能假设它们未完成。好的应用会尝试用发出复位来进行恢复。</w:t>
      </w:r>
    </w:p>
    <w:p>
      <w:pPr>
        <w:spacing w:before="156"/>
      </w:pPr>
    </w:p>
    <w:p>
      <w:pPr>
        <w:spacing w:before="156"/>
      </w:pPr>
    </w:p>
    <w:p>
      <w:pPr>
        <w:pStyle w:val="5"/>
      </w:pPr>
      <w:bookmarkStart w:id="10" w:name="_2.1.2_设备要求：设备状态字段"/>
      <w:bookmarkEnd w:id="10"/>
      <w:r>
        <w:t xml:space="preserve">2.1.2 </w:t>
      </w:r>
      <w:r>
        <w:rPr>
          <w:rFonts w:hint="eastAsia"/>
        </w:rPr>
        <w:t>设备要求：设备状态字段</w:t>
      </w:r>
    </w:p>
    <w:p>
      <w:pPr>
        <w:spacing w:before="156"/>
      </w:pPr>
      <w:r>
        <w:rPr>
          <w:rFonts w:hint="eastAsia"/>
        </w:rPr>
        <w:t>设备初始化时</w:t>
      </w:r>
      <w:r>
        <w:rPr>
          <w:rFonts w:hint="eastAsia"/>
          <w:b/>
        </w:rPr>
        <w:t>必须</w:t>
      </w:r>
      <w:r>
        <w:rPr>
          <w:rFonts w:hint="eastAsia"/>
        </w:rPr>
        <w:t>将设备状态初始化至</w:t>
      </w:r>
      <w:r>
        <w:t>0</w:t>
      </w:r>
      <w:r>
        <w:rPr>
          <w:rFonts w:hint="eastAsia"/>
        </w:rPr>
        <w:t>。</w:t>
      </w:r>
    </w:p>
    <w:p>
      <w:pPr>
        <w:spacing w:before="156"/>
      </w:pPr>
      <w:r>
        <w:rPr>
          <w:rFonts w:hint="eastAsia"/>
        </w:rPr>
        <w:t>设备不得在</w:t>
      </w:r>
      <w:r>
        <w:t>DRIVER_OK</w:t>
      </w:r>
      <w:r>
        <w:rPr>
          <w:rFonts w:hint="eastAsia"/>
        </w:rPr>
        <w:t>前使用缓冲区或通知驱动程序。</w:t>
      </w:r>
    </w:p>
    <w:p>
      <w:pPr>
        <w:tabs>
          <w:tab w:val="left" w:pos="2040"/>
        </w:tabs>
        <w:spacing w:before="156"/>
      </w:pPr>
      <w:r>
        <w:rPr>
          <w:rFonts w:hint="eastAsia"/>
        </w:rPr>
        <w:t>当设备进入错误状态，需要复位时，</w:t>
      </w:r>
      <w:r>
        <w:rPr>
          <w:rFonts w:hint="eastAsia"/>
          <w:b/>
        </w:rPr>
        <w:t>应该</w:t>
      </w:r>
      <w:r>
        <w:rPr>
          <w:rFonts w:hint="eastAsia"/>
        </w:rPr>
        <w:t>置位</w:t>
      </w:r>
      <w:r>
        <w:t>DEVICE_NEEDS_RESET</w:t>
      </w:r>
      <w:r>
        <w:rPr>
          <w:rFonts w:hint="eastAsia"/>
        </w:rPr>
        <w:t>。如果</w:t>
      </w:r>
      <w:r>
        <w:t>DRIVER_OK</w:t>
      </w:r>
      <w:r>
        <w:rPr>
          <w:rFonts w:hint="eastAsia"/>
        </w:rPr>
        <w:t>已被置位，则在置位</w:t>
      </w:r>
      <w:r>
        <w:t>DEVICE_NEEDS_RESET</w:t>
      </w:r>
      <w:r>
        <w:rPr>
          <w:rFonts w:hint="eastAsia"/>
        </w:rPr>
        <w:t>后，设备</w:t>
      </w:r>
      <w:r>
        <w:rPr>
          <w:rFonts w:hint="eastAsia"/>
          <w:b/>
        </w:rPr>
        <w:t>必须</w:t>
      </w:r>
      <w:r>
        <w:rPr>
          <w:rFonts w:hint="eastAsia"/>
        </w:rPr>
        <w:t>向驱动程序发送设备配置更改通知。</w:t>
      </w:r>
    </w:p>
    <w:p>
      <w:pPr>
        <w:tabs>
          <w:tab w:val="left" w:pos="2040"/>
        </w:tabs>
        <w:spacing w:before="156"/>
      </w:pPr>
    </w:p>
    <w:p>
      <w:pPr>
        <w:pStyle w:val="4"/>
      </w:pPr>
      <w:bookmarkStart w:id="11" w:name="_Toc1504055"/>
      <w:r>
        <w:t xml:space="preserve">2.2 </w:t>
      </w:r>
      <w:r>
        <w:rPr>
          <w:rFonts w:hint="eastAsia"/>
        </w:rPr>
        <w:t>功能位</w:t>
      </w:r>
      <w:bookmarkEnd w:id="11"/>
    </w:p>
    <w:p>
      <w:pPr>
        <w:tabs>
          <w:tab w:val="left" w:pos="2040"/>
        </w:tabs>
        <w:spacing w:before="156"/>
      </w:pPr>
      <w:r>
        <w:rPr>
          <w:rFonts w:hint="eastAsia"/>
        </w:rPr>
        <w:t>每个</w:t>
      </w:r>
      <w:r>
        <w:t>virtio</w:t>
      </w:r>
      <w:r>
        <w:rPr>
          <w:rFonts w:hint="eastAsia"/>
        </w:rPr>
        <w:t>设备都提供其理解的所有功能。在设备初始化期间，驱动程序读取该信息并向设备告知驱动程序接收到的子集。复位设备是重新协商的唯一方法。</w:t>
      </w:r>
    </w:p>
    <w:p>
      <w:pPr>
        <w:tabs>
          <w:tab w:val="left" w:pos="2040"/>
        </w:tabs>
        <w:spacing w:before="156"/>
      </w:pPr>
      <w:r>
        <w:rPr>
          <w:rFonts w:hint="eastAsia"/>
        </w:rPr>
        <w:t>此方式允许向前和向后兼容：如果设备增加了新的功能位，则旧版驱动程序将不会将该功能位写回设备。类似的，如果驱动程序增加了设备不支持的功能，设备将会认为驱动程序没有提供新的功能。</w:t>
      </w:r>
    </w:p>
    <w:p>
      <w:pPr>
        <w:tabs>
          <w:tab w:val="left" w:pos="2040"/>
        </w:tabs>
        <w:spacing w:before="156"/>
      </w:pPr>
      <w:r>
        <w:rPr>
          <w:rFonts w:hint="eastAsia"/>
        </w:rPr>
        <w:t>功能位分配如下：</w:t>
      </w:r>
    </w:p>
    <w:p>
      <w:pPr>
        <w:tabs>
          <w:tab w:val="left" w:pos="2040"/>
        </w:tabs>
        <w:spacing w:before="156"/>
      </w:pPr>
      <w:r>
        <w:t>0</w:t>
      </w:r>
      <w:r>
        <w:rPr>
          <w:rFonts w:hint="eastAsia"/>
        </w:rPr>
        <w:t>到</w:t>
      </w:r>
      <w:r>
        <w:t xml:space="preserve">23 </w:t>
      </w:r>
      <w:r>
        <w:rPr>
          <w:rFonts w:hint="eastAsia"/>
        </w:rPr>
        <w:t>特定设备类型功能位</w:t>
      </w:r>
    </w:p>
    <w:p>
      <w:pPr>
        <w:tabs>
          <w:tab w:val="left" w:pos="2040"/>
        </w:tabs>
        <w:spacing w:before="156"/>
      </w:pPr>
      <w:r>
        <w:t>24</w:t>
      </w:r>
      <w:r>
        <w:rPr>
          <w:rFonts w:hint="eastAsia"/>
        </w:rPr>
        <w:t>到</w:t>
      </w:r>
      <w:r>
        <w:t xml:space="preserve">32 </w:t>
      </w:r>
      <w:r>
        <w:rPr>
          <w:rFonts w:hint="eastAsia"/>
        </w:rPr>
        <w:t>为队列扩展和功能协商机制保留的功能位</w:t>
      </w:r>
    </w:p>
    <w:p>
      <w:pPr>
        <w:tabs>
          <w:tab w:val="left" w:pos="2040"/>
        </w:tabs>
        <w:spacing w:before="156"/>
      </w:pPr>
      <w:r>
        <w:t>33</w:t>
      </w:r>
      <w:r>
        <w:rPr>
          <w:rFonts w:hint="eastAsia"/>
        </w:rPr>
        <w:t>及以上</w:t>
      </w:r>
      <w:r>
        <w:t xml:space="preserve"> </w:t>
      </w:r>
      <w:r>
        <w:rPr>
          <w:rFonts w:hint="eastAsia"/>
        </w:rPr>
        <w:t>为未来扩展保留的功能位</w:t>
      </w:r>
    </w:p>
    <w:p>
      <w:pPr>
        <w:tabs>
          <w:tab w:val="left" w:pos="2040"/>
        </w:tabs>
        <w:spacing w:before="156"/>
      </w:pPr>
      <w:r>
        <w:rPr>
          <w:rFonts w:hint="eastAsia"/>
          <w:b/>
        </w:rPr>
        <w:t>注：</w:t>
      </w:r>
      <w:r>
        <w:rPr>
          <w:rFonts w:hint="eastAsia"/>
        </w:rPr>
        <w:t>例如，网络设备的功能位</w:t>
      </w:r>
      <w:r>
        <w:t>0</w:t>
      </w:r>
      <w:r>
        <w:rPr>
          <w:rFonts w:hint="eastAsia"/>
        </w:rPr>
        <w:t>用于（即设备</w:t>
      </w:r>
      <w:r>
        <w:t>ID 1</w:t>
      </w:r>
      <w:r>
        <w:rPr>
          <w:rFonts w:hint="eastAsia"/>
        </w:rPr>
        <w:t>）指示设备支持数据包校验和。</w:t>
      </w:r>
    </w:p>
    <w:p>
      <w:pPr>
        <w:spacing w:before="156"/>
        <w:ind w:firstLine="480" w:firstLineChars="200"/>
      </w:pPr>
      <w:r>
        <w:rPr>
          <w:rFonts w:hint="eastAsia"/>
        </w:rPr>
        <w:t>特别地，通过提供新的功能位来指示设备配置空间的新字段。</w:t>
      </w:r>
    </w:p>
    <w:p>
      <w:pPr>
        <w:pStyle w:val="5"/>
      </w:pPr>
      <w:bookmarkStart w:id="12" w:name="_2.2.1_驱动要求：功能位"/>
      <w:bookmarkEnd w:id="12"/>
      <w:r>
        <w:t xml:space="preserve">2.2.1 </w:t>
      </w:r>
      <w:r>
        <w:rPr>
          <w:rFonts w:hint="eastAsia"/>
        </w:rPr>
        <w:t>驱动要求：功能位</w:t>
      </w:r>
    </w:p>
    <w:p>
      <w:pPr>
        <w:spacing w:before="156"/>
      </w:pPr>
      <w:r>
        <w:rPr>
          <w:rFonts w:hint="eastAsia"/>
        </w:rPr>
        <w:t>驱动程序</w:t>
      </w:r>
      <w:r>
        <w:rPr>
          <w:rFonts w:hint="eastAsia"/>
          <w:b/>
        </w:rPr>
        <w:t>不得</w:t>
      </w:r>
      <w:r>
        <w:rPr>
          <w:rFonts w:hint="eastAsia"/>
        </w:rPr>
        <w:t>接受设备未提供的功能，且</w:t>
      </w:r>
      <w:r>
        <w:rPr>
          <w:rFonts w:hint="eastAsia"/>
          <w:b/>
        </w:rPr>
        <w:t>不得</w:t>
      </w:r>
      <w:r>
        <w:rPr>
          <w:rFonts w:hint="eastAsia"/>
        </w:rPr>
        <w:t>接受需要另一个未被接受的功能的功能。</w:t>
      </w:r>
    </w:p>
    <w:p>
      <w:pPr>
        <w:spacing w:before="156"/>
      </w:pPr>
      <w:r>
        <w:rPr>
          <w:rFonts w:hint="eastAsia"/>
        </w:rPr>
        <w:t>如果设备没有提供驱动程序所理解的功能，驱动程序</w:t>
      </w:r>
      <w:r>
        <w:rPr>
          <w:rFonts w:hint="eastAsia"/>
          <w:b/>
        </w:rPr>
        <w:t>应该</w:t>
      </w:r>
      <w:r>
        <w:rPr>
          <w:rFonts w:hint="eastAsia"/>
        </w:rPr>
        <w:t>进入向后兼容模式，否则</w:t>
      </w:r>
      <w:r>
        <w:rPr>
          <w:rFonts w:hint="eastAsia"/>
          <w:b/>
        </w:rPr>
        <w:t>必须</w:t>
      </w:r>
      <w:r>
        <w:rPr>
          <w:rFonts w:hint="eastAsia"/>
        </w:rPr>
        <w:t>置位</w:t>
      </w:r>
      <w:r>
        <w:t>FAILED</w:t>
      </w:r>
      <w:r>
        <w:rPr>
          <w:rFonts w:hint="eastAsia"/>
        </w:rPr>
        <w:t>设备状态位并停止初始化。</w:t>
      </w:r>
    </w:p>
    <w:p>
      <w:pPr>
        <w:pStyle w:val="5"/>
      </w:pPr>
      <w:bookmarkStart w:id="13" w:name="_2.2.2_设备要求：功能位"/>
      <w:bookmarkEnd w:id="13"/>
      <w:r>
        <w:t xml:space="preserve">2.2.2 </w:t>
      </w:r>
      <w:r>
        <w:rPr>
          <w:rFonts w:hint="eastAsia"/>
        </w:rPr>
        <w:t>设备要求：功能位</w:t>
      </w:r>
    </w:p>
    <w:p>
      <w:pPr>
        <w:spacing w:before="156"/>
      </w:pPr>
      <w:r>
        <w:rPr>
          <w:rFonts w:hint="eastAsia"/>
        </w:rPr>
        <w:t>设备</w:t>
      </w:r>
      <w:r>
        <w:rPr>
          <w:rFonts w:hint="eastAsia"/>
          <w:b/>
        </w:rPr>
        <w:t>不得</w:t>
      </w:r>
      <w:r>
        <w:rPr>
          <w:rFonts w:hint="eastAsia"/>
        </w:rPr>
        <w:t>提供需要另一个未提供的功能的功能。设备</w:t>
      </w:r>
      <w:r>
        <w:rPr>
          <w:rFonts w:hint="eastAsia"/>
          <w:b/>
        </w:rPr>
        <w:t>应该</w:t>
      </w:r>
      <w:r>
        <w:rPr>
          <w:rFonts w:hint="eastAsia"/>
        </w:rPr>
        <w:t>接受任何驱动程序接收的有效功能子集，否则在驱动程序写入时置位</w:t>
      </w:r>
      <w:r>
        <w:t>FEATURE_OK</w:t>
      </w:r>
      <w:r>
        <w:rPr>
          <w:rFonts w:hint="eastAsia"/>
        </w:rPr>
        <w:t>设备状态位</w:t>
      </w:r>
      <w:r>
        <w:rPr>
          <w:rFonts w:hint="eastAsia"/>
          <w:b/>
        </w:rPr>
        <w:t>必须</w:t>
      </w:r>
      <w:r>
        <w:rPr>
          <w:rFonts w:hint="eastAsia"/>
        </w:rPr>
        <w:t>失败。</w:t>
      </w:r>
    </w:p>
    <w:p>
      <w:pPr>
        <w:pStyle w:val="5"/>
      </w:pPr>
      <w:bookmarkStart w:id="14" w:name="_2.2.3_旧版接口：关于功能位的注意事项"/>
      <w:bookmarkEnd w:id="14"/>
      <w:r>
        <w:t xml:space="preserve">2.2.3 </w:t>
      </w:r>
      <w:r>
        <w:rPr>
          <w:rFonts w:hint="eastAsia"/>
        </w:rPr>
        <w:t>旧版接口：关于功能位的注意事项</w:t>
      </w:r>
    </w:p>
    <w:p>
      <w:pPr>
        <w:spacing w:before="156"/>
      </w:pPr>
      <w:r>
        <w:rPr>
          <w:rFonts w:hint="eastAsia"/>
        </w:rPr>
        <w:t>过渡驱动程序必须通过检测未提供的功能位</w:t>
      </w:r>
      <w:r>
        <w:t>VIRTIO_F_VESION_1</w:t>
      </w:r>
      <w:r>
        <w:rPr>
          <w:rFonts w:hint="eastAsia"/>
        </w:rPr>
        <w:t>来检测旧版设备。过渡设备必须通过检测驱动程序未确认</w:t>
      </w:r>
      <w:r>
        <w:t>VIRTIO_F_VERSION_1</w:t>
      </w:r>
      <w:r>
        <w:rPr>
          <w:rFonts w:hint="eastAsia"/>
        </w:rPr>
        <w:t>来检测旧版驱动程序。</w:t>
      </w:r>
    </w:p>
    <w:p>
      <w:pPr>
        <w:spacing w:before="156"/>
      </w:pPr>
      <w:r>
        <w:rPr>
          <w:rFonts w:hint="eastAsia"/>
        </w:rPr>
        <w:t>在这种情况下，设备通过旧版接口进行使用。</w:t>
      </w:r>
    </w:p>
    <w:p>
      <w:pPr>
        <w:spacing w:before="156"/>
      </w:pPr>
      <w:r>
        <w:rPr>
          <w:rFonts w:hint="eastAsia"/>
        </w:rPr>
        <w:t>旧版接口支持是</w:t>
      </w:r>
      <w:r>
        <w:rPr>
          <w:rFonts w:hint="eastAsia"/>
          <w:b/>
        </w:rPr>
        <w:t>可选的</w:t>
      </w:r>
      <w:r>
        <w:rPr>
          <w:rFonts w:hint="eastAsia"/>
        </w:rPr>
        <w:t>。因此，过渡和非过渡设备及驱动程序都符合此规范。</w:t>
      </w:r>
    </w:p>
    <w:p>
      <w:pPr>
        <w:spacing w:before="156"/>
      </w:pPr>
      <w:r>
        <w:rPr>
          <w:rFonts w:hint="eastAsia"/>
        </w:rPr>
        <w:t>与过渡设备和驱动程序有关的要求均包含于像这个部分这样的名为“旧版接口”的部分中。</w:t>
      </w:r>
    </w:p>
    <w:p>
      <w:pPr>
        <w:spacing w:before="156"/>
      </w:pPr>
      <w:r>
        <w:rPr>
          <w:rFonts w:hint="eastAsia"/>
        </w:rPr>
        <w:t>当通过旧版接口使用设备时，过渡设备和过渡驱动</w:t>
      </w:r>
      <w:r>
        <w:rPr>
          <w:rFonts w:hint="eastAsia"/>
          <w:b/>
        </w:rPr>
        <w:t>必须</w:t>
      </w:r>
      <w:r>
        <w:rPr>
          <w:rFonts w:hint="eastAsia"/>
        </w:rPr>
        <w:t>根据旧版接口部分中所记录的要求来进行操作。这些部分中的规范文本通常不适用于非过渡设备。</w:t>
      </w:r>
    </w:p>
    <w:p>
      <w:pPr>
        <w:pStyle w:val="4"/>
      </w:pPr>
      <w:bookmarkStart w:id="15" w:name="_Toc1504056"/>
      <w:r>
        <w:t xml:space="preserve">2.3 </w:t>
      </w:r>
      <w:r>
        <w:rPr>
          <w:rFonts w:hint="eastAsia"/>
        </w:rPr>
        <w:t>设备配置空间</w:t>
      </w:r>
      <w:bookmarkEnd w:id="15"/>
    </w:p>
    <w:p>
      <w:pPr>
        <w:spacing w:before="156"/>
      </w:pPr>
      <w:r>
        <w:rPr>
          <w:rFonts w:hint="eastAsia"/>
        </w:rPr>
        <w:t>设备配置空间通常用于很少改变或初始化时间参数。配置字段是可选的，它们的存在由功能位进行指示：该规范的未来版本可能通过在末尾添加额外的字段来扩展配置空间。</w:t>
      </w:r>
    </w:p>
    <w:p>
      <w:pPr>
        <w:spacing w:before="156"/>
      </w:pPr>
      <w:r>
        <w:rPr>
          <w:rFonts w:hint="eastAsia"/>
          <w:b/>
        </w:rPr>
        <w:t>注：</w:t>
      </w:r>
      <w:r>
        <w:rPr>
          <w:rFonts w:hint="eastAsia"/>
        </w:rPr>
        <w:t>设备配置空间在多字节字段中使用小端模式。</w:t>
      </w:r>
    </w:p>
    <w:p>
      <w:pPr>
        <w:spacing w:before="156"/>
      </w:pPr>
      <w:r>
        <w:rPr>
          <w:rFonts w:hint="eastAsia"/>
        </w:rPr>
        <w:t>每次传输还为设备配置空间提供世代数，只要对设备配置空间的两次访问可能看到该空间产生两种不同的版本，该世代数就会发生变化。</w:t>
      </w:r>
    </w:p>
    <w:p>
      <w:pPr>
        <w:pStyle w:val="5"/>
      </w:pPr>
      <w:bookmarkStart w:id="16" w:name="_2.3.1_驱动要求：设备配置空间"/>
      <w:bookmarkEnd w:id="16"/>
      <w:r>
        <w:t xml:space="preserve">2.3.1 </w:t>
      </w:r>
      <w:r>
        <w:rPr>
          <w:rFonts w:hint="eastAsia"/>
        </w:rPr>
        <w:t>驱动要求：设备配置空间</w:t>
      </w:r>
    </w:p>
    <w:p>
      <w:pPr>
        <w:spacing w:before="156"/>
      </w:pPr>
      <w:r>
        <w:rPr>
          <w:rFonts w:hint="eastAsia"/>
        </w:rPr>
        <w:t>驱动程序</w:t>
      </w:r>
      <w:r>
        <w:rPr>
          <w:rFonts w:hint="eastAsia"/>
          <w:b/>
        </w:rPr>
        <w:t>不得</w:t>
      </w:r>
      <w:r>
        <w:rPr>
          <w:rFonts w:hint="eastAsia"/>
        </w:rPr>
        <w:t>假设从大于</w:t>
      </w:r>
      <w:r>
        <w:t>32</w:t>
      </w:r>
      <w:r>
        <w:rPr>
          <w:rFonts w:hint="eastAsia"/>
        </w:rPr>
        <w:t>位宽的字段读取为原子读取，也</w:t>
      </w:r>
      <w:r>
        <w:rPr>
          <w:rFonts w:hint="eastAsia"/>
          <w:b/>
        </w:rPr>
        <w:t>不得</w:t>
      </w:r>
      <w:r>
        <w:rPr>
          <w:rFonts w:hint="eastAsia"/>
        </w:rPr>
        <w:t>从多个字段读取：驱动程序</w:t>
      </w:r>
      <w:r>
        <w:rPr>
          <w:rFonts w:hint="eastAsia"/>
          <w:b/>
        </w:rPr>
        <w:t>应该</w:t>
      </w:r>
      <w:r>
        <w:rPr>
          <w:rFonts w:hint="eastAsia"/>
        </w:rPr>
        <w:t>应该像这样读取设备配置空间：</w:t>
      </w:r>
    </w:p>
    <w:p>
      <w:pPr>
        <w:spacing w:before="156"/>
      </w:pPr>
    </w:p>
    <w:p>
      <w:pPr>
        <w:spacing w:before="156"/>
      </w:pPr>
      <w:r>
        <mc:AlternateContent>
          <mc:Choice Requires="wps">
            <w:drawing>
              <wp:anchor distT="0" distB="0" distL="114300" distR="114300" simplePos="0" relativeHeight="251677696" behindDoc="0" locked="0" layoutInCell="1" allowOverlap="1">
                <wp:simplePos x="0" y="0"/>
                <wp:positionH relativeFrom="column">
                  <wp:posOffset>15875</wp:posOffset>
                </wp:positionH>
                <wp:positionV relativeFrom="paragraph">
                  <wp:posOffset>217805</wp:posOffset>
                </wp:positionV>
                <wp:extent cx="5246370" cy="2131695"/>
                <wp:effectExtent l="4445" t="4445" r="6985" b="12700"/>
                <wp:wrapNone/>
                <wp:docPr id="27" name="文本框 27"/>
                <wp:cNvGraphicFramePr/>
                <a:graphic xmlns:a="http://schemas.openxmlformats.org/drawingml/2006/main">
                  <a:graphicData uri="http://schemas.microsoft.com/office/word/2010/wordprocessingShape">
                    <wps:wsp>
                      <wps:cNvSpPr txBox="1">
                        <a:spLocks noChangeArrowheads="1"/>
                      </wps:cNvSpPr>
                      <wps:spPr bwMode="auto">
                        <a:xfrm>
                          <a:off x="0" y="0"/>
                          <a:ext cx="5246370" cy="2131695"/>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u32 before, after;</w:t>
                            </w:r>
                          </w:p>
                          <w:p>
                            <w:pPr>
                              <w:autoSpaceDE w:val="0"/>
                              <w:autoSpaceDN w:val="0"/>
                              <w:adjustRightInd w:val="0"/>
                              <w:spacing w:before="120"/>
                              <w:jc w:val="left"/>
                              <w:rPr>
                                <w:rFonts w:eastAsia="CourierNewPSMT"/>
                                <w:kern w:val="0"/>
                                <w:sz w:val="16"/>
                                <w:szCs w:val="16"/>
                              </w:rPr>
                            </w:pPr>
                            <w:r>
                              <w:rPr>
                                <w:rFonts w:eastAsia="CourierNewPSMT"/>
                                <w:kern w:val="0"/>
                                <w:sz w:val="16"/>
                                <w:szCs w:val="16"/>
                              </w:rPr>
                              <w:t>do {</w:t>
                            </w:r>
                          </w:p>
                          <w:p>
                            <w:pPr>
                              <w:autoSpaceDE w:val="0"/>
                              <w:autoSpaceDN w:val="0"/>
                              <w:adjustRightInd w:val="0"/>
                              <w:spacing w:before="120"/>
                              <w:jc w:val="left"/>
                              <w:rPr>
                                <w:rFonts w:eastAsia="CourierNewPSMT"/>
                                <w:kern w:val="0"/>
                                <w:sz w:val="16"/>
                                <w:szCs w:val="16"/>
                              </w:rPr>
                            </w:pPr>
                            <w:r>
                              <w:rPr>
                                <w:rFonts w:eastAsia="CourierNewPSMT"/>
                                <w:kern w:val="0"/>
                                <w:sz w:val="16"/>
                                <w:szCs w:val="16"/>
                              </w:rPr>
                              <w:t>before = get_config_generation(device);</w:t>
                            </w:r>
                          </w:p>
                          <w:p>
                            <w:pPr>
                              <w:autoSpaceDE w:val="0"/>
                              <w:autoSpaceDN w:val="0"/>
                              <w:adjustRightInd w:val="0"/>
                              <w:spacing w:before="120"/>
                              <w:jc w:val="left"/>
                              <w:rPr>
                                <w:rFonts w:eastAsia="CourierNewPSMT"/>
                                <w:kern w:val="0"/>
                                <w:sz w:val="16"/>
                                <w:szCs w:val="16"/>
                              </w:rPr>
                            </w:pPr>
                            <w:r>
                              <w:rPr>
                                <w:rFonts w:eastAsia="CourierNewPSMT"/>
                                <w:kern w:val="0"/>
                                <w:sz w:val="16"/>
                                <w:szCs w:val="16"/>
                              </w:rPr>
                              <w:t>// read config entry/entries.</w:t>
                            </w:r>
                          </w:p>
                          <w:p>
                            <w:pPr>
                              <w:autoSpaceDE w:val="0"/>
                              <w:autoSpaceDN w:val="0"/>
                              <w:adjustRightInd w:val="0"/>
                              <w:spacing w:before="120"/>
                              <w:jc w:val="left"/>
                              <w:rPr>
                                <w:rFonts w:eastAsia="CourierNewPSMT"/>
                                <w:kern w:val="0"/>
                                <w:sz w:val="16"/>
                                <w:szCs w:val="16"/>
                              </w:rPr>
                            </w:pPr>
                            <w:r>
                              <w:rPr>
                                <w:rFonts w:eastAsia="CourierNewPSMT"/>
                                <w:kern w:val="0"/>
                                <w:sz w:val="16"/>
                                <w:szCs w:val="16"/>
                              </w:rPr>
                              <w:t>after =</w:t>
                            </w:r>
                            <w:bookmarkStart w:id="205" w:name="OLE_LINK1"/>
                            <w:r>
                              <w:rPr>
                                <w:rFonts w:eastAsia="CourierNewPSMT"/>
                                <w:kern w:val="0"/>
                                <w:sz w:val="16"/>
                                <w:szCs w:val="16"/>
                              </w:rPr>
                              <w:t xml:space="preserve"> get_config_generation</w:t>
                            </w:r>
                            <w:bookmarkEnd w:id="205"/>
                            <w:r>
                              <w:rPr>
                                <w:rFonts w:eastAsia="CourierNewPSMT"/>
                                <w:kern w:val="0"/>
                                <w:sz w:val="16"/>
                                <w:szCs w:val="16"/>
                              </w:rPr>
                              <w:t>(device);</w:t>
                            </w:r>
                          </w:p>
                          <w:p>
                            <w:pPr>
                              <w:spacing w:before="120"/>
                              <w:rPr>
                                <w:szCs w:val="24"/>
                              </w:rPr>
                            </w:pPr>
                            <w:r>
                              <w:rPr>
                                <w:rFonts w:eastAsia="CourierNewPSMT"/>
                                <w:kern w:val="0"/>
                                <w:sz w:val="16"/>
                                <w:szCs w:val="16"/>
                              </w:rPr>
                              <w:t>} while (after != before);</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25pt;margin-top:17.15pt;height:167.85pt;width:413.1pt;z-index:251677696;mso-width-relative:page;mso-height-relative:page;" fillcolor="#FFFFFF" filled="t" stroked="t" coordsize="21600,21600" o:gfxdata="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LzxvdgAAAAIAQAADwAAAAAAAAABACAAAAAi&#10;AAAAZHJzL2Rvd25yZXYueG1sUEsBAhQAFAAAAAgAh07iQMa4hmBDAgAAigQAAA4AAAAAAAAAAQAg&#10;AAAAJwEAAGRycy9lMm9Eb2MueG1sUEsFBgAAAAAGAAYAWQEAANwFA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u32 before, after;</w:t>
                      </w:r>
                    </w:p>
                    <w:p>
                      <w:pPr>
                        <w:autoSpaceDE w:val="0"/>
                        <w:autoSpaceDN w:val="0"/>
                        <w:adjustRightInd w:val="0"/>
                        <w:spacing w:before="120"/>
                        <w:jc w:val="left"/>
                        <w:rPr>
                          <w:rFonts w:eastAsia="CourierNewPSMT"/>
                          <w:kern w:val="0"/>
                          <w:sz w:val="16"/>
                          <w:szCs w:val="16"/>
                        </w:rPr>
                      </w:pPr>
                      <w:r>
                        <w:rPr>
                          <w:rFonts w:eastAsia="CourierNewPSMT"/>
                          <w:kern w:val="0"/>
                          <w:sz w:val="16"/>
                          <w:szCs w:val="16"/>
                        </w:rPr>
                        <w:t>do {</w:t>
                      </w:r>
                    </w:p>
                    <w:p>
                      <w:pPr>
                        <w:autoSpaceDE w:val="0"/>
                        <w:autoSpaceDN w:val="0"/>
                        <w:adjustRightInd w:val="0"/>
                        <w:spacing w:before="120"/>
                        <w:jc w:val="left"/>
                        <w:rPr>
                          <w:rFonts w:eastAsia="CourierNewPSMT"/>
                          <w:kern w:val="0"/>
                          <w:sz w:val="16"/>
                          <w:szCs w:val="16"/>
                        </w:rPr>
                      </w:pPr>
                      <w:r>
                        <w:rPr>
                          <w:rFonts w:eastAsia="CourierNewPSMT"/>
                          <w:kern w:val="0"/>
                          <w:sz w:val="16"/>
                          <w:szCs w:val="16"/>
                        </w:rPr>
                        <w:t>before = get_config_generation(device);</w:t>
                      </w:r>
                    </w:p>
                    <w:p>
                      <w:pPr>
                        <w:autoSpaceDE w:val="0"/>
                        <w:autoSpaceDN w:val="0"/>
                        <w:adjustRightInd w:val="0"/>
                        <w:spacing w:before="120"/>
                        <w:jc w:val="left"/>
                        <w:rPr>
                          <w:rFonts w:eastAsia="CourierNewPSMT"/>
                          <w:kern w:val="0"/>
                          <w:sz w:val="16"/>
                          <w:szCs w:val="16"/>
                        </w:rPr>
                      </w:pPr>
                      <w:r>
                        <w:rPr>
                          <w:rFonts w:eastAsia="CourierNewPSMT"/>
                          <w:kern w:val="0"/>
                          <w:sz w:val="16"/>
                          <w:szCs w:val="16"/>
                        </w:rPr>
                        <w:t>// read config entry/entries.</w:t>
                      </w:r>
                    </w:p>
                    <w:p>
                      <w:pPr>
                        <w:autoSpaceDE w:val="0"/>
                        <w:autoSpaceDN w:val="0"/>
                        <w:adjustRightInd w:val="0"/>
                        <w:spacing w:before="120"/>
                        <w:jc w:val="left"/>
                        <w:rPr>
                          <w:rFonts w:eastAsia="CourierNewPSMT"/>
                          <w:kern w:val="0"/>
                          <w:sz w:val="16"/>
                          <w:szCs w:val="16"/>
                        </w:rPr>
                      </w:pPr>
                      <w:r>
                        <w:rPr>
                          <w:rFonts w:eastAsia="CourierNewPSMT"/>
                          <w:kern w:val="0"/>
                          <w:sz w:val="16"/>
                          <w:szCs w:val="16"/>
                        </w:rPr>
                        <w:t>after =</w:t>
                      </w:r>
                      <w:bookmarkStart w:id="205" w:name="OLE_LINK1"/>
                      <w:r>
                        <w:rPr>
                          <w:rFonts w:eastAsia="CourierNewPSMT"/>
                          <w:kern w:val="0"/>
                          <w:sz w:val="16"/>
                          <w:szCs w:val="16"/>
                        </w:rPr>
                        <w:t xml:space="preserve"> get_config_generation</w:t>
                      </w:r>
                      <w:bookmarkEnd w:id="205"/>
                      <w:r>
                        <w:rPr>
                          <w:rFonts w:eastAsia="CourierNewPSMT"/>
                          <w:kern w:val="0"/>
                          <w:sz w:val="16"/>
                          <w:szCs w:val="16"/>
                        </w:rPr>
                        <w:t>(device);</w:t>
                      </w:r>
                    </w:p>
                    <w:p>
                      <w:pPr>
                        <w:spacing w:before="120"/>
                        <w:rPr>
                          <w:szCs w:val="24"/>
                        </w:rPr>
                      </w:pPr>
                      <w:r>
                        <w:rPr>
                          <w:rFonts w:eastAsia="CourierNewPSMT"/>
                          <w:kern w:val="0"/>
                          <w:sz w:val="16"/>
                          <w:szCs w:val="16"/>
                        </w:rPr>
                        <w:t>} while (after != before);</w:t>
                      </w:r>
                    </w:p>
                  </w:txbxContent>
                </v:textbox>
              </v:shape>
            </w:pict>
          </mc:Fallback>
        </mc:AlternateContent>
      </w:r>
    </w:p>
    <w:p>
      <w:pPr>
        <w:spacing w:before="156"/>
      </w:pPr>
    </w:p>
    <w:p>
      <w:pPr>
        <w:spacing w:before="156"/>
      </w:pPr>
    </w:p>
    <w:p>
      <w:pPr>
        <w:spacing w:before="156"/>
      </w:pPr>
    </w:p>
    <w:p>
      <w:pPr>
        <w:spacing w:before="156"/>
      </w:pPr>
    </w:p>
    <w:p>
      <w:pPr>
        <w:spacing w:before="156"/>
      </w:pPr>
    </w:p>
    <w:p>
      <w:pPr>
        <w:spacing w:before="156"/>
      </w:pPr>
      <w:r>
        <w:rPr>
          <w:rFonts w:hint="eastAsia"/>
        </w:rPr>
        <w:t>对于可选的配置空间字段，驱动程序</w:t>
      </w:r>
      <w:r>
        <w:rPr>
          <w:rFonts w:hint="eastAsia"/>
          <w:b/>
        </w:rPr>
        <w:t>必须</w:t>
      </w:r>
      <w:r>
        <w:rPr>
          <w:rFonts w:hint="eastAsia"/>
        </w:rPr>
        <w:t>在访问对应配置空间之前检查是否提供了相应功能。</w:t>
      </w:r>
    </w:p>
    <w:p>
      <w:pPr>
        <w:spacing w:before="156"/>
      </w:pPr>
      <w:r>
        <w:rPr>
          <w:rFonts w:hint="eastAsia"/>
          <w:b/>
        </w:rPr>
        <w:t>注：</w:t>
      </w:r>
      <w:r>
        <w:rPr>
          <w:rFonts w:hint="eastAsia"/>
        </w:rPr>
        <w:t>有关功能协商的详细信息参阅</w:t>
      </w:r>
      <w:r>
        <w:t>3.1</w:t>
      </w:r>
      <w:r>
        <w:rPr>
          <w:rFonts w:hint="eastAsia"/>
        </w:rPr>
        <w:t>节。</w:t>
      </w:r>
    </w:p>
    <w:p>
      <w:pPr>
        <w:spacing w:before="156"/>
      </w:pPr>
      <w:r>
        <w:rPr>
          <w:rFonts w:hint="eastAsia"/>
        </w:rPr>
        <w:t>驱动程序</w:t>
      </w:r>
      <w:r>
        <w:rPr>
          <w:rFonts w:hint="eastAsia"/>
          <w:b/>
        </w:rPr>
        <w:t>不得</w:t>
      </w:r>
      <w:r>
        <w:rPr>
          <w:rFonts w:hint="eastAsia"/>
        </w:rPr>
        <w:t>限制结构大小以及设备配置空间大小。相反，驱动程序只</w:t>
      </w:r>
      <w:r>
        <w:rPr>
          <w:rFonts w:hint="eastAsia"/>
          <w:b/>
        </w:rPr>
        <w:t>应该</w:t>
      </w:r>
      <w:r>
        <w:rPr>
          <w:rFonts w:hint="eastAsia"/>
        </w:rPr>
        <w:t>检查设备配置空间大小是否足够容纳设备操作所需的字段。</w:t>
      </w:r>
    </w:p>
    <w:p>
      <w:pPr>
        <w:spacing w:before="156"/>
        <w:ind w:left="482" w:hanging="482" w:hangingChars="200"/>
      </w:pPr>
      <w:r>
        <w:rPr>
          <w:rFonts w:hint="eastAsia"/>
          <w:b/>
        </w:rPr>
        <w:t>注：</w:t>
      </w:r>
      <w:r>
        <w:rPr>
          <w:rFonts w:hint="eastAsia"/>
        </w:rPr>
        <w:t>例如，如果规范生命设备配置空间“包含单个</w:t>
      </w:r>
      <w:r>
        <w:t>8</w:t>
      </w:r>
      <w:r>
        <w:rPr>
          <w:rFonts w:hint="eastAsia"/>
        </w:rPr>
        <w:t>位字段”，则驱动程序应该理解这意味着设备配置空间还可能包含任意数量的尾部填充，并接受任何设备配置空间的大小大于或等于所规定的</w:t>
      </w:r>
      <w:r>
        <w:t>8</w:t>
      </w:r>
      <w:r>
        <w:rPr>
          <w:rFonts w:hint="eastAsia"/>
        </w:rPr>
        <w:t>位大小。</w:t>
      </w:r>
    </w:p>
    <w:p>
      <w:pPr>
        <w:pStyle w:val="5"/>
      </w:pPr>
      <w:bookmarkStart w:id="17" w:name="_2.3.2_设备要求：设备配置空间"/>
      <w:bookmarkEnd w:id="17"/>
      <w:r>
        <w:t xml:space="preserve">2.3.2 </w:t>
      </w:r>
      <w:r>
        <w:rPr>
          <w:rFonts w:hint="eastAsia"/>
        </w:rPr>
        <w:t>设备要求：设备配置空间</w:t>
      </w:r>
    </w:p>
    <w:p>
      <w:pPr>
        <w:spacing w:before="156"/>
      </w:pPr>
      <w:r>
        <w:rPr>
          <w:rFonts w:hint="eastAsia"/>
        </w:rPr>
        <w:t>在驱动程序置位</w:t>
      </w:r>
      <w:r>
        <w:t>FEATURES_OK</w:t>
      </w:r>
      <w:r>
        <w:rPr>
          <w:rFonts w:hint="eastAsia"/>
        </w:rPr>
        <w:t>之前，设备必须允许读任何特定于设备的配置字段。只要特征位由设备提供，就包括允许读以功能位为条件的字段。</w:t>
      </w:r>
    </w:p>
    <w:p>
      <w:pPr>
        <w:pStyle w:val="5"/>
      </w:pPr>
      <w:bookmarkStart w:id="18" w:name="_2.3.3_旧版接口：关于设备配置空间字节序的注意事项"/>
      <w:bookmarkEnd w:id="18"/>
      <w:r>
        <w:t xml:space="preserve">2.3.3 </w:t>
      </w:r>
      <w:r>
        <w:rPr>
          <w:rFonts w:hint="eastAsia"/>
        </w:rPr>
        <w:t>旧版接口：关于设备配置空间字节序的注意事项</w:t>
      </w:r>
    </w:p>
    <w:p>
      <w:pPr>
        <w:spacing w:before="156"/>
      </w:pPr>
      <w:r>
        <w:rPr>
          <w:rFonts w:hint="eastAsia"/>
        </w:rPr>
        <w:t>注意对旧版接口，设备配置空间通常为访客的本地字节序，而不是</w:t>
      </w:r>
      <w:r>
        <w:t>PCI</w:t>
      </w:r>
      <w:r>
        <w:rPr>
          <w:rFonts w:hint="eastAsia"/>
        </w:rPr>
        <w:t>的小端字节序。每个设备都记录了正确的字节序。</w:t>
      </w:r>
    </w:p>
    <w:p>
      <w:pPr>
        <w:pStyle w:val="5"/>
      </w:pPr>
      <w:bookmarkStart w:id="19" w:name="_2.3.4_旧版接口：设备配置空间"/>
      <w:bookmarkEnd w:id="19"/>
      <w:r>
        <w:t xml:space="preserve">2.3.4 </w:t>
      </w:r>
      <w:r>
        <w:rPr>
          <w:rFonts w:hint="eastAsia"/>
        </w:rPr>
        <w:t>旧版接口：设备配置空间</w:t>
      </w:r>
    </w:p>
    <w:p>
      <w:pPr>
        <w:spacing w:before="156"/>
      </w:pPr>
      <w:r>
        <w:rPr>
          <w:rFonts w:hint="eastAsia"/>
        </w:rPr>
        <w:t>旧版设备并没有配置生成字段，因此如果进行更新配置，则容易受到竞争条件的影响。这将会影响块容量（见</w:t>
      </w:r>
      <w:r>
        <w:t>5.2.4</w:t>
      </w:r>
      <w:r>
        <w:rPr>
          <w:rFonts w:hint="eastAsia"/>
        </w:rPr>
        <w:t>）以及网络</w:t>
      </w:r>
      <w:r>
        <w:t>mac</w:t>
      </w:r>
      <w:r>
        <w:rPr>
          <w:rFonts w:hint="eastAsia"/>
        </w:rPr>
        <w:t>（见</w:t>
      </w:r>
      <w:r>
        <w:t>5.1.4</w:t>
      </w:r>
      <w:r>
        <w:rPr>
          <w:rFonts w:hint="eastAsia"/>
        </w:rPr>
        <w:t>）字段；当使用旧版接口时，直到两次读取得到相同结果之前，驱动程序应该多次读取这些字段。</w:t>
      </w:r>
    </w:p>
    <w:p>
      <w:pPr>
        <w:spacing w:before="156"/>
      </w:pPr>
    </w:p>
    <w:p>
      <w:pPr>
        <w:pStyle w:val="4"/>
      </w:pPr>
      <w:bookmarkStart w:id="20" w:name="_Toc1504057"/>
      <w:r>
        <w:t xml:space="preserve">2.4 </w:t>
      </w:r>
      <w:r>
        <w:rPr>
          <w:rFonts w:hint="eastAsia"/>
        </w:rPr>
        <w:t>虚拟队列</w:t>
      </w:r>
      <w:bookmarkEnd w:id="20"/>
    </w:p>
    <w:p>
      <w:pPr>
        <w:spacing w:before="156"/>
      </w:pPr>
      <w:r>
        <w:rPr>
          <w:rFonts w:hint="eastAsia"/>
        </w:rPr>
        <w:t>在</w:t>
      </w:r>
      <w:r>
        <w:t>virtio</w:t>
      </w:r>
      <w:r>
        <w:rPr>
          <w:rFonts w:hint="eastAsia"/>
        </w:rPr>
        <w:t>设备上进行批量数据传输的机制被称为虚拟队列。每个设备可拥有零个或多个虚拟队列。每个队列含有一个</w:t>
      </w:r>
      <w:r>
        <w:t>16</w:t>
      </w:r>
      <w:r>
        <w:rPr>
          <w:rFonts w:hint="eastAsia"/>
        </w:rPr>
        <w:t>位的队列大小参数，该参数设置项数并反映队列的总大小。</w:t>
      </w:r>
    </w:p>
    <w:p>
      <w:pPr>
        <w:spacing w:before="156"/>
      </w:pPr>
      <w:r>
        <w:rPr>
          <w:rFonts w:hint="eastAsia"/>
        </w:rPr>
        <w:t>每个虚拟队列由三部分组成：</w:t>
      </w:r>
    </w:p>
    <w:p>
      <w:pPr>
        <w:spacing w:before="156"/>
      </w:pPr>
      <w:r>
        <w:tab/>
      </w:r>
      <w:r>
        <w:rPr>
          <w:rFonts w:hint="eastAsia"/>
        </w:rPr>
        <w:t>·描述符表</w:t>
      </w:r>
    </w:p>
    <w:p>
      <w:pPr>
        <w:spacing w:before="156"/>
      </w:pPr>
      <w:r>
        <w:tab/>
      </w:r>
      <w:r>
        <w:rPr>
          <w:rFonts w:hint="eastAsia"/>
        </w:rPr>
        <w:t>·可用环</w:t>
      </w:r>
    </w:p>
    <w:p>
      <w:pPr>
        <w:spacing w:before="156"/>
      </w:pPr>
      <w:r>
        <w:tab/>
      </w:r>
      <w:r>
        <w:rPr>
          <w:rFonts w:hint="eastAsia"/>
        </w:rPr>
        <w:t>·已用环</w:t>
      </w:r>
    </w:p>
    <w:p>
      <w:pPr>
        <w:spacing w:before="156"/>
      </w:pPr>
      <w:r>
        <w:rPr>
          <w:rFonts w:hint="eastAsia"/>
        </w:rPr>
        <w:t>其中每个部分在访客内存中物理连续，且有着不同的对其要求。</w:t>
      </w:r>
    </w:p>
    <w:p>
      <w:pPr>
        <w:spacing w:before="156"/>
      </w:pPr>
      <w:r>
        <w:rPr>
          <w:rFonts w:hint="eastAsia"/>
        </w:rPr>
        <w:t>下表总结了虚拟队列每个部分的内存对其与以字节为单位的大小要求：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6"/>
        <w:gridCol w:w="2027"/>
        <w:gridCol w:w="3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 w:hRule="atLeast"/>
        </w:trPr>
        <w:tc>
          <w:tcPr>
            <w:tcW w:w="2026" w:type="dxa"/>
            <w:tcBorders>
              <w:top w:val="single" w:color="auto" w:sz="4" w:space="0"/>
              <w:left w:val="single" w:color="auto" w:sz="4" w:space="0"/>
              <w:bottom w:val="single" w:color="auto" w:sz="4" w:space="0"/>
              <w:right w:val="single" w:color="auto" w:sz="4" w:space="0"/>
            </w:tcBorders>
            <w:vAlign w:val="center"/>
          </w:tcPr>
          <w:p>
            <w:pPr>
              <w:spacing w:before="156" w:line="240" w:lineRule="auto"/>
              <w:ind w:firstLine="420"/>
              <w:jc w:val="center"/>
              <w:rPr>
                <w:rFonts w:cs="Times New Roman"/>
                <w:szCs w:val="24"/>
              </w:rPr>
            </w:pPr>
            <w:r>
              <w:rPr>
                <w:rFonts w:hint="eastAsia" w:cs="Times New Roman"/>
                <w:szCs w:val="24"/>
              </w:rPr>
              <w:t>虚拟队列组成</w:t>
            </w:r>
          </w:p>
        </w:tc>
        <w:tc>
          <w:tcPr>
            <w:tcW w:w="2027" w:type="dxa"/>
            <w:tcBorders>
              <w:top w:val="single" w:color="auto" w:sz="4" w:space="0"/>
              <w:left w:val="single" w:color="auto" w:sz="4" w:space="0"/>
              <w:bottom w:val="single" w:color="auto" w:sz="4" w:space="0"/>
              <w:right w:val="single" w:color="auto" w:sz="4" w:space="0"/>
            </w:tcBorders>
            <w:vAlign w:val="center"/>
          </w:tcPr>
          <w:p>
            <w:pPr>
              <w:spacing w:before="156" w:line="240" w:lineRule="auto"/>
              <w:ind w:firstLine="420"/>
              <w:jc w:val="center"/>
              <w:rPr>
                <w:rFonts w:cs="Times New Roman"/>
                <w:szCs w:val="24"/>
              </w:rPr>
            </w:pPr>
            <w:r>
              <w:rPr>
                <w:rFonts w:hint="eastAsia" w:cs="Times New Roman"/>
                <w:szCs w:val="24"/>
              </w:rPr>
              <w:t>对齐值</w:t>
            </w:r>
          </w:p>
        </w:tc>
        <w:tc>
          <w:tcPr>
            <w:tcW w:w="3301" w:type="dxa"/>
            <w:tcBorders>
              <w:top w:val="single" w:color="auto" w:sz="4" w:space="0"/>
              <w:left w:val="single" w:color="auto" w:sz="4" w:space="0"/>
              <w:bottom w:val="single" w:color="auto" w:sz="4" w:space="0"/>
              <w:right w:val="single" w:color="auto" w:sz="4" w:space="0"/>
            </w:tcBorders>
            <w:vAlign w:val="center"/>
          </w:tcPr>
          <w:p>
            <w:pPr>
              <w:spacing w:before="156" w:line="240" w:lineRule="auto"/>
              <w:ind w:firstLine="420"/>
              <w:jc w:val="center"/>
              <w:rPr>
                <w:rFonts w:cs="Times New Roman"/>
                <w:szCs w:val="24"/>
              </w:rPr>
            </w:pPr>
            <w:r>
              <w:rPr>
                <w:rFonts w:hint="eastAsia" w:cs="Times New Roman"/>
                <w:szCs w:val="24"/>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 w:hRule="atLeast"/>
        </w:trPr>
        <w:tc>
          <w:tcPr>
            <w:tcW w:w="2026" w:type="dxa"/>
            <w:tcBorders>
              <w:top w:val="single" w:color="auto" w:sz="4" w:space="0"/>
              <w:left w:val="single" w:color="auto" w:sz="4" w:space="0"/>
              <w:bottom w:val="single" w:color="auto" w:sz="4" w:space="0"/>
              <w:right w:val="single" w:color="auto" w:sz="4" w:space="0"/>
            </w:tcBorders>
            <w:vAlign w:val="center"/>
          </w:tcPr>
          <w:p>
            <w:pPr>
              <w:spacing w:before="156" w:line="240" w:lineRule="auto"/>
              <w:ind w:firstLine="420"/>
              <w:jc w:val="center"/>
              <w:rPr>
                <w:rFonts w:cs="Times New Roman"/>
                <w:szCs w:val="24"/>
              </w:rPr>
            </w:pPr>
            <w:r>
              <w:rPr>
                <w:rFonts w:hint="eastAsia" w:cs="Times New Roman"/>
                <w:szCs w:val="24"/>
              </w:rPr>
              <w:t>描述符表</w:t>
            </w:r>
          </w:p>
        </w:tc>
        <w:tc>
          <w:tcPr>
            <w:tcW w:w="2027" w:type="dxa"/>
            <w:tcBorders>
              <w:top w:val="single" w:color="auto" w:sz="4" w:space="0"/>
              <w:left w:val="single" w:color="auto" w:sz="4" w:space="0"/>
              <w:bottom w:val="single" w:color="auto" w:sz="4" w:space="0"/>
              <w:right w:val="single" w:color="auto" w:sz="4" w:space="0"/>
            </w:tcBorders>
            <w:vAlign w:val="center"/>
          </w:tcPr>
          <w:p>
            <w:pPr>
              <w:spacing w:before="156" w:line="240" w:lineRule="auto"/>
              <w:ind w:firstLine="420"/>
              <w:jc w:val="center"/>
              <w:rPr>
                <w:rFonts w:cs="Times New Roman"/>
                <w:szCs w:val="24"/>
              </w:rPr>
            </w:pPr>
            <w:r>
              <w:rPr>
                <w:rFonts w:cs="Times New Roman"/>
                <w:szCs w:val="24"/>
              </w:rPr>
              <w:t>16</w:t>
            </w:r>
          </w:p>
        </w:tc>
        <w:tc>
          <w:tcPr>
            <w:tcW w:w="3301" w:type="dxa"/>
            <w:tcBorders>
              <w:top w:val="single" w:color="auto" w:sz="4" w:space="0"/>
              <w:left w:val="single" w:color="auto" w:sz="4" w:space="0"/>
              <w:bottom w:val="single" w:color="auto" w:sz="4" w:space="0"/>
              <w:right w:val="single" w:color="auto" w:sz="4" w:space="0"/>
            </w:tcBorders>
            <w:vAlign w:val="center"/>
          </w:tcPr>
          <w:p>
            <w:pPr>
              <w:spacing w:before="156" w:line="240" w:lineRule="auto"/>
              <w:ind w:firstLine="420"/>
              <w:jc w:val="center"/>
              <w:rPr>
                <w:rFonts w:cs="Times New Roman"/>
                <w:szCs w:val="24"/>
              </w:rPr>
            </w:pPr>
            <w:r>
              <w:rPr>
                <w:rFonts w:cs="Times New Roman"/>
                <w:szCs w:val="24"/>
              </w:rPr>
              <w:t>16*</w:t>
            </w:r>
            <w:r>
              <w:rPr>
                <w:rFonts w:hint="eastAsia" w:cs="Times New Roman"/>
                <w:szCs w:val="24"/>
              </w:rPr>
              <w:t>（队列大小）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 w:hRule="atLeast"/>
        </w:trPr>
        <w:tc>
          <w:tcPr>
            <w:tcW w:w="2026" w:type="dxa"/>
            <w:tcBorders>
              <w:top w:val="single" w:color="auto" w:sz="4" w:space="0"/>
              <w:left w:val="single" w:color="auto" w:sz="4" w:space="0"/>
              <w:bottom w:val="single" w:color="auto" w:sz="4" w:space="0"/>
              <w:right w:val="single" w:color="auto" w:sz="4" w:space="0"/>
            </w:tcBorders>
            <w:vAlign w:val="center"/>
          </w:tcPr>
          <w:p>
            <w:pPr>
              <w:spacing w:before="156" w:line="240" w:lineRule="auto"/>
              <w:ind w:firstLine="420"/>
              <w:jc w:val="center"/>
              <w:rPr>
                <w:rFonts w:cs="Times New Roman"/>
                <w:szCs w:val="24"/>
              </w:rPr>
            </w:pPr>
            <w:r>
              <w:rPr>
                <w:rFonts w:hint="eastAsia" w:cs="Times New Roman"/>
                <w:szCs w:val="24"/>
              </w:rPr>
              <w:t>可用环</w:t>
            </w:r>
          </w:p>
        </w:tc>
        <w:tc>
          <w:tcPr>
            <w:tcW w:w="2027" w:type="dxa"/>
            <w:tcBorders>
              <w:top w:val="single" w:color="auto" w:sz="4" w:space="0"/>
              <w:left w:val="single" w:color="auto" w:sz="4" w:space="0"/>
              <w:bottom w:val="single" w:color="auto" w:sz="4" w:space="0"/>
              <w:right w:val="single" w:color="auto" w:sz="4" w:space="0"/>
            </w:tcBorders>
            <w:vAlign w:val="center"/>
          </w:tcPr>
          <w:p>
            <w:pPr>
              <w:spacing w:before="156" w:line="240" w:lineRule="auto"/>
              <w:ind w:firstLine="420"/>
              <w:jc w:val="center"/>
              <w:rPr>
                <w:rFonts w:cs="Times New Roman"/>
                <w:szCs w:val="24"/>
              </w:rPr>
            </w:pPr>
            <w:r>
              <w:rPr>
                <w:rFonts w:cs="Times New Roman"/>
                <w:szCs w:val="24"/>
              </w:rPr>
              <w:t>2</w:t>
            </w:r>
          </w:p>
        </w:tc>
        <w:tc>
          <w:tcPr>
            <w:tcW w:w="3301" w:type="dxa"/>
            <w:tcBorders>
              <w:top w:val="single" w:color="auto" w:sz="4" w:space="0"/>
              <w:left w:val="single" w:color="auto" w:sz="4" w:space="0"/>
              <w:bottom w:val="single" w:color="auto" w:sz="4" w:space="0"/>
              <w:right w:val="single" w:color="auto" w:sz="4" w:space="0"/>
            </w:tcBorders>
            <w:vAlign w:val="center"/>
          </w:tcPr>
          <w:p>
            <w:pPr>
              <w:spacing w:before="156" w:line="240" w:lineRule="auto"/>
              <w:ind w:firstLine="420"/>
              <w:jc w:val="center"/>
              <w:rPr>
                <w:rFonts w:cs="Times New Roman"/>
                <w:szCs w:val="24"/>
              </w:rPr>
            </w:pPr>
            <w:r>
              <w:rPr>
                <w:rFonts w:cs="Times New Roman"/>
                <w:szCs w:val="24"/>
              </w:rPr>
              <w:t>6+2*</w:t>
            </w:r>
            <w:r>
              <w:rPr>
                <w:rFonts w:hint="eastAsia" w:cs="Times New Roman"/>
                <w:szCs w:val="24"/>
              </w:rPr>
              <w:t>（队列大小）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 w:hRule="atLeast"/>
        </w:trPr>
        <w:tc>
          <w:tcPr>
            <w:tcW w:w="2026" w:type="dxa"/>
            <w:tcBorders>
              <w:top w:val="single" w:color="auto" w:sz="4" w:space="0"/>
              <w:left w:val="single" w:color="auto" w:sz="4" w:space="0"/>
              <w:bottom w:val="single" w:color="auto" w:sz="4" w:space="0"/>
              <w:right w:val="single" w:color="auto" w:sz="4" w:space="0"/>
            </w:tcBorders>
            <w:vAlign w:val="center"/>
          </w:tcPr>
          <w:p>
            <w:pPr>
              <w:spacing w:before="156" w:line="240" w:lineRule="auto"/>
              <w:ind w:firstLine="420"/>
              <w:jc w:val="center"/>
              <w:rPr>
                <w:rFonts w:cs="Times New Roman"/>
                <w:szCs w:val="24"/>
              </w:rPr>
            </w:pPr>
            <w:r>
              <w:rPr>
                <w:rFonts w:hint="eastAsia" w:cs="Times New Roman"/>
                <w:szCs w:val="24"/>
              </w:rPr>
              <w:t>已用环</w:t>
            </w:r>
          </w:p>
        </w:tc>
        <w:tc>
          <w:tcPr>
            <w:tcW w:w="2027" w:type="dxa"/>
            <w:tcBorders>
              <w:top w:val="single" w:color="auto" w:sz="4" w:space="0"/>
              <w:left w:val="single" w:color="auto" w:sz="4" w:space="0"/>
              <w:bottom w:val="single" w:color="auto" w:sz="4" w:space="0"/>
              <w:right w:val="single" w:color="auto" w:sz="4" w:space="0"/>
            </w:tcBorders>
            <w:vAlign w:val="center"/>
          </w:tcPr>
          <w:p>
            <w:pPr>
              <w:spacing w:before="156" w:line="240" w:lineRule="auto"/>
              <w:ind w:firstLine="420"/>
              <w:jc w:val="center"/>
              <w:rPr>
                <w:rFonts w:cs="Times New Roman"/>
                <w:szCs w:val="24"/>
              </w:rPr>
            </w:pPr>
            <w:r>
              <w:rPr>
                <w:rFonts w:cs="Times New Roman"/>
                <w:szCs w:val="24"/>
              </w:rPr>
              <w:t>4</w:t>
            </w:r>
          </w:p>
        </w:tc>
        <w:tc>
          <w:tcPr>
            <w:tcW w:w="3301" w:type="dxa"/>
            <w:tcBorders>
              <w:top w:val="single" w:color="auto" w:sz="4" w:space="0"/>
              <w:left w:val="single" w:color="auto" w:sz="4" w:space="0"/>
              <w:bottom w:val="single" w:color="auto" w:sz="4" w:space="0"/>
              <w:right w:val="single" w:color="auto" w:sz="4" w:space="0"/>
            </w:tcBorders>
            <w:vAlign w:val="center"/>
          </w:tcPr>
          <w:p>
            <w:pPr>
              <w:spacing w:before="156" w:line="240" w:lineRule="auto"/>
              <w:ind w:firstLine="420"/>
              <w:jc w:val="center"/>
              <w:rPr>
                <w:rFonts w:cs="Times New Roman"/>
                <w:szCs w:val="24"/>
              </w:rPr>
            </w:pPr>
            <w:r>
              <w:rPr>
                <w:rFonts w:cs="Times New Roman"/>
                <w:szCs w:val="24"/>
              </w:rPr>
              <w:t>6+8*</w:t>
            </w:r>
            <w:r>
              <w:rPr>
                <w:rFonts w:hint="eastAsia" w:cs="Times New Roman"/>
                <w:szCs w:val="24"/>
              </w:rPr>
              <w:t>（队列大小）</w:t>
            </w:r>
          </w:p>
        </w:tc>
      </w:tr>
    </w:tbl>
    <w:p>
      <w:pPr>
        <w:spacing w:before="156"/>
        <w:rPr>
          <w:rFonts w:cs="Times New Roman"/>
        </w:rPr>
      </w:pPr>
      <w:r>
        <w:rPr>
          <w:rFonts w:hint="eastAsia"/>
        </w:rPr>
        <w:t>对齐值列给出虚拟队列中每个部分的最小对齐值。</w:t>
      </w:r>
    </w:p>
    <w:p>
      <w:pPr>
        <w:spacing w:before="156"/>
      </w:pPr>
      <w:r>
        <w:rPr>
          <w:rFonts w:hint="eastAsia"/>
        </w:rPr>
        <w:t>大小列给出虚拟队列中每个部分总的字节数。</w:t>
      </w:r>
    </w:p>
    <w:p>
      <w:pPr>
        <w:spacing w:before="156"/>
      </w:pPr>
      <w:r>
        <w:rPr>
          <w:rFonts w:hint="eastAsia"/>
        </w:rPr>
        <w:t>队列大小对应与虚拟队列中缓冲区的最大大小。队列大小始终为</w:t>
      </w:r>
      <w:r>
        <w:t>2</w:t>
      </w:r>
      <w:r>
        <w:rPr>
          <w:rFonts w:hint="eastAsia"/>
        </w:rPr>
        <w:t>的幂。最大队列大小为</w:t>
      </w:r>
      <w:r>
        <w:t>326768</w:t>
      </w:r>
      <w:r>
        <w:rPr>
          <w:rFonts w:hint="eastAsia"/>
        </w:rPr>
        <w:t>。这个值由特定于总线的方式指定。</w:t>
      </w:r>
    </w:p>
    <w:p>
      <w:pPr>
        <w:spacing w:before="156"/>
      </w:pPr>
      <w:r>
        <w:rPr>
          <w:rFonts w:hint="eastAsia"/>
        </w:rPr>
        <w:t>当驱动程序想要向设备发送缓冲时，它会将其填充至描述符表中的一个槽中（或将一些连接在一起），并将描述符索引写入可用环中，然后通知设备。当设备完成缓冲，它会将描述符索引写入已用环中，并发送一个中断。</w:t>
      </w:r>
    </w:p>
    <w:p>
      <w:pPr>
        <w:pStyle w:val="5"/>
      </w:pPr>
      <w:bookmarkStart w:id="21" w:name="_2.4.1_驱动要求：虚拟队列"/>
      <w:bookmarkEnd w:id="21"/>
      <w:r>
        <w:t xml:space="preserve">2.4.1 </w:t>
      </w:r>
      <w:r>
        <w:rPr>
          <w:rFonts w:hint="eastAsia"/>
        </w:rPr>
        <w:t>驱动要求：虚拟队列</w:t>
      </w:r>
    </w:p>
    <w:p>
      <w:pPr>
        <w:spacing w:before="156"/>
      </w:pPr>
      <w:r>
        <w:rPr>
          <w:rFonts w:hint="eastAsia"/>
        </w:rPr>
        <w:t>驱动程序必须保证每个虚拟队列部分的第一个字节的物理地址为上表中指定的对其值的倍数。</w:t>
      </w:r>
    </w:p>
    <w:p>
      <w:pPr>
        <w:pStyle w:val="5"/>
      </w:pPr>
      <w:bookmarkStart w:id="22" w:name="_2.4.2_旧版接口：关于虚拟队列布局的注意事项"/>
      <w:bookmarkEnd w:id="22"/>
      <w:r>
        <w:t xml:space="preserve">2.4.2 </w:t>
      </w:r>
      <w:r>
        <w:rPr>
          <w:rFonts w:hint="eastAsia"/>
        </w:rPr>
        <w:t>旧版接口：关于虚拟队列布局的注意事项</w:t>
      </w:r>
    </w:p>
    <w:p>
      <w:pPr>
        <w:spacing w:before="156"/>
      </w:pPr>
      <w:r>
        <w:rPr>
          <w:rFonts w:hint="eastAsia"/>
        </w:rPr>
        <w:t>对旧版接口来说，虚拟队列布局还存在着一些额外的限制：</w:t>
      </w:r>
    </w:p>
    <w:p>
      <w:pPr>
        <w:spacing w:before="156"/>
      </w:pPr>
      <w:r>
        <w:rPr>
          <w:rFonts w:hint="eastAsia"/>
        </w:rPr>
        <w:t>每个虚拟队列占用两个或多个物理连接的页（通常定义为</w:t>
      </w:r>
      <w:r>
        <w:t>4096</w:t>
      </w:r>
      <w:r>
        <w:rPr>
          <w:rFonts w:hint="eastAsia"/>
        </w:rPr>
        <w:t>字节，但取决于传输；此后称之为队列对齐值）且由三部分组成：</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3"/>
        <w:gridCol w:w="2424"/>
        <w:gridCol w:w="2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2423" w:type="dxa"/>
            <w:tcBorders>
              <w:top w:val="single" w:color="auto" w:sz="4" w:space="0"/>
              <w:left w:val="single" w:color="auto" w:sz="4" w:space="0"/>
              <w:bottom w:val="single" w:color="auto" w:sz="4" w:space="0"/>
              <w:right w:val="single" w:color="auto" w:sz="4" w:space="0"/>
            </w:tcBorders>
          </w:tcPr>
          <w:p>
            <w:pPr>
              <w:spacing w:before="156" w:line="240" w:lineRule="auto"/>
              <w:ind w:firstLine="420"/>
              <w:jc w:val="center"/>
              <w:rPr>
                <w:rFonts w:cs="Times New Roman"/>
                <w:szCs w:val="24"/>
              </w:rPr>
            </w:pPr>
            <w:r>
              <w:rPr>
                <w:rFonts w:hint="eastAsia" w:cs="Times New Roman"/>
                <w:szCs w:val="24"/>
              </w:rPr>
              <w:t>描述符表</w:t>
            </w:r>
          </w:p>
        </w:tc>
        <w:tc>
          <w:tcPr>
            <w:tcW w:w="2424" w:type="dxa"/>
            <w:tcBorders>
              <w:top w:val="single" w:color="auto" w:sz="4" w:space="0"/>
              <w:left w:val="single" w:color="auto" w:sz="4" w:space="0"/>
              <w:bottom w:val="single" w:color="auto" w:sz="4" w:space="0"/>
              <w:right w:val="single" w:color="auto" w:sz="4" w:space="0"/>
            </w:tcBorders>
          </w:tcPr>
          <w:p>
            <w:pPr>
              <w:spacing w:before="156" w:line="240" w:lineRule="auto"/>
              <w:ind w:firstLine="420"/>
              <w:jc w:val="center"/>
              <w:rPr>
                <w:rFonts w:cs="Times New Roman"/>
                <w:szCs w:val="24"/>
              </w:rPr>
            </w:pPr>
            <w:r>
              <w:rPr>
                <w:rFonts w:hint="eastAsia" w:cs="Times New Roman"/>
                <w:szCs w:val="24"/>
              </w:rPr>
              <w:t>可用环（</w:t>
            </w:r>
            <w:r>
              <w:rPr>
                <w:rFonts w:cs="Times New Roman"/>
                <w:szCs w:val="24"/>
              </w:rPr>
              <w:t>…</w:t>
            </w:r>
            <w:r>
              <w:rPr>
                <w:rFonts w:hint="eastAsia" w:cs="Times New Roman"/>
                <w:szCs w:val="24"/>
              </w:rPr>
              <w:t>填充</w:t>
            </w:r>
            <w:r>
              <w:rPr>
                <w:rFonts w:cs="Times New Roman"/>
                <w:szCs w:val="24"/>
              </w:rPr>
              <w:t>…</w:t>
            </w:r>
            <w:r>
              <w:rPr>
                <w:rFonts w:hint="eastAsia" w:cs="Times New Roman"/>
                <w:szCs w:val="24"/>
              </w:rPr>
              <w:t>）</w:t>
            </w:r>
          </w:p>
        </w:tc>
        <w:tc>
          <w:tcPr>
            <w:tcW w:w="2424" w:type="dxa"/>
            <w:tcBorders>
              <w:top w:val="single" w:color="auto" w:sz="4" w:space="0"/>
              <w:left w:val="single" w:color="auto" w:sz="4" w:space="0"/>
              <w:bottom w:val="single" w:color="auto" w:sz="4" w:space="0"/>
              <w:right w:val="single" w:color="auto" w:sz="4" w:space="0"/>
            </w:tcBorders>
          </w:tcPr>
          <w:p>
            <w:pPr>
              <w:spacing w:before="156" w:line="240" w:lineRule="auto"/>
              <w:ind w:firstLine="420"/>
              <w:jc w:val="center"/>
              <w:rPr>
                <w:rFonts w:cs="Times New Roman"/>
                <w:szCs w:val="24"/>
              </w:rPr>
            </w:pPr>
            <w:r>
              <w:rPr>
                <w:rFonts w:hint="eastAsia" w:cs="Times New Roman"/>
                <w:szCs w:val="24"/>
              </w:rPr>
              <w:t>已用环</w:t>
            </w:r>
          </w:p>
        </w:tc>
      </w:tr>
    </w:tbl>
    <w:p>
      <w:pPr>
        <w:spacing w:before="156"/>
        <w:rPr>
          <w:rFonts w:cs="Times New Roman"/>
        </w:rPr>
      </w:pPr>
      <w:r>
        <w:rPr>
          <w:rFonts w:hint="eastAsia"/>
        </w:rPr>
        <w:t>特定于总线的队列大小字段控制着虚拟队列的总字节数。当使用旧版接口时，传输驱动程序</w:t>
      </w:r>
      <w:r>
        <w:rPr>
          <w:rFonts w:hint="eastAsia"/>
          <w:b/>
        </w:rPr>
        <w:t>必须</w:t>
      </w:r>
      <w:r>
        <w:rPr>
          <w:rFonts w:hint="eastAsia"/>
        </w:rPr>
        <w:t>从设备处得到队列大小字段，且必须根据公式对虚拟队列总字节数进行分配（队列对齐值由</w:t>
      </w:r>
      <w:r>
        <w:t>qalign</w:t>
      </w:r>
      <w:r>
        <w:rPr>
          <w:rFonts w:hint="eastAsia"/>
        </w:rPr>
        <w:t>给出，队列大小由</w:t>
      </w:r>
      <w:r>
        <w:t>qsz</w:t>
      </w:r>
      <w:r>
        <w:rPr>
          <w:rFonts w:hint="eastAsia"/>
        </w:rPr>
        <w:t>给出）：</w:t>
      </w:r>
    </w:p>
    <w:p>
      <w:pPr>
        <w:spacing w:before="156"/>
      </w:pPr>
      <w:r>
        <mc:AlternateContent>
          <mc:Choice Requires="wps">
            <w:drawing>
              <wp:anchor distT="0" distB="0" distL="114300" distR="114300" simplePos="0" relativeHeight="251676672" behindDoc="0" locked="0" layoutInCell="1" allowOverlap="1">
                <wp:simplePos x="0" y="0"/>
                <wp:positionH relativeFrom="column">
                  <wp:posOffset>71120</wp:posOffset>
                </wp:positionH>
                <wp:positionV relativeFrom="paragraph">
                  <wp:posOffset>168910</wp:posOffset>
                </wp:positionV>
                <wp:extent cx="5241290" cy="2105660"/>
                <wp:effectExtent l="5080" t="5080" r="11430" b="7620"/>
                <wp:wrapNone/>
                <wp:docPr id="26" name="文本框 26"/>
                <wp:cNvGraphicFramePr/>
                <a:graphic xmlns:a="http://schemas.openxmlformats.org/drawingml/2006/main">
                  <a:graphicData uri="http://schemas.microsoft.com/office/word/2010/wordprocessingShape">
                    <wps:wsp>
                      <wps:cNvSpPr txBox="1">
                        <a:spLocks noChangeArrowheads="1"/>
                      </wps:cNvSpPr>
                      <wps:spPr bwMode="auto">
                        <a:xfrm>
                          <a:off x="0" y="0"/>
                          <a:ext cx="5241290" cy="2105660"/>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#define ALIGN(x) (((x) + qalign) &amp; ~qalign)</w:t>
                            </w:r>
                          </w:p>
                          <w:p>
                            <w:pPr>
                              <w:autoSpaceDE w:val="0"/>
                              <w:autoSpaceDN w:val="0"/>
                              <w:adjustRightInd w:val="0"/>
                              <w:spacing w:before="120"/>
                              <w:jc w:val="left"/>
                              <w:rPr>
                                <w:rFonts w:eastAsia="CourierNewPSMT"/>
                                <w:kern w:val="0"/>
                                <w:sz w:val="16"/>
                                <w:szCs w:val="16"/>
                              </w:rPr>
                            </w:pPr>
                            <w:r>
                              <w:rPr>
                                <w:rFonts w:eastAsia="CourierNewPSMT"/>
                                <w:kern w:val="0"/>
                                <w:sz w:val="16"/>
                                <w:szCs w:val="16"/>
                              </w:rPr>
                              <w:t>static inline unsigned virtq_size(unsigned int qsz)</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return ALIGN(sizeof(struct virtq_desc)*qsz + sizeof(u16)*(3 + qsz))</w:t>
                            </w:r>
                          </w:p>
                          <w:p>
                            <w:pPr>
                              <w:autoSpaceDE w:val="0"/>
                              <w:autoSpaceDN w:val="0"/>
                              <w:adjustRightInd w:val="0"/>
                              <w:spacing w:before="120"/>
                              <w:ind w:left="420" w:firstLine="420"/>
                              <w:jc w:val="left"/>
                              <w:rPr>
                                <w:rFonts w:eastAsia="CourierNewPSMT"/>
                                <w:kern w:val="0"/>
                                <w:sz w:val="16"/>
                                <w:szCs w:val="16"/>
                              </w:rPr>
                            </w:pPr>
                            <w:r>
                              <w:rPr>
                                <w:rFonts w:eastAsia="CourierNewPSMT"/>
                                <w:kern w:val="0"/>
                                <w:sz w:val="16"/>
                                <w:szCs w:val="16"/>
                              </w:rPr>
                              <w:t>+ ALIGN(sizeof(u16)*3 + sizeof(struct virtq_used_elem)*qsz);</w:t>
                            </w:r>
                          </w:p>
                          <w:p>
                            <w:pPr>
                              <w:spacing w:before="120"/>
                              <w:rPr>
                                <w:szCs w:val="24"/>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6pt;margin-top:13.3pt;height:165.8pt;width:412.7pt;z-index:251676672;mso-width-relative:page;mso-height-relative:page;" fillcolor="#FFFFFF" filled="t" stroked="t" coordsize="21600,21600" o:gfxdata="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g+Dv9gAAAAIAQAADwAAAAAAAAABACAAAAAi&#10;AAAAZHJzL2Rvd25yZXYueG1sUEsBAhQAFAAAAAgAh07iQIB+WCVDAgAAigQAAA4AAAAAAAAAAQAg&#10;AAAAJwEAAGRycy9lMm9Eb2MueG1sUEsFBgAAAAAGAAYAWQEAANwFA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#define ALIGN(x) (((x) + qalign) &amp; ~qalign)</w:t>
                      </w:r>
                    </w:p>
                    <w:p>
                      <w:pPr>
                        <w:autoSpaceDE w:val="0"/>
                        <w:autoSpaceDN w:val="0"/>
                        <w:adjustRightInd w:val="0"/>
                        <w:spacing w:before="120"/>
                        <w:jc w:val="left"/>
                        <w:rPr>
                          <w:rFonts w:eastAsia="CourierNewPSMT"/>
                          <w:kern w:val="0"/>
                          <w:sz w:val="16"/>
                          <w:szCs w:val="16"/>
                        </w:rPr>
                      </w:pPr>
                      <w:r>
                        <w:rPr>
                          <w:rFonts w:eastAsia="CourierNewPSMT"/>
                          <w:kern w:val="0"/>
                          <w:sz w:val="16"/>
                          <w:szCs w:val="16"/>
                        </w:rPr>
                        <w:t>static inline unsigned virtq_size(unsigned int qsz)</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return ALIGN(sizeof(struct virtq_desc)*qsz + sizeof(u16)*(3 + qsz))</w:t>
                      </w:r>
                    </w:p>
                    <w:p>
                      <w:pPr>
                        <w:autoSpaceDE w:val="0"/>
                        <w:autoSpaceDN w:val="0"/>
                        <w:adjustRightInd w:val="0"/>
                        <w:spacing w:before="120"/>
                        <w:ind w:left="420" w:firstLine="420"/>
                        <w:jc w:val="left"/>
                        <w:rPr>
                          <w:rFonts w:eastAsia="CourierNewPSMT"/>
                          <w:kern w:val="0"/>
                          <w:sz w:val="16"/>
                          <w:szCs w:val="16"/>
                        </w:rPr>
                      </w:pPr>
                      <w:r>
                        <w:rPr>
                          <w:rFonts w:eastAsia="CourierNewPSMT"/>
                          <w:kern w:val="0"/>
                          <w:sz w:val="16"/>
                          <w:szCs w:val="16"/>
                        </w:rPr>
                        <w:t>+ ALIGN(sizeof(u16)*3 + sizeof(struct virtq_used_elem)*qsz);</w:t>
                      </w:r>
                    </w:p>
                    <w:p>
                      <w:pPr>
                        <w:spacing w:before="120"/>
                        <w:rPr>
                          <w:szCs w:val="24"/>
                        </w:rPr>
                      </w:pPr>
                      <w:r>
                        <w:rPr>
                          <w:rFonts w:eastAsia="CourierNewPSMT"/>
                          <w:kern w:val="0"/>
                          <w:sz w:val="16"/>
                          <w:szCs w:val="16"/>
                        </w:rPr>
                        <w:t>}</w:t>
                      </w:r>
                    </w:p>
                  </w:txbxContent>
                </v:textbox>
              </v:shape>
            </w:pict>
          </mc:Fallback>
        </mc:AlternateContent>
      </w:r>
    </w:p>
    <w:p>
      <w:pPr>
        <w:spacing w:before="156"/>
      </w:pPr>
    </w:p>
    <w:p>
      <w:pPr>
        <w:spacing w:before="156"/>
      </w:pPr>
    </w:p>
    <w:p>
      <w:pPr>
        <w:spacing w:before="156"/>
      </w:pPr>
    </w:p>
    <w:p>
      <w:pPr>
        <w:spacing w:before="156"/>
      </w:pPr>
    </w:p>
    <w:p>
      <w:pPr>
        <w:spacing w:before="156"/>
      </w:pPr>
    </w:p>
    <w:p>
      <w:pPr>
        <w:spacing w:before="156"/>
      </w:pPr>
    </w:p>
    <w:p>
      <w:pPr>
        <w:spacing w:before="156"/>
      </w:pPr>
      <w:r>
        <w:rPr>
          <w:rFonts w:hint="eastAsia"/>
        </w:rPr>
        <w:t>这会浪费一些填充空间。当使用旧版接口时，过渡设备与驱动程序</w:t>
      </w:r>
      <w:r>
        <w:rPr>
          <w:rFonts w:hint="eastAsia"/>
          <w:b/>
        </w:rPr>
        <w:t>必须</w:t>
      </w:r>
      <w:r>
        <w:rPr>
          <w:rFonts w:hint="eastAsia"/>
        </w:rPr>
        <w:t>使用以下虚拟队列布局结构来定位虚拟队列元素：</w:t>
      </w:r>
    </w:p>
    <w:p>
      <w:pPr>
        <w:spacing w:before="156"/>
      </w:pPr>
      <w:r>
        <mc:AlternateContent>
          <mc:Choice Requires="wps">
            <w:drawing>
              <wp:anchor distT="0" distB="0" distL="114300" distR="114300" simplePos="0" relativeHeight="251678720" behindDoc="0" locked="0" layoutInCell="1" allowOverlap="1">
                <wp:simplePos x="0" y="0"/>
                <wp:positionH relativeFrom="column">
                  <wp:posOffset>16510</wp:posOffset>
                </wp:positionH>
                <wp:positionV relativeFrom="paragraph">
                  <wp:posOffset>28575</wp:posOffset>
                </wp:positionV>
                <wp:extent cx="5241290" cy="3533140"/>
                <wp:effectExtent l="5080" t="4445" r="11430" b="13335"/>
                <wp:wrapNone/>
                <wp:docPr id="25"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5241290" cy="3533140"/>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struct virtq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The actual descriptors (16 bytes each)</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struct virtq_desc desc[ Queue Size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A ring of available descriptor heads with free-running index.</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struct virtq_avail avail;</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Padding to the next Queue Align boundary.</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pad[ Padding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A ring of used descriptor heads with free-running index.</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struct virtq_used used;</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3pt;margin-top:2.25pt;height:278.2pt;width:412.7pt;z-index:251678720;mso-width-relative:page;mso-height-relative:page;" fillcolor="#FFFFFF" filled="t" stroked="t" coordsize="21600,21600" o:gfxdata="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o+cjj1wAAAAcBAAAPAAAAAAAAAAEAIAAAACIAAABk&#10;cnMvZG93bnJldi54bWxQSwECFAAUAAAACACHTuJAwQyMTkACAACKBAAADgAAAAAAAAABACAAAAAm&#10;AQAAZHJzL2Uyb0RvYy54bWxQSwUGAAAAAAYABgBZAQAA2AU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struct virtq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The actual descriptors (16 bytes each)</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struct virtq_desc desc[ Queue Size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A ring of available descriptor heads with free-running index.</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struct virtq_avail avail;</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Padding to the next Queue Align boundary.</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pad[ Padding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A ring of used descriptor heads with free-running index.</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struct virtq_used used;</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v:textbox>
              </v:shape>
            </w:pict>
          </mc:Fallback>
        </mc:AlternateContent>
      </w:r>
    </w:p>
    <w:p>
      <w:pPr>
        <w:spacing w:before="156"/>
      </w:pPr>
    </w:p>
    <w:p>
      <w:pPr>
        <w:spacing w:before="156"/>
      </w:pPr>
    </w:p>
    <w:p>
      <w:pPr>
        <w:spacing w:before="156"/>
      </w:pPr>
    </w:p>
    <w:p>
      <w:pPr>
        <w:spacing w:before="156"/>
      </w:pPr>
    </w:p>
    <w:p>
      <w:pPr>
        <w:spacing w:before="156"/>
      </w:pPr>
    </w:p>
    <w:p>
      <w:pPr>
        <w:spacing w:before="156"/>
      </w:pPr>
    </w:p>
    <w:p>
      <w:pPr>
        <w:spacing w:before="156"/>
      </w:pPr>
    </w:p>
    <w:p>
      <w:pPr>
        <w:pStyle w:val="5"/>
      </w:pPr>
      <w:bookmarkStart w:id="23" w:name="_2.4.3_旧版接口：关于虚拟队列字节序的注意事项"/>
      <w:bookmarkEnd w:id="23"/>
      <w:r>
        <w:t xml:space="preserve">2.4.3 </w:t>
      </w:r>
      <w:r>
        <w:rPr>
          <w:rFonts w:hint="eastAsia"/>
        </w:rPr>
        <w:t>旧版接口：关于虚拟队列字节序的注意事项</w:t>
      </w:r>
    </w:p>
    <w:p>
      <w:pPr>
        <w:spacing w:before="156"/>
      </w:pPr>
      <w:r>
        <w:rPr>
          <w:rFonts w:hint="eastAsia"/>
        </w:rPr>
        <w:t>注意，当我们使用旧版接口时，过度设备与驱动程序</w:t>
      </w:r>
      <w:r>
        <w:rPr>
          <w:rFonts w:hint="eastAsia"/>
          <w:b/>
        </w:rPr>
        <w:t>必须</w:t>
      </w:r>
      <w:r>
        <w:rPr>
          <w:rFonts w:hint="eastAsia"/>
        </w:rPr>
        <w:t>使用访客本地字节序作为虚拟队列中字段的字节序。这与本标准规定的小端字节序相反。本标准假设主机已经知道了访客的字节序。</w:t>
      </w:r>
    </w:p>
    <w:p>
      <w:pPr>
        <w:pStyle w:val="5"/>
      </w:pPr>
      <w:r>
        <w:t xml:space="preserve">2.4.4 </w:t>
      </w:r>
      <w:r>
        <w:rPr>
          <w:rFonts w:hint="eastAsia"/>
        </w:rPr>
        <w:t>消息结构</w:t>
      </w:r>
    </w:p>
    <w:p>
      <w:pPr>
        <w:spacing w:before="156"/>
      </w:pPr>
      <w:r>
        <w:rPr>
          <w:rFonts w:hint="eastAsia"/>
        </w:rPr>
        <w:t>使用描述符的消息结构与缓冲区中的内容无关。例如，网络传输缓冲区由</w:t>
      </w:r>
      <w:r>
        <w:t>12</w:t>
      </w:r>
      <w:r>
        <w:rPr>
          <w:rFonts w:hint="eastAsia"/>
        </w:rPr>
        <w:t>字节的头部后跟网络数据包组成。这可以最简单地放在描述符表中作为</w:t>
      </w:r>
      <w:r>
        <w:t>12</w:t>
      </w:r>
      <w:r>
        <w:rPr>
          <w:rFonts w:hint="eastAsia"/>
        </w:rPr>
        <w:t>字节的输出描述符，后跟</w:t>
      </w:r>
      <w:r>
        <w:t>1514</w:t>
      </w:r>
      <w:r>
        <w:rPr>
          <w:rFonts w:hint="eastAsia"/>
        </w:rPr>
        <w:t>字节的输出描述符，而在头部与数据包相邻的情况下，它也可以由单个</w:t>
      </w:r>
      <w:r>
        <w:t>1526</w:t>
      </w:r>
      <w:r>
        <w:rPr>
          <w:rFonts w:hint="eastAsia"/>
        </w:rPr>
        <w:t>字节的输出描述符组成，甚至可以包含三个或更多个描述符（在这种情况下效率可能会降低）。</w:t>
      </w:r>
    </w:p>
    <w:p>
      <w:pPr>
        <w:spacing w:before="156"/>
      </w:pPr>
      <w:r>
        <w:rPr>
          <w:rFonts w:hint="eastAsia"/>
        </w:rPr>
        <w:t>注意，某些设备工具对总的描述符大小有着大而合理的限制（例如主机操作系统中的</w:t>
      </w:r>
      <w:r>
        <w:t>IOV_MAX</w:t>
      </w:r>
      <w:r>
        <w:rPr>
          <w:rFonts w:hint="eastAsia"/>
        </w:rPr>
        <w:t>）。这在实践中并不构成问题：对创建如通过将网络数据包分成</w:t>
      </w:r>
      <w:r>
        <w:t>1500</w:t>
      </w:r>
      <w:r>
        <w:rPr>
          <w:rFonts w:hint="eastAsia"/>
        </w:rPr>
        <w:t>个单字节描述符这样不合理的描述符大小的驱动程序，我们将毫不留情。</w:t>
      </w:r>
    </w:p>
    <w:p>
      <w:pPr>
        <w:pStyle w:val="6"/>
      </w:pPr>
      <w:bookmarkStart w:id="24" w:name="_2.4.4.1_设备要求：信息结构"/>
      <w:bookmarkEnd w:id="24"/>
      <w:r>
        <w:t xml:space="preserve">2.4.4.1 </w:t>
      </w:r>
      <w:r>
        <w:rPr>
          <w:rFonts w:hint="eastAsia"/>
        </w:rPr>
        <w:t>设备要求：信息结构</w:t>
      </w:r>
    </w:p>
    <w:p>
      <w:pPr>
        <w:spacing w:before="156"/>
      </w:pPr>
      <w:r>
        <w:rPr>
          <w:rFonts w:hint="eastAsia"/>
        </w:rPr>
        <w:t>设备</w:t>
      </w:r>
      <w:r>
        <w:rPr>
          <w:rFonts w:hint="eastAsia"/>
          <w:b/>
        </w:rPr>
        <w:t>不得</w:t>
      </w:r>
      <w:r>
        <w:rPr>
          <w:rFonts w:hint="eastAsia"/>
        </w:rPr>
        <w:t>对描述符的特定排列做出假设。设备</w:t>
      </w:r>
      <w:r>
        <w:rPr>
          <w:rFonts w:hint="eastAsia"/>
          <w:b/>
        </w:rPr>
        <w:t>可能</w:t>
      </w:r>
      <w:r>
        <w:rPr>
          <w:rFonts w:hint="eastAsia"/>
        </w:rPr>
        <w:t>在链中允许存在合理的描述符限制。</w:t>
      </w:r>
    </w:p>
    <w:p>
      <w:pPr>
        <w:pStyle w:val="6"/>
      </w:pPr>
      <w:bookmarkStart w:id="25" w:name="_2.4.4.2_驱动要求：信息结构"/>
      <w:bookmarkEnd w:id="25"/>
      <w:r>
        <w:t xml:space="preserve">2.4.4.2 </w:t>
      </w:r>
      <w:r>
        <w:rPr>
          <w:rFonts w:hint="eastAsia"/>
        </w:rPr>
        <w:t>驱动要求：信息结构</w:t>
      </w:r>
    </w:p>
    <w:p>
      <w:pPr>
        <w:spacing w:before="156"/>
      </w:pPr>
      <w:r>
        <w:rPr>
          <w:rFonts w:hint="eastAsia"/>
        </w:rPr>
        <w:t>驱动程序</w:t>
      </w:r>
      <w:r>
        <w:rPr>
          <w:rFonts w:hint="eastAsia"/>
          <w:b/>
        </w:rPr>
        <w:t>必须</w:t>
      </w:r>
      <w:r>
        <w:rPr>
          <w:rFonts w:hint="eastAsia"/>
        </w:rPr>
        <w:t>在任何设备可读描述符元素之后放置任何设备可写的描述符元素。</w:t>
      </w:r>
    </w:p>
    <w:p>
      <w:pPr>
        <w:tabs>
          <w:tab w:val="left" w:pos="5571"/>
        </w:tabs>
        <w:spacing w:before="156"/>
      </w:pPr>
      <w:r>
        <w:rPr>
          <w:rFonts w:hint="eastAsia"/>
        </w:rPr>
        <w:t>驱动程序</w:t>
      </w:r>
      <w:r>
        <w:rPr>
          <w:rFonts w:hint="eastAsia"/>
          <w:b/>
        </w:rPr>
        <w:t>不得</w:t>
      </w:r>
      <w:r>
        <w:rPr>
          <w:rFonts w:hint="eastAsia"/>
        </w:rPr>
        <w:t>使用过多的描述符来描述缓冲区。</w:t>
      </w:r>
      <w:r>
        <w:tab/>
      </w:r>
    </w:p>
    <w:p>
      <w:pPr>
        <w:pStyle w:val="6"/>
      </w:pPr>
      <w:bookmarkStart w:id="26" w:name="_2.4.4.3_旧版接口：信息结构"/>
      <w:bookmarkEnd w:id="26"/>
      <w:r>
        <w:t xml:space="preserve">2.4.4.3 </w:t>
      </w:r>
      <w:r>
        <w:rPr>
          <w:rFonts w:hint="eastAsia"/>
        </w:rPr>
        <w:t>旧版接口：信息结构</w:t>
      </w:r>
    </w:p>
    <w:p>
      <w:pPr>
        <w:spacing w:before="156"/>
      </w:pPr>
      <w:r>
        <w:rPr>
          <w:rFonts w:hint="eastAsia"/>
        </w:rPr>
        <w:t>遗憾的是，尽管有这样规范的结构存在，但是初始的驱动程序使用简单的布局，且设备已经开始依赖于此。此外，</w:t>
      </w:r>
      <w:r>
        <w:t>virtio_blk SCSI</w:t>
      </w:r>
      <w:r>
        <w:rPr>
          <w:rFonts w:hint="eastAsia"/>
        </w:rPr>
        <w:t>命令规范要求在帧边界有直观的字段长度（参见</w:t>
      </w:r>
      <w:r>
        <w:t>5.2.6.3</w:t>
      </w:r>
      <w:r>
        <w:rPr>
          <w:rFonts w:hint="eastAsia"/>
        </w:rPr>
        <w:t>旧版接口：设备操作）。</w:t>
      </w:r>
    </w:p>
    <w:p>
      <w:pPr>
        <w:spacing w:before="156"/>
      </w:pPr>
      <w:r>
        <w:rPr>
          <w:rFonts w:hint="eastAsia"/>
        </w:rPr>
        <w:t>因此，当使用旧版接口时，</w:t>
      </w:r>
      <w:r>
        <w:t>VIRTIO_F_ANY_LAYOUT</w:t>
      </w:r>
      <w:r>
        <w:rPr>
          <w:rFonts w:hint="eastAsia"/>
        </w:rPr>
        <w:t>功能同时表示设备与驱动程序对结构均没有进行假设。当其未经协商时，每个设备部分都包含对过度设备的要求。</w:t>
      </w:r>
    </w:p>
    <w:p>
      <w:pPr>
        <w:pStyle w:val="5"/>
      </w:pPr>
      <w:r>
        <w:t xml:space="preserve">2.4.5 </w:t>
      </w:r>
      <w:r>
        <w:rPr>
          <w:rFonts w:hint="eastAsia"/>
        </w:rPr>
        <w:t>虚拟队列描述符表</w:t>
      </w:r>
    </w:p>
    <w:p>
      <w:pPr>
        <w:spacing w:before="156"/>
      </w:pPr>
      <w:r>
        <w:rPr>
          <w:rFonts w:hint="eastAsia"/>
        </w:rPr>
        <w:t>描述符表指的是驱动程序用于设备的缓冲区。</w:t>
      </w:r>
      <w:r>
        <w:t>addr</w:t>
      </w:r>
      <w:r>
        <w:rPr>
          <w:rFonts w:hint="eastAsia"/>
        </w:rPr>
        <w:t>为物理地址，且缓冲区可与下一个缓冲区相连。每个描述符描述一个缓冲区，缓冲区对设备来说是只读的（“设备可读”）或对设备来说是只写的（“设备可写”），但描述符链可以包含设备可读和设备可写的缓冲区。</w:t>
      </w:r>
    </w:p>
    <w:p>
      <w:pPr>
        <w:spacing w:before="156"/>
      </w:pPr>
      <w:r>
        <mc:AlternateContent>
          <mc:Choice Requires="wps">
            <w:drawing>
              <wp:anchor distT="0" distB="0" distL="114300" distR="114300" simplePos="0" relativeHeight="251679744" behindDoc="0" locked="0" layoutInCell="1" allowOverlap="1">
                <wp:simplePos x="0" y="0"/>
                <wp:positionH relativeFrom="column">
                  <wp:posOffset>27305</wp:posOffset>
                </wp:positionH>
                <wp:positionV relativeFrom="paragraph">
                  <wp:posOffset>602615</wp:posOffset>
                </wp:positionV>
                <wp:extent cx="5241290" cy="5382260"/>
                <wp:effectExtent l="4445" t="4445" r="12065" b="8255"/>
                <wp:wrapNone/>
                <wp:docPr id="24"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5241290" cy="5382260"/>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struct virtq_desc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Address (guest-physical).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le64 addr;</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Length.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len;</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This marks a buffer as continuing via the next field.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#define VIRTQ_DESC_F_NEXT 1</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This marks a buffer as device write-only (otherwise device read-only).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#define VIRTQ_DESC_F_WRITE 2</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This means the buffer contains a list of buffer descriptors.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#define VIRTQ_DESC_F_INDIRECT 4</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The flags as indicated above.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flags;</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Next field if flags &amp; NEXT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next;</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15pt;margin-top:47.45pt;height:423.8pt;width:412.7pt;z-index:251679744;mso-width-relative:page;mso-height-relative:page;" fillcolor="#FFFFFF" filled="t" stroked="t" coordsize="21600,21600" o:gfxdata="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33xh/XAAAABwEAAA8AAAAAAAAAAQAgAAAAIgAA&#10;AGRycy9kb3ducmV2LnhtbFBLAQIUABQAAAAIAIdO4kAun/SzQgIAAIoEAAAOAAAAAAAAAAEAIAAA&#10;ACYBAABkcnMvZTJvRG9jLnhtbFBLBQYAAAAABgAGAFkBAADaBQ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struct virtq_desc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Address (guest-physical).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le64 addr;</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Length.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len;</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This marks a buffer as continuing via the next field.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#define VIRTQ_DESC_F_NEXT 1</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This marks a buffer as device write-only (otherwise device read-only).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#define VIRTQ_DESC_F_WRITE 2</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This means the buffer contains a list of buffer descriptors.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#define VIRTQ_DESC_F_INDIRECT 4</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The flags as indicated above.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flags;</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Next field if flags &amp; NEXT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next;</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v:textbox>
              </v:shape>
            </w:pict>
          </mc:Fallback>
        </mc:AlternateContent>
      </w:r>
      <w:r>
        <w:rPr>
          <w:rFonts w:hint="eastAsia"/>
        </w:rPr>
        <w:t>对设备提供的内存实际内容取决于设备类型。最常见的是以头部（包含小端字节序字段）开始数据供设备读取，并加上状态标签后缀供设备写入。</w:t>
      </w: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r>
        <w:rPr>
          <w:rFonts w:hint="eastAsia"/>
        </w:rPr>
        <w:t>表中描述符的数量由此虚拟队列的队列大小定义：此为可能的最大描述符链长度。</w:t>
      </w:r>
    </w:p>
    <w:p>
      <w:pPr>
        <w:spacing w:before="156"/>
      </w:pPr>
      <w:r>
        <w:rPr>
          <w:rFonts w:hint="eastAsia"/>
          <w:b/>
        </w:rPr>
        <w:t>注：</w:t>
      </w:r>
      <w:r>
        <w:rPr>
          <w:rFonts w:hint="eastAsia"/>
        </w:rPr>
        <w:t>旧版</w:t>
      </w:r>
      <w:r>
        <w:t>[Virtio PCI Draft]</w:t>
      </w:r>
      <w:r>
        <w:rPr>
          <w:rFonts w:hint="eastAsia"/>
        </w:rPr>
        <w:t>将此结构成为</w:t>
      </w:r>
      <w:r>
        <w:t>w</w:t>
      </w:r>
      <w:bookmarkStart w:id="206" w:name="_GoBack"/>
      <w:bookmarkEnd w:id="206"/>
      <w:r>
        <w:t>ring_desc</w:t>
      </w:r>
      <w:r>
        <w:rPr>
          <w:rFonts w:hint="eastAsia"/>
        </w:rPr>
        <w:t>，将常量称为</w:t>
      </w:r>
      <w:r>
        <w:t>VRING_DESC_F_NEXT</w:t>
      </w:r>
      <w:r>
        <w:rPr>
          <w:rFonts w:hint="eastAsia"/>
        </w:rPr>
        <w:t>等，而布局与值是相同的。</w:t>
      </w:r>
    </w:p>
    <w:p>
      <w:pPr>
        <w:pStyle w:val="6"/>
      </w:pPr>
      <w:bookmarkStart w:id="27" w:name="_2.4.5.1_设备要求：虚拟队列描述符表"/>
      <w:bookmarkEnd w:id="27"/>
      <w:r>
        <w:t xml:space="preserve">2.4.5.1 </w:t>
      </w:r>
      <w:r>
        <w:rPr>
          <w:rFonts w:hint="eastAsia"/>
        </w:rPr>
        <w:t>设备要求：虚拟队列描述符表</w:t>
      </w:r>
    </w:p>
    <w:p>
      <w:pPr>
        <w:spacing w:before="156"/>
      </w:pPr>
      <w:r>
        <w:rPr>
          <w:rFonts w:hint="eastAsia"/>
        </w:rPr>
        <w:t>设备</w:t>
      </w:r>
      <w:r>
        <w:rPr>
          <w:rFonts w:hint="eastAsia"/>
          <w:b/>
        </w:rPr>
        <w:t>不得</w:t>
      </w:r>
      <w:r>
        <w:rPr>
          <w:rFonts w:hint="eastAsia"/>
        </w:rPr>
        <w:t>向设备可读缓冲器进行写入，且设备</w:t>
      </w:r>
      <w:r>
        <w:rPr>
          <w:rFonts w:hint="eastAsia"/>
          <w:b/>
        </w:rPr>
        <w:t>不应</w:t>
      </w:r>
      <w:r>
        <w:rPr>
          <w:rFonts w:hint="eastAsia"/>
        </w:rPr>
        <w:t>从设备可写缓冲区进行读取（这种操作</w:t>
      </w:r>
      <w:r>
        <w:rPr>
          <w:rFonts w:hint="eastAsia"/>
          <w:b/>
        </w:rPr>
        <w:t>可能</w:t>
      </w:r>
      <w:r>
        <w:rPr>
          <w:rFonts w:hint="eastAsia"/>
        </w:rPr>
        <w:t>在调试或诊断中进行）。</w:t>
      </w:r>
    </w:p>
    <w:p>
      <w:pPr>
        <w:pStyle w:val="6"/>
      </w:pPr>
      <w:bookmarkStart w:id="28" w:name="_2.4.5.2_驱动要求：虚拟队列描述符表"/>
      <w:bookmarkEnd w:id="28"/>
      <w:r>
        <w:t xml:space="preserve">2.4.5.2 </w:t>
      </w:r>
      <w:r>
        <w:rPr>
          <w:rFonts w:hint="eastAsia"/>
        </w:rPr>
        <w:t>驱动要求：虚拟队列描述符表</w:t>
      </w:r>
    </w:p>
    <w:p>
      <w:pPr>
        <w:spacing w:before="156"/>
      </w:pPr>
      <w:r>
        <w:rPr>
          <w:rFonts w:hint="eastAsia"/>
        </w:rPr>
        <w:t>驱动程序</w:t>
      </w:r>
      <w:r>
        <w:rPr>
          <w:rFonts w:hint="eastAsia"/>
          <w:b/>
        </w:rPr>
        <w:t>不得</w:t>
      </w:r>
      <w:r>
        <w:rPr>
          <w:rFonts w:hint="eastAsia"/>
        </w:rPr>
        <w:t>添加总长度超过</w:t>
      </w:r>
      <m:oMath>
        <m:sSup>
          <m:sSupPr>
            <m:ctrlPr>
              <w:rPr>
                <w:rFonts w:ascii="Cambria Math" w:hAnsi="Cambria Math"/>
                <w:szCs w:val="24"/>
              </w:rPr>
            </m:ctrlPr>
          </m:sSupPr>
          <m:e>
            <m:r>
              <m:rPr>
                <m:sty m:val="p"/>
              </m:rPr>
              <w:rPr>
                <w:rFonts w:ascii="Cambria Math" w:hAnsi="Cambria Math"/>
              </w:rPr>
              <m:t>2</m:t>
            </m:r>
            <m:ctrlPr>
              <w:rPr>
                <w:rFonts w:ascii="Cambria Math" w:hAnsi="Cambria Math"/>
                <w:szCs w:val="24"/>
              </w:rPr>
            </m:ctrlPr>
          </m:e>
          <m:sup>
            <m:r>
              <m:rPr>
                <m:sty m:val="p"/>
              </m:rPr>
              <w:rPr>
                <w:rFonts w:ascii="Cambria Math" w:hAnsi="Cambria Math"/>
              </w:rPr>
              <m:t>32</m:t>
            </m:r>
            <m:ctrlPr>
              <w:rPr>
                <w:rFonts w:ascii="Cambria Math" w:hAnsi="Cambria Math"/>
                <w:szCs w:val="24"/>
              </w:rPr>
            </m:ctrlPr>
          </m:sup>
        </m:sSup>
      </m:oMath>
      <w:r>
        <w:rPr>
          <w:rFonts w:hint="eastAsia"/>
        </w:rPr>
        <w:t>字节描述符链；这意味着描述符链中的环是禁止的。</w:t>
      </w:r>
    </w:p>
    <w:p>
      <w:pPr>
        <w:pStyle w:val="6"/>
      </w:pPr>
      <w:r>
        <w:t xml:space="preserve">2.4.5.3 </w:t>
      </w:r>
      <w:r>
        <w:rPr>
          <w:rFonts w:hint="eastAsia"/>
        </w:rPr>
        <w:t>简介描述符</w:t>
      </w:r>
    </w:p>
    <w:p>
      <w:pPr>
        <w:spacing w:before="156"/>
      </w:pPr>
      <w:r>
        <mc:AlternateContent>
          <mc:Choice Requires="wps">
            <w:drawing>
              <wp:anchor distT="0" distB="0" distL="114300" distR="114300" simplePos="0" relativeHeight="251680768" behindDoc="0" locked="0" layoutInCell="1" allowOverlap="1">
                <wp:simplePos x="0" y="0"/>
                <wp:positionH relativeFrom="column">
                  <wp:posOffset>16510</wp:posOffset>
                </wp:positionH>
                <wp:positionV relativeFrom="paragraph">
                  <wp:posOffset>1774825</wp:posOffset>
                </wp:positionV>
                <wp:extent cx="5241290" cy="1404620"/>
                <wp:effectExtent l="4445" t="4445" r="12065" b="8255"/>
                <wp:wrapNone/>
                <wp:docPr id="23" name="文本框 23"/>
                <wp:cNvGraphicFramePr/>
                <a:graphic xmlns:a="http://schemas.openxmlformats.org/drawingml/2006/main">
                  <a:graphicData uri="http://schemas.microsoft.com/office/word/2010/wordprocessingShape">
                    <wps:wsp>
                      <wps:cNvSpPr txBox="1">
                        <a:spLocks noChangeArrowheads="1"/>
                      </wps:cNvSpPr>
                      <wps:spPr bwMode="auto">
                        <a:xfrm>
                          <a:off x="0" y="0"/>
                          <a:ext cx="5241290" cy="1404620"/>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struct indirect_descriptor_table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The actual descriptors (16 bytes each)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struct virtq_desc desc[len / 16];</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3pt;margin-top:139.75pt;height:110.6pt;width:412.7pt;z-index:251680768;mso-width-relative:page;mso-height-relative:page;" fillcolor="#FFFFFF" filled="t" stroked="t" coordsize="21600,21600" o:gfxdata="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NRbatkAAAAJAQAADwAAAAAAAAABACAAAAAiAAAA&#10;ZHJzL2Rvd25yZXYueG1sUEsBAhQAFAAAAAgAh07iQD/Y5h4/AgAAiQQAAA4AAAAAAAAAAQAgAAAA&#10;KAEAAGRycy9lMm9Eb2MueG1sUEsFBgAAAAAGAAYAWQEAANkFA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struct indirect_descriptor_table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The actual descriptors (16 bytes each)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struct virtq_desc desc[len / 16];</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v:textbox>
              </v:shape>
            </w:pict>
          </mc:Fallback>
        </mc:AlternateContent>
      </w:r>
      <w:r>
        <w:rPr>
          <w:rFonts w:hint="eastAsia"/>
        </w:rPr>
        <w:t>某些设备受益于同时分配大量大请求。</w:t>
      </w:r>
      <w:r>
        <w:t>VIRTIO_F_INDIRECT_DESC</w:t>
      </w:r>
      <w:r>
        <w:rPr>
          <w:rFonts w:hint="eastAsia"/>
        </w:rPr>
        <w:t>功能允许这种操作（见</w:t>
      </w:r>
      <w:r>
        <w:t>A virtio_queue.h</w:t>
      </w:r>
      <w:r>
        <w:rPr>
          <w:rFonts w:hint="eastAsia"/>
        </w:rPr>
        <w:t>）。为了增加环的容量，驱动程序可以在内存的任意位置存储间接描述符表，并在主虚拟队列中插入描述符（带有</w:t>
      </w:r>
      <w:r>
        <w:t>flags&amp;VIRTQ_DESC_F_INDIRECT</w:t>
      </w:r>
      <w:r>
        <w:rPr>
          <w:rFonts w:hint="eastAsia"/>
        </w:rPr>
        <w:t>启动），该描述符引用包含此间接描述符表的内存缓冲区；</w:t>
      </w:r>
      <w:r>
        <w:t>addr</w:t>
      </w:r>
      <w:r>
        <w:rPr>
          <w:rFonts w:hint="eastAsia"/>
        </w:rPr>
        <w:t>与</w:t>
      </w:r>
      <w:r>
        <w:t>len</w:t>
      </w:r>
      <w:r>
        <w:rPr>
          <w:rFonts w:hint="eastAsia"/>
        </w:rPr>
        <w:t>分别表示间接表的地址与长度（以字节为单位）。间接表布局结构如下所示（</w:t>
      </w:r>
      <w:r>
        <w:t>len</w:t>
      </w:r>
      <w:r>
        <w:rPr>
          <w:rFonts w:hint="eastAsia"/>
        </w:rPr>
        <w:t>为引用此表的描述符长度，其为变量，因此代码不会编译）：</w:t>
      </w:r>
    </w:p>
    <w:p>
      <w:pPr>
        <w:spacing w:before="156"/>
      </w:pPr>
    </w:p>
    <w:p>
      <w:pPr>
        <w:spacing w:before="156"/>
      </w:pPr>
    </w:p>
    <w:p>
      <w:pPr>
        <w:spacing w:before="156"/>
      </w:pPr>
    </w:p>
    <w:p>
      <w:pPr>
        <w:spacing w:before="156"/>
        <w:rPr>
          <w:rFonts w:hint="eastAsia"/>
        </w:rPr>
      </w:pPr>
    </w:p>
    <w:p>
      <w:pPr>
        <w:spacing w:before="156"/>
      </w:pPr>
      <w:r>
        <w:rPr>
          <w:rFonts w:hint="eastAsia"/>
        </w:rPr>
        <w:t>第一个间接描述符位于间接描述符表的开头（索引</w:t>
      </w:r>
      <w:r>
        <w:t>0</w:t>
      </w:r>
      <w:r>
        <w:rPr>
          <w:rFonts w:hint="eastAsia"/>
        </w:rPr>
        <w:t>），其他间接描述符连接在此之后。如果间接描述符没有下一个有效内容（带有</w:t>
      </w:r>
      <w:r>
        <w:t>flags&amp;VIRTQ_DESC_F_NEXT</w:t>
      </w:r>
      <w:r>
        <w:rPr>
          <w:rFonts w:hint="eastAsia"/>
        </w:rPr>
        <w:t>关闭）意味着描述符的结束。单个间接描述符表可以同时包括设备可读与设备可写描述符。</w:t>
      </w:r>
    </w:p>
    <w:p>
      <w:pPr>
        <w:pStyle w:val="7"/>
      </w:pPr>
      <w:bookmarkStart w:id="29" w:name="_2.4.5.3.1"/>
      <w:bookmarkEnd w:id="29"/>
      <w:r>
        <w:t>2.4.5.3.1</w:t>
      </w:r>
    </w:p>
    <w:p>
      <w:pPr>
        <w:spacing w:before="156"/>
      </w:pPr>
      <w:r>
        <w:rPr>
          <w:rFonts w:hint="eastAsia"/>
        </w:rPr>
        <w:t>除非已经写上了</w:t>
      </w:r>
      <w:r>
        <w:t>VIRTIO_F_INDIRECT_DESC</w:t>
      </w:r>
      <w:r>
        <w:rPr>
          <w:rFonts w:hint="eastAsia"/>
        </w:rPr>
        <w:t>功能，否则驱动程序</w:t>
      </w:r>
      <w:r>
        <w:rPr>
          <w:rFonts w:hint="eastAsia"/>
          <w:b/>
        </w:rPr>
        <w:t>不得</w:t>
      </w:r>
      <w:r>
        <w:rPr>
          <w:rFonts w:hint="eastAsia"/>
        </w:rPr>
        <w:t>置位</w:t>
      </w:r>
      <w:r>
        <w:t>VIRTQ_DESC_F_INDIRECT flag</w:t>
      </w:r>
      <w:r>
        <w:rPr>
          <w:rFonts w:hint="eastAsia"/>
        </w:rPr>
        <w:t>。驱动程序不得在间接描述符中置位</w:t>
      </w:r>
      <w:r>
        <w:t>VIRTQ_DESC_F_INDIRECT flag</w:t>
      </w:r>
      <w:r>
        <w:rPr>
          <w:rFonts w:hint="eastAsia"/>
        </w:rPr>
        <w:t>（即每个描述符只能有一个表）。</w:t>
      </w:r>
    </w:p>
    <w:p>
      <w:pPr>
        <w:spacing w:before="156"/>
      </w:pPr>
      <w:r>
        <w:rPr>
          <w:rFonts w:hint="eastAsia"/>
        </w:rPr>
        <w:t>驱动程序</w:t>
      </w:r>
      <w:r>
        <w:rPr>
          <w:rFonts w:hint="eastAsia"/>
          <w:b/>
        </w:rPr>
        <w:t>不得</w:t>
      </w:r>
      <w:r>
        <w:rPr>
          <w:rFonts w:hint="eastAsia"/>
        </w:rPr>
        <w:t>创建超过设备队列大小的描述符链。</w:t>
      </w:r>
    </w:p>
    <w:p>
      <w:pPr>
        <w:spacing w:before="156"/>
      </w:pPr>
      <w:r>
        <w:rPr>
          <w:rFonts w:hint="eastAsia"/>
        </w:rPr>
        <w:t>驱动程序</w:t>
      </w:r>
      <w:r>
        <w:rPr>
          <w:rFonts w:hint="eastAsia"/>
          <w:b/>
        </w:rPr>
        <w:t>不得</w:t>
      </w:r>
      <w:r>
        <w:rPr>
          <w:rFonts w:hint="eastAsia"/>
        </w:rPr>
        <w:t>在</w:t>
      </w:r>
      <w:r>
        <w:t>flags</w:t>
      </w:r>
      <w:r>
        <w:rPr>
          <w:rFonts w:hint="eastAsia"/>
        </w:rPr>
        <w:t>中置位</w:t>
      </w:r>
      <w:r>
        <w:t>VIRTQ_DESC_F_INDIRECT</w:t>
      </w:r>
      <w:r>
        <w:rPr>
          <w:rFonts w:hint="eastAsia"/>
        </w:rPr>
        <w:t>与</w:t>
      </w:r>
      <w:r>
        <w:t>VIRTQ_DESC_F_NEXT</w:t>
      </w:r>
      <w:r>
        <w:rPr>
          <w:rFonts w:hint="eastAsia"/>
        </w:rPr>
        <w:t>。</w:t>
      </w:r>
    </w:p>
    <w:p>
      <w:pPr>
        <w:pStyle w:val="7"/>
      </w:pPr>
      <w:bookmarkStart w:id="30" w:name="_2.4.5.3.2_设备要求：间接描述符"/>
      <w:bookmarkEnd w:id="30"/>
      <w:r>
        <w:t xml:space="preserve">2.4.5.3.2 </w:t>
      </w:r>
      <w:r>
        <w:rPr>
          <w:rFonts w:hint="eastAsia"/>
        </w:rPr>
        <w:t>设备要求：间接描述符</w:t>
      </w:r>
    </w:p>
    <w:p>
      <w:pPr>
        <w:spacing w:before="156"/>
      </w:pPr>
      <w:r>
        <w:rPr>
          <w:rFonts w:hint="eastAsia"/>
        </w:rPr>
        <w:t>设备</w:t>
      </w:r>
      <w:r>
        <w:rPr>
          <w:rFonts w:hint="eastAsia"/>
          <w:b/>
        </w:rPr>
        <w:t>必须</w:t>
      </w:r>
      <w:r>
        <w:rPr>
          <w:rFonts w:hint="eastAsia"/>
        </w:rPr>
        <w:t>忽略引用间接描述符中的只写</w:t>
      </w:r>
      <w:r>
        <w:t>flag</w:t>
      </w:r>
      <w:r>
        <w:rPr>
          <w:rFonts w:hint="eastAsia"/>
        </w:rPr>
        <w:t>（</w:t>
      </w:r>
      <w:r>
        <w:t>flags&amp;VIRTQ_DESC_F_WRITE</w:t>
      </w:r>
      <w:r>
        <w:rPr>
          <w:rFonts w:hint="eastAsia"/>
        </w:rPr>
        <w:t>）。</w:t>
      </w:r>
    </w:p>
    <w:p>
      <w:pPr>
        <w:spacing w:before="156"/>
      </w:pPr>
      <w:r>
        <w:rPr>
          <w:rFonts w:hint="eastAsia"/>
        </w:rPr>
        <w:t>设备</w:t>
      </w:r>
      <w:r>
        <w:rPr>
          <w:rFonts w:hint="eastAsia"/>
          <w:b/>
        </w:rPr>
        <w:t>必须</w:t>
      </w:r>
      <w:r>
        <w:rPr>
          <w:rFonts w:hint="eastAsia"/>
        </w:rPr>
        <w:t>处理零个或多个正常链接的描述符，其后跟包含</w:t>
      </w:r>
      <w:r>
        <w:t>flags&amp;VIRTQ_DESC_F_INDIRECT</w:t>
      </w:r>
      <w:r>
        <w:rPr>
          <w:rFonts w:hint="eastAsia"/>
        </w:rPr>
        <w:t>在内的单个描述符的情况。</w:t>
      </w:r>
    </w:p>
    <w:p>
      <w:pPr>
        <w:spacing w:before="156"/>
        <w:ind w:left="482" w:hanging="482" w:hangingChars="200"/>
      </w:pPr>
      <w:r>
        <w:rPr>
          <w:rFonts w:hint="eastAsia"/>
          <w:b/>
        </w:rPr>
        <w:t>注：</w:t>
      </w:r>
      <w:r>
        <w:rPr>
          <w:rFonts w:hint="eastAsia"/>
        </w:rPr>
        <w:t>虽然不常见（大多数工具要么单独使用非间接描述符创建链，要么使用单个费简介元素），但这种布局是有效的。</w:t>
      </w:r>
    </w:p>
    <w:p>
      <w:pPr>
        <w:pStyle w:val="5"/>
      </w:pPr>
      <w:r>
        <mc:AlternateContent>
          <mc:Choice Requires="wps">
            <w:drawing>
              <wp:anchor distT="0" distB="0" distL="114300" distR="114300" simplePos="0" relativeHeight="251681792" behindDoc="0" locked="0" layoutInCell="1" allowOverlap="1">
                <wp:simplePos x="0" y="0"/>
                <wp:positionH relativeFrom="column">
                  <wp:posOffset>27305</wp:posOffset>
                </wp:positionH>
                <wp:positionV relativeFrom="paragraph">
                  <wp:posOffset>495300</wp:posOffset>
                </wp:positionV>
                <wp:extent cx="5241290" cy="2480945"/>
                <wp:effectExtent l="4445" t="4445" r="12065" b="13970"/>
                <wp:wrapNone/>
                <wp:docPr id="22" name="文本框 22"/>
                <wp:cNvGraphicFramePr/>
                <a:graphic xmlns:a="http://schemas.openxmlformats.org/drawingml/2006/main">
                  <a:graphicData uri="http://schemas.microsoft.com/office/word/2010/wordprocessingShape">
                    <wps:wsp>
                      <wps:cNvSpPr txBox="1">
                        <a:spLocks noChangeArrowheads="1"/>
                      </wps:cNvSpPr>
                      <wps:spPr bwMode="auto">
                        <a:xfrm>
                          <a:off x="0" y="0"/>
                          <a:ext cx="5241290" cy="2480945"/>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struct virtq_avail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#define VIRTQ_AVAIL_F_NO_INTERRUPT 1</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flags;</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idx;</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ring[ /* Queue Size */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used_event; /* Only if VIRTIO_F_EVENT_IDX */</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15pt;margin-top:39pt;height:195.35pt;width:412.7pt;z-index:251681792;mso-width-relative:page;mso-height-relative:page;" fillcolor="#FFFFFF" filled="t" stroked="t" coordsize="21600,21600" o:gfxdata="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lua5g2AAAAAgBAAAPAAAAAAAAAAEAIAAAACIA&#10;AABkcnMvZG93bnJldi54bWxQSwECFAAUAAAACACHTuJA6XnV/EICAACKBAAADgAAAAAAAAABACAA&#10;AAAnAQAAZHJzL2Uyb0RvYy54bWxQSwUGAAAAAAYABgBZAQAA2wU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struct virtq_avail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#define VIRTQ_AVAIL_F_NO_INTERRUPT 1</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flags;</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idx;</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ring[ /* Queue Size */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used_event; /* Only if VIRTIO_F_EVENT_IDX */</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v:textbox>
              </v:shape>
            </w:pict>
          </mc:Fallback>
        </mc:AlternateContent>
      </w:r>
      <w:r>
        <w:t xml:space="preserve">2.4.6 </w:t>
      </w:r>
      <w:r>
        <w:rPr>
          <w:rFonts w:hint="eastAsia"/>
        </w:rPr>
        <w:t>虚拟队列可用环</w:t>
      </w:r>
    </w:p>
    <w:p>
      <w:pPr>
        <w:spacing w:before="156"/>
      </w:pPr>
    </w:p>
    <w:p>
      <w:pPr>
        <w:spacing w:before="156"/>
      </w:pPr>
    </w:p>
    <w:p>
      <w:pPr>
        <w:spacing w:before="156"/>
      </w:pPr>
    </w:p>
    <w:p>
      <w:pPr>
        <w:spacing w:before="156"/>
      </w:pPr>
    </w:p>
    <w:p>
      <w:pPr>
        <w:spacing w:before="156"/>
      </w:pPr>
    </w:p>
    <w:p>
      <w:pPr>
        <w:spacing w:before="156"/>
        <w:rPr>
          <w:rFonts w:hint="eastAsia"/>
        </w:rPr>
      </w:pPr>
    </w:p>
    <w:p>
      <w:pPr>
        <w:spacing w:before="156"/>
        <w:rPr>
          <w:rFonts w:hint="eastAsia"/>
        </w:rPr>
      </w:pPr>
    </w:p>
    <w:p>
      <w:pPr>
        <w:spacing w:before="156"/>
      </w:pPr>
      <w:r>
        <w:rPr>
          <w:rFonts w:hint="eastAsia"/>
        </w:rPr>
        <w:t>驱动程序使用可用环为设备提供缓冲区：每个环项指描述符链的头部。它仅由驱动程序写，由设备读取。</w:t>
      </w:r>
    </w:p>
    <w:p>
      <w:pPr>
        <w:spacing w:before="156"/>
      </w:pPr>
      <w:r>
        <w:t>idx</w:t>
      </w:r>
      <w:r>
        <w:rPr>
          <w:rFonts w:hint="eastAsia"/>
        </w:rPr>
        <w:t>字段指示驱动程序将下一个描述符项放置在环中的位置（以队列大小为模）。它从</w:t>
      </w:r>
      <w:r>
        <w:t>0</w:t>
      </w:r>
      <w:r>
        <w:rPr>
          <w:rFonts w:hint="eastAsia"/>
        </w:rPr>
        <w:t>开始，并累加。</w:t>
      </w:r>
    </w:p>
    <w:p>
      <w:pPr>
        <w:spacing w:before="156"/>
      </w:pPr>
      <w:r>
        <w:rPr>
          <w:rFonts w:hint="eastAsia"/>
          <w:b/>
        </w:rPr>
        <w:t>注：</w:t>
      </w:r>
      <w:r>
        <w:rPr>
          <w:rFonts w:hint="eastAsia"/>
        </w:rPr>
        <w:t>旧版</w:t>
      </w:r>
      <w:r>
        <w:t>[Virtio PCI</w:t>
      </w:r>
      <w:r>
        <w:rPr>
          <w:rFonts w:hint="eastAsia"/>
        </w:rPr>
        <w:t>草案</w:t>
      </w:r>
      <w:r>
        <w:t>]</w:t>
      </w:r>
      <w:r>
        <w:rPr>
          <w:rFonts w:hint="eastAsia"/>
        </w:rPr>
        <w:t>中将此结构称为</w:t>
      </w:r>
      <w:r>
        <w:t>vring_avail</w:t>
      </w:r>
      <w:r>
        <w:rPr>
          <w:rFonts w:hint="eastAsia"/>
        </w:rPr>
        <w:t>，将常量称为</w:t>
      </w:r>
      <w:r>
        <w:t>VRING_AVAIL_F_NO_INTERRUPT</w:t>
      </w:r>
      <w:r>
        <w:rPr>
          <w:rFonts w:hint="eastAsia"/>
        </w:rPr>
        <w:t>，但布局和值相同。</w:t>
      </w:r>
    </w:p>
    <w:p>
      <w:pPr>
        <w:pStyle w:val="5"/>
      </w:pPr>
      <w:r>
        <w:t xml:space="preserve">2.4.7 </w:t>
      </w:r>
      <w:r>
        <w:rPr>
          <w:rFonts w:hint="eastAsia"/>
        </w:rPr>
        <w:t>虚拟队列中断抑制</w:t>
      </w:r>
    </w:p>
    <w:p>
      <w:pPr>
        <w:spacing w:before="156"/>
      </w:pPr>
      <w:r>
        <w:rPr>
          <w:rFonts w:hint="eastAsia"/>
        </w:rPr>
        <w:t>如果</w:t>
      </w:r>
      <w:r>
        <w:t>VIRTIO_F_EVENT_IDX</w:t>
      </w:r>
      <w:r>
        <w:rPr>
          <w:rFonts w:hint="eastAsia"/>
        </w:rPr>
        <w:t>位未经协商，可用环中的</w:t>
      </w:r>
      <w:r>
        <w:t>flags</w:t>
      </w:r>
      <w:r>
        <w:rPr>
          <w:rFonts w:hint="eastAsia"/>
        </w:rPr>
        <w:t>字段为驱动程序提供了一种粗略的机制来通知设备当缓冲区正在被使用的时候，驱动程序不希望被中断。若已经协商，那么</w:t>
      </w:r>
      <w:r>
        <w:t>used_event</w:t>
      </w:r>
      <w:r>
        <w:rPr>
          <w:rFonts w:hint="eastAsia"/>
        </w:rPr>
        <w:t>是一种性能更高效的替代方案，其中驱动程序指定设备在中断之前能够执行多少。</w:t>
      </w:r>
    </w:p>
    <w:p>
      <w:pPr>
        <w:spacing w:before="156"/>
      </w:pPr>
      <w:r>
        <w:rPr>
          <w:rFonts w:hint="eastAsia"/>
        </w:rPr>
        <w:t>因为这两种方法与设备不同步，因此这些中断抑制方法均不可靠，但他们可以做为有用的优化方法。</w:t>
      </w:r>
    </w:p>
    <w:p>
      <w:pPr>
        <w:pStyle w:val="6"/>
      </w:pPr>
      <w:bookmarkStart w:id="31" w:name="_2.4.7.1_驱动要求：虚拟队列中断抑制"/>
      <w:bookmarkEnd w:id="31"/>
      <w:r>
        <w:t xml:space="preserve">2.4.7.1 </w:t>
      </w:r>
      <w:r>
        <w:rPr>
          <w:rFonts w:hint="eastAsia"/>
        </w:rPr>
        <w:t>驱动要求：虚拟队列中断抑制</w:t>
      </w:r>
    </w:p>
    <w:p>
      <w:pPr>
        <w:spacing w:before="156"/>
      </w:pPr>
      <w:r>
        <w:rPr>
          <w:rFonts w:hint="eastAsia"/>
        </w:rPr>
        <w:t>如果</w:t>
      </w:r>
      <w:r>
        <w:t>VIRTIO_F_EVENT_IDX</w:t>
      </w:r>
      <w:r>
        <w:rPr>
          <w:rFonts w:hint="eastAsia"/>
        </w:rPr>
        <w:t>功能位未协商：</w:t>
      </w:r>
    </w:p>
    <w:p>
      <w:pPr>
        <w:spacing w:before="156"/>
      </w:pPr>
      <w:r>
        <w:tab/>
      </w:r>
      <w:r>
        <w:rPr>
          <w:rFonts w:hint="eastAsia"/>
        </w:rPr>
        <w:t>·驱动程序</w:t>
      </w:r>
      <w:r>
        <w:rPr>
          <w:rFonts w:hint="eastAsia"/>
          <w:b/>
        </w:rPr>
        <w:t>必须</w:t>
      </w:r>
      <w:r>
        <w:rPr>
          <w:rFonts w:hint="eastAsia"/>
        </w:rPr>
        <w:t>将</w:t>
      </w:r>
      <w:r>
        <w:t>flags</w:t>
      </w:r>
      <w:r>
        <w:rPr>
          <w:rFonts w:hint="eastAsia"/>
        </w:rPr>
        <w:t>置位为</w:t>
      </w:r>
      <w:r>
        <w:t>0</w:t>
      </w:r>
      <w:r>
        <w:rPr>
          <w:rFonts w:hint="eastAsia"/>
        </w:rPr>
        <w:t>或</w:t>
      </w:r>
      <w:r>
        <w:t>1</w:t>
      </w:r>
      <w:r>
        <w:rPr>
          <w:rFonts w:hint="eastAsia"/>
        </w:rPr>
        <w:t>。</w:t>
      </w:r>
    </w:p>
    <w:p>
      <w:pPr>
        <w:spacing w:before="156"/>
      </w:pPr>
      <w:r>
        <w:tab/>
      </w:r>
      <w:r>
        <w:rPr>
          <w:rFonts w:hint="eastAsia"/>
        </w:rPr>
        <w:t>·驱动程序</w:t>
      </w:r>
      <w:r>
        <w:rPr>
          <w:rFonts w:hint="eastAsia"/>
          <w:b/>
        </w:rPr>
        <w:t>可以</w:t>
      </w:r>
      <w:r>
        <w:rPr>
          <w:rFonts w:hint="eastAsia"/>
        </w:rPr>
        <w:t>通过将</w:t>
      </w:r>
      <w:r>
        <w:t>flags</w:t>
      </w:r>
      <w:r>
        <w:rPr>
          <w:rFonts w:hint="eastAsia"/>
        </w:rPr>
        <w:t>置位为</w:t>
      </w:r>
      <w:r>
        <w:t>1</w:t>
      </w:r>
      <w:r>
        <w:rPr>
          <w:rFonts w:hint="eastAsia"/>
        </w:rPr>
        <w:t>来通知设备不需要中断。</w:t>
      </w:r>
    </w:p>
    <w:p>
      <w:pPr>
        <w:spacing w:before="156"/>
      </w:pPr>
      <w:r>
        <w:rPr>
          <w:rFonts w:hint="eastAsia"/>
        </w:rPr>
        <w:t>否则，如果</w:t>
      </w:r>
      <w:r>
        <w:t>VIRTIO_F_EVENT_IDX</w:t>
      </w:r>
      <w:r>
        <w:rPr>
          <w:rFonts w:hint="eastAsia"/>
        </w:rPr>
        <w:t>功能位已协商：</w:t>
      </w:r>
    </w:p>
    <w:p>
      <w:pPr>
        <w:spacing w:before="156"/>
      </w:pPr>
      <w:r>
        <w:tab/>
      </w:r>
      <w:r>
        <w:rPr>
          <w:rFonts w:hint="eastAsia"/>
        </w:rPr>
        <w:t>·驱动程序</w:t>
      </w:r>
      <w:r>
        <w:rPr>
          <w:rFonts w:hint="eastAsia"/>
          <w:b/>
        </w:rPr>
        <w:t>必须</w:t>
      </w:r>
      <w:r>
        <w:rPr>
          <w:rFonts w:hint="eastAsia"/>
        </w:rPr>
        <w:t>将</w:t>
      </w:r>
      <w:r>
        <w:t>flags</w:t>
      </w:r>
      <w:r>
        <w:rPr>
          <w:rFonts w:hint="eastAsia"/>
        </w:rPr>
        <w:t>置位为</w:t>
      </w:r>
      <w:r>
        <w:t>0</w:t>
      </w:r>
      <w:r>
        <w:rPr>
          <w:rFonts w:hint="eastAsia"/>
        </w:rPr>
        <w:t>。</w:t>
      </w:r>
    </w:p>
    <w:p>
      <w:pPr>
        <w:spacing w:before="156"/>
        <w:ind w:left="420"/>
      </w:pPr>
      <w:r>
        <w:rPr>
          <w:rFonts w:hint="eastAsia"/>
        </w:rPr>
        <w:t>·驱动程序</w:t>
      </w:r>
      <w:r>
        <w:rPr>
          <w:rFonts w:hint="eastAsia"/>
          <w:b/>
        </w:rPr>
        <w:t>可以</w:t>
      </w:r>
      <w:r>
        <w:rPr>
          <w:rFonts w:hint="eastAsia"/>
        </w:rPr>
        <w:t>使用</w:t>
      </w:r>
      <w:r>
        <w:t>used_event</w:t>
      </w:r>
      <w:r>
        <w:rPr>
          <w:rFonts w:hint="eastAsia"/>
        </w:rPr>
        <w:t>通知设备是非必要的，直到设备将带有</w:t>
      </w:r>
      <w:r>
        <w:t>used_event</w:t>
      </w:r>
      <w:r>
        <w:rPr>
          <w:rFonts w:hint="eastAsia"/>
        </w:rPr>
        <w:t>指定的索引项写入已使用的环（等效地，直到已用环中的</w:t>
      </w:r>
      <w:r>
        <w:t>idx</w:t>
      </w:r>
      <w:r>
        <w:rPr>
          <w:rFonts w:hint="eastAsia"/>
        </w:rPr>
        <w:t>值达到</w:t>
      </w:r>
      <w:r>
        <w:t>used_event+1</w:t>
      </w:r>
      <w:r>
        <w:rPr>
          <w:rFonts w:hint="eastAsia"/>
        </w:rPr>
        <w:t>）。</w:t>
      </w:r>
    </w:p>
    <w:p>
      <w:pPr>
        <w:spacing w:before="156"/>
      </w:pPr>
      <w:r>
        <w:rPr>
          <w:rFonts w:hint="eastAsia"/>
        </w:rPr>
        <w:t>驱动程序</w:t>
      </w:r>
      <w:r>
        <w:rPr>
          <w:rFonts w:hint="eastAsia"/>
          <w:b/>
        </w:rPr>
        <w:t>必须</w:t>
      </w:r>
      <w:r>
        <w:rPr>
          <w:rFonts w:hint="eastAsia"/>
        </w:rPr>
        <w:t>处理来自设备的伪中断。</w:t>
      </w:r>
    </w:p>
    <w:p>
      <w:pPr>
        <w:pStyle w:val="6"/>
      </w:pPr>
      <w:bookmarkStart w:id="32" w:name="_2.4.7.2_设备要求：虚拟队列中断抑制"/>
      <w:bookmarkEnd w:id="32"/>
      <w:r>
        <w:t xml:space="preserve">2.4.7.2 </w:t>
      </w:r>
      <w:r>
        <w:rPr>
          <w:rFonts w:hint="eastAsia"/>
        </w:rPr>
        <w:t>设备要求：虚拟队列中断抑制</w:t>
      </w:r>
    </w:p>
    <w:p>
      <w:pPr>
        <w:spacing w:before="156"/>
      </w:pPr>
      <w:r>
        <w:rPr>
          <w:rFonts w:hint="eastAsia"/>
        </w:rPr>
        <w:t>如果</w:t>
      </w:r>
      <w:r>
        <w:t>VIRTIO_F_EVENT_IDX</w:t>
      </w:r>
      <w:r>
        <w:rPr>
          <w:rFonts w:hint="eastAsia"/>
        </w:rPr>
        <w:t>功能位未协商：</w:t>
      </w:r>
    </w:p>
    <w:p>
      <w:pPr>
        <w:spacing w:before="156"/>
      </w:pPr>
      <w:r>
        <w:tab/>
      </w:r>
      <w:r>
        <w:rPr>
          <w:rFonts w:hint="eastAsia"/>
        </w:rPr>
        <w:t>·设备</w:t>
      </w:r>
      <w:r>
        <w:rPr>
          <w:rFonts w:hint="eastAsia"/>
          <w:b/>
        </w:rPr>
        <w:t>必须</w:t>
      </w:r>
      <w:r>
        <w:rPr>
          <w:rFonts w:hint="eastAsia"/>
        </w:rPr>
        <w:t>无视</w:t>
      </w:r>
      <w:r>
        <w:t>used_value</w:t>
      </w:r>
      <w:r>
        <w:rPr>
          <w:rFonts w:hint="eastAsia"/>
        </w:rPr>
        <w:t>值</w:t>
      </w:r>
    </w:p>
    <w:p>
      <w:pPr>
        <w:spacing w:before="156"/>
      </w:pPr>
      <w:r>
        <w:tab/>
      </w:r>
      <w:r>
        <w:rPr>
          <w:rFonts w:hint="eastAsia"/>
        </w:rPr>
        <w:t>·设备将描述符索引写入已用环后：</w:t>
      </w:r>
    </w:p>
    <w:p>
      <w:pPr>
        <w:spacing w:before="156"/>
      </w:pPr>
      <w:r>
        <w:tab/>
      </w:r>
      <w:r>
        <w:tab/>
      </w:r>
      <w:r>
        <w:t>-</w:t>
      </w:r>
      <w:r>
        <w:rPr>
          <w:rFonts w:hint="eastAsia"/>
        </w:rPr>
        <w:t>如果</w:t>
      </w:r>
      <w:r>
        <w:t>flags</w:t>
      </w:r>
      <w:r>
        <w:rPr>
          <w:rFonts w:hint="eastAsia"/>
        </w:rPr>
        <w:t>为</w:t>
      </w:r>
      <w:r>
        <w:t>1</w:t>
      </w:r>
      <w:r>
        <w:rPr>
          <w:rFonts w:hint="eastAsia"/>
        </w:rPr>
        <w:t>，则设备</w:t>
      </w:r>
      <w:r>
        <w:rPr>
          <w:rFonts w:hint="eastAsia"/>
          <w:b/>
        </w:rPr>
        <w:t>不应</w:t>
      </w:r>
      <w:r>
        <w:rPr>
          <w:rFonts w:hint="eastAsia"/>
        </w:rPr>
        <w:t>发送中断。</w:t>
      </w:r>
    </w:p>
    <w:p>
      <w:pPr>
        <w:spacing w:before="156"/>
      </w:pPr>
      <w:r>
        <w:tab/>
      </w:r>
      <w:r>
        <w:tab/>
      </w:r>
      <w:r>
        <w:t>-</w:t>
      </w:r>
      <w:r>
        <w:rPr>
          <w:rFonts w:hint="eastAsia"/>
        </w:rPr>
        <w:t>如果</w:t>
      </w:r>
      <w:r>
        <w:t>flags</w:t>
      </w:r>
      <w:r>
        <w:rPr>
          <w:rFonts w:hint="eastAsia"/>
        </w:rPr>
        <w:t>为</w:t>
      </w:r>
      <w:r>
        <w:t>0</w:t>
      </w:r>
      <w:r>
        <w:rPr>
          <w:rFonts w:hint="eastAsia"/>
        </w:rPr>
        <w:t>，则设备</w:t>
      </w:r>
      <w:r>
        <w:rPr>
          <w:rFonts w:hint="eastAsia"/>
          <w:b/>
        </w:rPr>
        <w:t>必须</w:t>
      </w:r>
      <w:r>
        <w:rPr>
          <w:rFonts w:hint="eastAsia"/>
        </w:rPr>
        <w:t>发送中断。</w:t>
      </w:r>
    </w:p>
    <w:p>
      <w:pPr>
        <w:spacing w:before="156"/>
      </w:pPr>
      <w:r>
        <w:rPr>
          <w:rFonts w:hint="eastAsia"/>
        </w:rPr>
        <w:t>否则，如果</w:t>
      </w:r>
      <w:r>
        <w:t>VIRTIO_F_EVENT_IDX</w:t>
      </w:r>
      <w:r>
        <w:rPr>
          <w:rFonts w:hint="eastAsia"/>
        </w:rPr>
        <w:t>功能已经协商：</w:t>
      </w:r>
    </w:p>
    <w:p>
      <w:pPr>
        <w:spacing w:before="156"/>
      </w:pPr>
      <w:r>
        <w:tab/>
      </w:r>
      <w:r>
        <w:rPr>
          <w:rFonts w:hint="eastAsia"/>
        </w:rPr>
        <w:t>·设备必须无视</w:t>
      </w:r>
      <w:r>
        <w:t>flags</w:t>
      </w:r>
      <w:r>
        <w:rPr>
          <w:rFonts w:hint="eastAsia"/>
        </w:rPr>
        <w:t>的低位。</w:t>
      </w:r>
    </w:p>
    <w:p>
      <w:pPr>
        <w:spacing w:before="156"/>
      </w:pPr>
      <w:r>
        <w:tab/>
      </w:r>
      <w:r>
        <w:rPr>
          <w:rFonts w:hint="eastAsia"/>
        </w:rPr>
        <w:t>·设备将描述符索引写入已用环后：</w:t>
      </w:r>
    </w:p>
    <w:p>
      <w:pPr>
        <w:spacing w:before="156"/>
      </w:pPr>
      <w:r>
        <w:tab/>
      </w:r>
      <w:r>
        <w:tab/>
      </w:r>
      <w:r>
        <w:t>-</w:t>
      </w:r>
      <w:r>
        <w:rPr>
          <w:rFonts w:hint="eastAsia"/>
        </w:rPr>
        <w:t>如果已用环中的</w:t>
      </w:r>
      <w:r>
        <w:t>idx</w:t>
      </w:r>
      <w:r>
        <w:rPr>
          <w:rFonts w:hint="eastAsia"/>
        </w:rPr>
        <w:t>字段（用于确定该描述符索引的放置位置）与</w:t>
      </w:r>
      <w:r>
        <w:t>used_event</w:t>
      </w:r>
      <w:r>
        <w:rPr>
          <w:rFonts w:hint="eastAsia"/>
        </w:rPr>
        <w:t>相等，则设备</w:t>
      </w:r>
      <w:r>
        <w:rPr>
          <w:rFonts w:hint="eastAsia"/>
          <w:b/>
        </w:rPr>
        <w:t>必须</w:t>
      </w:r>
      <w:r>
        <w:rPr>
          <w:rFonts w:hint="eastAsia"/>
        </w:rPr>
        <w:t>发送中断。</w:t>
      </w:r>
    </w:p>
    <w:p>
      <w:pPr>
        <w:spacing w:before="156"/>
      </w:pPr>
      <w:r>
        <w:tab/>
      </w:r>
      <w:r>
        <w:tab/>
      </w:r>
      <w:r>
        <w:t>-</w:t>
      </w:r>
      <w:r>
        <w:rPr>
          <w:rFonts w:hint="eastAsia"/>
        </w:rPr>
        <w:t>否则设备</w:t>
      </w:r>
      <w:r>
        <w:rPr>
          <w:rFonts w:hint="eastAsia"/>
          <w:b/>
        </w:rPr>
        <w:t>不应</w:t>
      </w:r>
      <w:r>
        <w:rPr>
          <w:rFonts w:hint="eastAsia"/>
        </w:rPr>
        <w:t>发送中断。</w:t>
      </w:r>
    </w:p>
    <w:p>
      <w:pPr>
        <w:spacing w:before="156"/>
        <w:ind w:left="482" w:hanging="482" w:hangingChars="200"/>
      </w:pPr>
      <w:r>
        <w:rPr>
          <w:rFonts w:hint="eastAsia"/>
          <w:b/>
        </w:rPr>
        <w:t>注：</w:t>
      </w:r>
      <w:r>
        <w:rPr>
          <w:rFonts w:hint="eastAsia"/>
        </w:rPr>
        <w:t>例如，如果</w:t>
      </w:r>
      <w:r>
        <w:t>used_event</w:t>
      </w:r>
      <w:r>
        <w:rPr>
          <w:rFonts w:hint="eastAsia"/>
        </w:rPr>
        <w:t>为</w:t>
      </w:r>
      <w:r>
        <w:t>0</w:t>
      </w:r>
      <w:r>
        <w:rPr>
          <w:rFonts w:hint="eastAsia"/>
        </w:rPr>
        <w:t>，则设备使用</w:t>
      </w:r>
      <w:r>
        <w:t>VIRTIO_F_EVENT_IDX</w:t>
      </w:r>
      <w:r>
        <w:rPr>
          <w:rFonts w:hint="eastAsia"/>
        </w:rPr>
        <w:t>将会在第一次缓冲区被使用后（并在第</w:t>
      </w:r>
      <w:r>
        <w:t>65536</w:t>
      </w:r>
      <w:r>
        <w:rPr>
          <w:rFonts w:hint="eastAsia"/>
        </w:rPr>
        <w:t>次缓冲后再一次，等）中断。</w:t>
      </w:r>
    </w:p>
    <w:p>
      <w:pPr>
        <w:pStyle w:val="5"/>
      </w:pPr>
      <w:r>
        <mc:AlternateContent>
          <mc:Choice Requires="wps">
            <w:drawing>
              <wp:anchor distT="0" distB="0" distL="114300" distR="114300" simplePos="0" relativeHeight="251682816" behindDoc="0" locked="0" layoutInCell="1" allowOverlap="1">
                <wp:simplePos x="0" y="0"/>
                <wp:positionH relativeFrom="column">
                  <wp:posOffset>16510</wp:posOffset>
                </wp:positionH>
                <wp:positionV relativeFrom="paragraph">
                  <wp:posOffset>485140</wp:posOffset>
                </wp:positionV>
                <wp:extent cx="5241290" cy="4955540"/>
                <wp:effectExtent l="4445" t="4445" r="12065" b="8255"/>
                <wp:wrapNone/>
                <wp:docPr id="21" name="文本框 21"/>
                <wp:cNvGraphicFramePr/>
                <a:graphic xmlns:a="http://schemas.openxmlformats.org/drawingml/2006/main">
                  <a:graphicData uri="http://schemas.microsoft.com/office/word/2010/wordprocessingShape">
                    <wps:wsp>
                      <wps:cNvSpPr txBox="1">
                        <a:spLocks noChangeArrowheads="1"/>
                      </wps:cNvSpPr>
                      <wps:spPr bwMode="auto">
                        <a:xfrm>
                          <a:off x="0" y="0"/>
                          <a:ext cx="5241290" cy="4955540"/>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struct virtq_used {</w:t>
                            </w:r>
                          </w:p>
                          <w:p>
                            <w:pPr>
                              <w:autoSpaceDE w:val="0"/>
                              <w:autoSpaceDN w:val="0"/>
                              <w:adjustRightInd w:val="0"/>
                              <w:spacing w:before="120"/>
                              <w:jc w:val="left"/>
                              <w:rPr>
                                <w:rFonts w:eastAsia="CourierNewPSMT"/>
                                <w:kern w:val="0"/>
                                <w:sz w:val="16"/>
                                <w:szCs w:val="16"/>
                              </w:rPr>
                            </w:pPr>
                            <w:r>
                              <w:rPr>
                                <w:rFonts w:eastAsia="CourierNewPSMT"/>
                                <w:kern w:val="0"/>
                                <w:sz w:val="16"/>
                                <w:szCs w:val="16"/>
                              </w:rPr>
                              <w:t>#define VIRTQ_USED_F_NO_NOTIFY 1</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flags;</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idx;</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struct virtq_used_elem ring[ /* Queue Size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avail_event; /* Only if VIRTIO_F_EVENT_IDX */</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p>
                            <w:pPr>
                              <w:spacing w:before="120"/>
                              <w:rPr>
                                <w:rFonts w:eastAsia="CourierNewPSMT"/>
                                <w:kern w:val="0"/>
                                <w:sz w:val="16"/>
                                <w:szCs w:val="16"/>
                              </w:rPr>
                            </w:pPr>
                            <w:r>
                              <w:rPr>
                                <w:rFonts w:eastAsia="CourierNewPSMT"/>
                                <w:kern w:val="0"/>
                                <w:sz w:val="16"/>
                                <w:szCs w:val="16"/>
                              </w:rPr>
                              <w:t>/* le32 is used here for ids for padding reasons. */</w:t>
                            </w:r>
                          </w:p>
                          <w:p>
                            <w:pPr>
                              <w:autoSpaceDE w:val="0"/>
                              <w:autoSpaceDN w:val="0"/>
                              <w:adjustRightInd w:val="0"/>
                              <w:spacing w:before="120"/>
                              <w:jc w:val="left"/>
                              <w:rPr>
                                <w:rFonts w:eastAsia="CourierNewPSMT"/>
                                <w:kern w:val="0"/>
                                <w:sz w:val="16"/>
                                <w:szCs w:val="16"/>
                              </w:rPr>
                            </w:pPr>
                            <w:r>
                              <w:rPr>
                                <w:rFonts w:eastAsia="CourierNewPSMT"/>
                                <w:kern w:val="0"/>
                                <w:sz w:val="16"/>
                                <w:szCs w:val="16"/>
                              </w:rPr>
                              <w:t>struct virtq_used_elem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Index of start of used descriptor chain.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id;</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Total length of the descriptor chain which was used (written to)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len;</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3pt;margin-top:38.2pt;height:390.2pt;width:412.7pt;z-index:251682816;mso-width-relative:page;mso-height-relative:page;" fillcolor="#FFFFFF" filled="t" stroked="t" coordsize="21600,21600" o:gfxdata="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6NjDW2AAAAAgBAAAPAAAAAAAAAAEAIAAA&#10;ACIAAABkcnMvZG93bnJldi54bWxQSwECFAAUAAAACACHTuJANx6GOUUCAACKBAAADgAAAAAAAAAB&#10;ACAAAAAnAQAAZHJzL2Uyb0RvYy54bWxQSwUGAAAAAAYABgBZAQAA3gU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struct virtq_used {</w:t>
                      </w:r>
                    </w:p>
                    <w:p>
                      <w:pPr>
                        <w:autoSpaceDE w:val="0"/>
                        <w:autoSpaceDN w:val="0"/>
                        <w:adjustRightInd w:val="0"/>
                        <w:spacing w:before="120"/>
                        <w:jc w:val="left"/>
                        <w:rPr>
                          <w:rFonts w:eastAsia="CourierNewPSMT"/>
                          <w:kern w:val="0"/>
                          <w:sz w:val="16"/>
                          <w:szCs w:val="16"/>
                        </w:rPr>
                      </w:pPr>
                      <w:r>
                        <w:rPr>
                          <w:rFonts w:eastAsia="CourierNewPSMT"/>
                          <w:kern w:val="0"/>
                          <w:sz w:val="16"/>
                          <w:szCs w:val="16"/>
                        </w:rPr>
                        <w:t>#define VIRTQ_USED_F_NO_NOTIFY 1</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flags;</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idx;</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struct virtq_used_elem ring[ /* Queue Size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le16 avail_event; /* Only if VIRTIO_F_EVENT_IDX */</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p>
                      <w:pPr>
                        <w:spacing w:before="120"/>
                        <w:rPr>
                          <w:rFonts w:eastAsia="CourierNewPSMT"/>
                          <w:kern w:val="0"/>
                          <w:sz w:val="16"/>
                          <w:szCs w:val="16"/>
                        </w:rPr>
                      </w:pPr>
                      <w:r>
                        <w:rPr>
                          <w:rFonts w:eastAsia="CourierNewPSMT"/>
                          <w:kern w:val="0"/>
                          <w:sz w:val="16"/>
                          <w:szCs w:val="16"/>
                        </w:rPr>
                        <w:t>/* le32 is used here for ids for padding reasons. */</w:t>
                      </w:r>
                    </w:p>
                    <w:p>
                      <w:pPr>
                        <w:autoSpaceDE w:val="0"/>
                        <w:autoSpaceDN w:val="0"/>
                        <w:adjustRightInd w:val="0"/>
                        <w:spacing w:before="120"/>
                        <w:jc w:val="left"/>
                        <w:rPr>
                          <w:rFonts w:eastAsia="CourierNewPSMT"/>
                          <w:kern w:val="0"/>
                          <w:sz w:val="16"/>
                          <w:szCs w:val="16"/>
                        </w:rPr>
                      </w:pPr>
                      <w:r>
                        <w:rPr>
                          <w:rFonts w:eastAsia="CourierNewPSMT"/>
                          <w:kern w:val="0"/>
                          <w:sz w:val="16"/>
                          <w:szCs w:val="16"/>
                        </w:rPr>
                        <w:t>struct virtq_used_elem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Index of start of used descriptor chain.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id;</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Total length of the descriptor chain which was used (written to)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len;</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v:textbox>
              </v:shape>
            </w:pict>
          </mc:Fallback>
        </mc:AlternateContent>
      </w:r>
      <w:r>
        <w:t xml:space="preserve">2.4.8 </w:t>
      </w:r>
      <w:r>
        <w:rPr>
          <w:rFonts w:hint="eastAsia"/>
        </w:rPr>
        <w:t>虚拟队列已用环</w:t>
      </w:r>
    </w:p>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rPr>
          <w:rFonts w:hint="eastAsia"/>
        </w:rPr>
      </w:pPr>
    </w:p>
    <w:p>
      <w:pPr>
        <w:spacing w:before="156"/>
        <w:rPr>
          <w:rFonts w:hint="eastAsia"/>
        </w:rPr>
      </w:pPr>
    </w:p>
    <w:p>
      <w:pPr>
        <w:spacing w:before="156"/>
        <w:rPr>
          <w:rFonts w:hint="eastAsia"/>
        </w:rPr>
      </w:pPr>
    </w:p>
    <w:p>
      <w:pPr>
        <w:spacing w:before="156"/>
      </w:pPr>
      <w:r>
        <w:rPr>
          <w:rFonts w:hint="eastAsia"/>
        </w:rPr>
        <w:t>已用环为设备完成缓冲后返回缓冲区的地方：它只由设备写入，并由驱动程序读取。</w:t>
      </w:r>
    </w:p>
    <w:p>
      <w:pPr>
        <w:spacing w:before="156"/>
      </w:pPr>
      <w:r>
        <w:rPr>
          <w:rFonts w:hint="eastAsia"/>
        </w:rPr>
        <w:t>环中每个项均是成对的：</w:t>
      </w:r>
      <w:r>
        <w:t>id</w:t>
      </w:r>
      <w:r>
        <w:rPr>
          <w:rFonts w:hint="eastAsia"/>
        </w:rPr>
        <w:t>表示描述缓冲区的描述符链的头项（这与之前置于访客端的可用环中的项匹配），且</w:t>
      </w:r>
      <w:r>
        <w:t>len</w:t>
      </w:r>
      <w:r>
        <w:rPr>
          <w:rFonts w:hint="eastAsia"/>
        </w:rPr>
        <w:t>表示写入缓冲区的总字节数。</w:t>
      </w:r>
    </w:p>
    <w:p>
      <w:pPr>
        <w:spacing w:before="156"/>
        <w:ind w:left="482" w:hanging="482" w:hangingChars="200"/>
      </w:pPr>
      <w:r>
        <w:rPr>
          <w:rFonts w:hint="eastAsia"/>
          <w:b/>
        </w:rPr>
        <w:t>注：</w:t>
      </w:r>
      <w:r>
        <w:t>len</w:t>
      </w:r>
      <w:r>
        <w:rPr>
          <w:rFonts w:hint="eastAsia"/>
        </w:rPr>
        <w:t>在驱动程序使用不信任的缓冲区时非常有用：如果驱动程序不知道设备具体写入了多少数据，那么驱动程序就需要将缓冲区置零，保证没有数据泄露的发生。</w:t>
      </w:r>
    </w:p>
    <w:p>
      <w:pPr>
        <w:spacing w:before="120" w:after="120"/>
        <w:ind w:left="480" w:leftChars="200"/>
      </w:pPr>
      <w:r>
        <w:rPr>
          <w:rFonts w:hint="eastAsia"/>
        </w:rPr>
        <w:t>例如，网络驱动程序可以将接收到的缓冲区直接交给非特权用户空间应用程序。如果网络设备没有覆盖此缓冲区中的字节，则可能将其他进程释放过的内存泄漏到应用程序中。</w:t>
      </w:r>
    </w:p>
    <w:p>
      <w:pPr>
        <w:spacing w:before="156"/>
      </w:pPr>
      <w:r>
        <w:t>idx</w:t>
      </w:r>
      <w:r>
        <w:rPr>
          <w:rFonts w:hint="eastAsia"/>
        </w:rPr>
        <w:t>字段表示驱动程序将下一个描述符项放入环中的位置（以队列大小为模）。它从</w:t>
      </w:r>
      <w:r>
        <w:t>0</w:t>
      </w:r>
      <w:r>
        <w:rPr>
          <w:rFonts w:hint="eastAsia"/>
        </w:rPr>
        <w:t>开始，并递增。</w:t>
      </w:r>
    </w:p>
    <w:p>
      <w:pPr>
        <w:spacing w:before="156"/>
        <w:ind w:left="482" w:hanging="482" w:hangingChars="200"/>
      </w:pPr>
      <w:r>
        <w:rPr>
          <w:rFonts w:hint="eastAsia"/>
          <w:b/>
        </w:rPr>
        <w:t>注：</w:t>
      </w:r>
      <w:r>
        <w:rPr>
          <w:rFonts w:hint="eastAsia"/>
        </w:rPr>
        <w:t>旧版</w:t>
      </w:r>
      <w:r>
        <w:t>[Virtio PCI</w:t>
      </w:r>
      <w:r>
        <w:rPr>
          <w:rFonts w:hint="eastAsia"/>
        </w:rPr>
        <w:t>草案</w:t>
      </w:r>
      <w:r>
        <w:t>]</w:t>
      </w:r>
      <w:r>
        <w:rPr>
          <w:rFonts w:hint="eastAsia"/>
        </w:rPr>
        <w:t>将这些结构称为</w:t>
      </w:r>
      <w:r>
        <w:t>vring_used</w:t>
      </w:r>
      <w:r>
        <w:rPr>
          <w:rFonts w:hint="eastAsia"/>
        </w:rPr>
        <w:t>和</w:t>
      </w:r>
      <w:r>
        <w:t>vring_used_elem</w:t>
      </w:r>
      <w:r>
        <w:rPr>
          <w:rFonts w:hint="eastAsia"/>
        </w:rPr>
        <w:t>，并将常量称为</w:t>
      </w:r>
      <w:r>
        <w:t>VRING_USED_F_NO_NOTIFY</w:t>
      </w:r>
      <w:r>
        <w:rPr>
          <w:rFonts w:hint="eastAsia"/>
        </w:rPr>
        <w:t>，但布局和值相同。</w:t>
      </w:r>
    </w:p>
    <w:p>
      <w:pPr>
        <w:pStyle w:val="6"/>
      </w:pPr>
      <w:r>
        <w:t xml:space="preserve">2.4.8.1 </w:t>
      </w:r>
      <w:r>
        <w:rPr>
          <w:rFonts w:hint="eastAsia"/>
        </w:rPr>
        <w:t>旧版接口：虚拟队列已用环</w:t>
      </w:r>
    </w:p>
    <w:p>
      <w:pPr>
        <w:spacing w:before="156"/>
      </w:pPr>
      <w:r>
        <w:rPr>
          <w:rFonts w:hint="eastAsia"/>
        </w:rPr>
        <w:t>从历史角度看，许多驱动程序忽略了</w:t>
      </w:r>
      <w:r>
        <w:t>len</w:t>
      </w:r>
      <w:r>
        <w:rPr>
          <w:rFonts w:hint="eastAsia"/>
        </w:rPr>
        <w:t>值，因此导致许多设备对</w:t>
      </w:r>
      <w:r>
        <w:t>len</w:t>
      </w:r>
      <w:r>
        <w:rPr>
          <w:rFonts w:hint="eastAsia"/>
        </w:rPr>
        <w:t>值的设置不正确。因此在使用旧版接口时，通常最好忽略环项中的</w:t>
      </w:r>
      <w:r>
        <w:t>len</w:t>
      </w:r>
      <w:r>
        <w:rPr>
          <w:rFonts w:hint="eastAsia"/>
        </w:rPr>
        <w:t>值。每种设备类型都对应列出了其已知的特定问题。</w:t>
      </w:r>
    </w:p>
    <w:p>
      <w:pPr>
        <w:pStyle w:val="6"/>
      </w:pPr>
      <w:bookmarkStart w:id="33" w:name="_2.4.8.2_设备要求：虚拟队列已用环"/>
      <w:bookmarkEnd w:id="33"/>
      <w:r>
        <w:t xml:space="preserve">2.4.8.2 </w:t>
      </w:r>
      <w:r>
        <w:rPr>
          <w:rFonts w:hint="eastAsia"/>
        </w:rPr>
        <w:t>设备要求：虚拟队列已用环</w:t>
      </w:r>
    </w:p>
    <w:p>
      <w:pPr>
        <w:spacing w:before="156"/>
      </w:pPr>
      <w:r>
        <w:rPr>
          <w:rFonts w:hint="eastAsia"/>
        </w:rPr>
        <w:t>设备</w:t>
      </w:r>
      <w:r>
        <w:rPr>
          <w:rFonts w:hint="eastAsia"/>
          <w:b/>
        </w:rPr>
        <w:t>必须</w:t>
      </w:r>
      <w:r>
        <w:rPr>
          <w:rFonts w:hint="eastAsia"/>
        </w:rPr>
        <w:t>在更新</w:t>
      </w:r>
      <w:r>
        <w:t>idx</w:t>
      </w:r>
      <w:r>
        <w:rPr>
          <w:rFonts w:hint="eastAsia"/>
        </w:rPr>
        <w:t>之前设置</w:t>
      </w:r>
      <w:r>
        <w:t>len</w:t>
      </w:r>
      <w:r>
        <w:rPr>
          <w:rFonts w:hint="eastAsia"/>
        </w:rPr>
        <w:t>值。</w:t>
      </w:r>
    </w:p>
    <w:p>
      <w:pPr>
        <w:spacing w:before="156"/>
      </w:pPr>
      <w:r>
        <w:rPr>
          <w:rFonts w:hint="eastAsia"/>
        </w:rPr>
        <w:t>在更新已用</w:t>
      </w:r>
      <w:r>
        <w:t>idx</w:t>
      </w:r>
      <w:r>
        <w:rPr>
          <w:rFonts w:hint="eastAsia"/>
        </w:rPr>
        <w:t>之前，设备</w:t>
      </w:r>
      <w:r>
        <w:rPr>
          <w:rFonts w:hint="eastAsia"/>
          <w:b/>
        </w:rPr>
        <w:t>必须</w:t>
      </w:r>
      <w:r>
        <w:rPr>
          <w:rFonts w:hint="eastAsia"/>
        </w:rPr>
        <w:t>从第一个可写设备缓冲区开始，向描述符写入最少</w:t>
      </w:r>
      <w:r>
        <w:t>len</w:t>
      </w:r>
      <w:r>
        <w:rPr>
          <w:rFonts w:hint="eastAsia"/>
        </w:rPr>
        <w:t>字节。</w:t>
      </w:r>
    </w:p>
    <w:p>
      <w:pPr>
        <w:spacing w:before="156"/>
      </w:pPr>
      <w:r>
        <w:rPr>
          <w:rFonts w:hint="eastAsia"/>
        </w:rPr>
        <w:t>设备</w:t>
      </w:r>
      <w:r>
        <w:rPr>
          <w:rFonts w:hint="eastAsia"/>
          <w:b/>
        </w:rPr>
        <w:t>可能</w:t>
      </w:r>
      <w:r>
        <w:rPr>
          <w:rFonts w:hint="eastAsia"/>
        </w:rPr>
        <w:t>向描述符写超过</w:t>
      </w:r>
      <w:r>
        <w:t>len</w:t>
      </w:r>
      <w:r>
        <w:rPr>
          <w:rFonts w:hint="eastAsia"/>
        </w:rPr>
        <w:t>字节。</w:t>
      </w:r>
    </w:p>
    <w:p>
      <w:pPr>
        <w:spacing w:before="156"/>
        <w:ind w:left="482" w:hanging="482" w:hangingChars="200"/>
      </w:pPr>
      <w:r>
        <w:rPr>
          <w:rFonts w:hint="eastAsia"/>
          <w:b/>
        </w:rPr>
        <w:t>注：</w:t>
      </w:r>
      <w:r>
        <w:rPr>
          <w:rFonts w:hint="eastAsia"/>
        </w:rPr>
        <w:t>存在设备可能不知道缓冲区的哪部分被写入这样的潜在错误情况。这就是为什么</w:t>
      </w:r>
      <w:r>
        <w:t>len</w:t>
      </w:r>
      <w:r>
        <w:rPr>
          <w:rFonts w:hint="eastAsia"/>
        </w:rPr>
        <w:t>允许被低估：这比未初始化的内存没有被覆盖时，驱动程序相信它已经被覆盖来的要好。</w:t>
      </w:r>
    </w:p>
    <w:p>
      <w:pPr>
        <w:pStyle w:val="6"/>
      </w:pPr>
      <w:bookmarkStart w:id="34" w:name="_2.4.8.3_驱动要求：虚拟队列已用环"/>
      <w:bookmarkEnd w:id="34"/>
      <w:r>
        <w:t xml:space="preserve">2.4.8.3 </w:t>
      </w:r>
      <w:r>
        <w:rPr>
          <w:rFonts w:hint="eastAsia"/>
        </w:rPr>
        <w:t>驱动要求：虚拟队列已用环</w:t>
      </w:r>
    </w:p>
    <w:p>
      <w:pPr>
        <w:spacing w:before="156"/>
      </w:pPr>
      <w:r>
        <w:rPr>
          <w:rFonts w:hint="eastAsia"/>
        </w:rPr>
        <w:t>驱动程序</w:t>
      </w:r>
      <w:r>
        <w:rPr>
          <w:rFonts w:hint="eastAsia"/>
          <w:b/>
        </w:rPr>
        <w:t>不得</w:t>
      </w:r>
      <w:r>
        <w:rPr>
          <w:rFonts w:hint="eastAsia"/>
        </w:rPr>
        <w:t>对超过第一个</w:t>
      </w:r>
      <w:r>
        <w:t>len</w:t>
      </w:r>
      <w:r>
        <w:rPr>
          <w:rFonts w:hint="eastAsia"/>
        </w:rPr>
        <w:t>字节的设备可写缓冲区中的数据进行假设，而</w:t>
      </w:r>
      <w:r>
        <w:rPr>
          <w:rFonts w:hint="eastAsia"/>
          <w:b/>
        </w:rPr>
        <w:t>应该</w:t>
      </w:r>
      <w:r>
        <w:rPr>
          <w:rFonts w:hint="eastAsia"/>
        </w:rPr>
        <w:t>无视这些数据。</w:t>
      </w:r>
    </w:p>
    <w:p>
      <w:pPr>
        <w:pStyle w:val="5"/>
      </w:pPr>
      <w:r>
        <w:t xml:space="preserve">2.4.9 </w:t>
      </w:r>
      <w:r>
        <w:rPr>
          <w:rFonts w:hint="eastAsia"/>
        </w:rPr>
        <w:t>虚拟队列通知抑制</w:t>
      </w:r>
    </w:p>
    <w:p>
      <w:pPr>
        <w:spacing w:before="156"/>
      </w:pPr>
      <w:r>
        <w:rPr>
          <w:rFonts w:hint="eastAsia"/>
        </w:rPr>
        <w:t>设备可以通过类似于驱动程序抑制中断的方式来抑制通知，详见</w:t>
      </w:r>
      <w:r>
        <w:t>2.4.7</w:t>
      </w:r>
      <w:r>
        <w:rPr>
          <w:rFonts w:hint="eastAsia"/>
        </w:rPr>
        <w:t>节。设备通过操作已用环中的</w:t>
      </w:r>
      <w:r>
        <w:t>flags</w:t>
      </w:r>
      <w:r>
        <w:rPr>
          <w:rFonts w:hint="eastAsia"/>
        </w:rPr>
        <w:t>或</w:t>
      </w:r>
      <w:r>
        <w:t>avail_event</w:t>
      </w:r>
      <w:r>
        <w:rPr>
          <w:rFonts w:hint="eastAsia"/>
        </w:rPr>
        <w:t>进行通知抑制，方法与驱动程序在可用环中操作</w:t>
      </w:r>
      <w:r>
        <w:t>flags</w:t>
      </w:r>
      <w:r>
        <w:rPr>
          <w:rFonts w:hint="eastAsia"/>
        </w:rPr>
        <w:t>或</w:t>
      </w:r>
      <w:r>
        <w:t>used_event</w:t>
      </w:r>
      <w:r>
        <w:rPr>
          <w:rFonts w:hint="eastAsia"/>
        </w:rPr>
        <w:t>的方式相同。</w:t>
      </w:r>
    </w:p>
    <w:p>
      <w:pPr>
        <w:pStyle w:val="6"/>
      </w:pPr>
      <w:bookmarkStart w:id="35" w:name="_2.4.9.1_驱动要求：虚拟队列通知抑制"/>
      <w:bookmarkEnd w:id="35"/>
      <w:r>
        <w:t xml:space="preserve">2.4.9.1 </w:t>
      </w:r>
      <w:r>
        <w:rPr>
          <w:rFonts w:hint="eastAsia"/>
        </w:rPr>
        <w:t>驱动要求：虚拟队列通知抑制</w:t>
      </w:r>
    </w:p>
    <w:p>
      <w:pPr>
        <w:spacing w:before="156"/>
      </w:pPr>
      <w:r>
        <w:rPr>
          <w:rFonts w:hint="eastAsia"/>
        </w:rPr>
        <w:t>驱动程序</w:t>
      </w:r>
      <w:r>
        <w:rPr>
          <w:rFonts w:hint="eastAsia"/>
          <w:b/>
        </w:rPr>
        <w:t>必须</w:t>
      </w:r>
      <w:r>
        <w:rPr>
          <w:rFonts w:hint="eastAsia"/>
        </w:rPr>
        <w:t>在分配已用环时将已用环初始化为</w:t>
      </w:r>
      <w:r>
        <w:t>0</w:t>
      </w:r>
      <w:r>
        <w:rPr>
          <w:rFonts w:hint="eastAsia"/>
        </w:rPr>
        <w:t>。</w:t>
      </w:r>
    </w:p>
    <w:p>
      <w:pPr>
        <w:spacing w:before="156"/>
      </w:pPr>
      <w:r>
        <w:rPr>
          <w:rFonts w:hint="eastAsia"/>
        </w:rPr>
        <w:t>如果</w:t>
      </w:r>
      <w:r>
        <w:t>VIRTIO_F_EVENT_IDX</w:t>
      </w:r>
      <w:r>
        <w:rPr>
          <w:rFonts w:hint="eastAsia"/>
        </w:rPr>
        <w:t>功能位没有被协商：</w:t>
      </w:r>
    </w:p>
    <w:p>
      <w:pPr>
        <w:spacing w:before="156"/>
      </w:pPr>
      <w:r>
        <w:tab/>
      </w:r>
      <w:r>
        <w:rPr>
          <w:rFonts w:hint="eastAsia"/>
        </w:rPr>
        <w:t>·驱动程序</w:t>
      </w:r>
      <w:r>
        <w:rPr>
          <w:rFonts w:hint="eastAsia"/>
          <w:b/>
        </w:rPr>
        <w:t>必须</w:t>
      </w:r>
      <w:r>
        <w:rPr>
          <w:rFonts w:hint="eastAsia"/>
        </w:rPr>
        <w:t>无视</w:t>
      </w:r>
      <w:r>
        <w:t>avail_event</w:t>
      </w:r>
      <w:r>
        <w:rPr>
          <w:rFonts w:hint="eastAsia"/>
        </w:rPr>
        <w:t>值。</w:t>
      </w:r>
    </w:p>
    <w:p>
      <w:pPr>
        <w:spacing w:before="156"/>
      </w:pPr>
      <w:r>
        <w:tab/>
      </w:r>
      <w:r>
        <w:rPr>
          <w:rFonts w:hint="eastAsia"/>
        </w:rPr>
        <w:t>·当驱动程序向可用环中写入描述符索引后：</w:t>
      </w:r>
    </w:p>
    <w:p>
      <w:pPr>
        <w:spacing w:before="156"/>
      </w:pPr>
      <w:r>
        <w:tab/>
      </w:r>
      <w:r>
        <w:tab/>
      </w:r>
      <w:r>
        <w:t>-</w:t>
      </w:r>
      <w:r>
        <w:rPr>
          <w:rFonts w:hint="eastAsia"/>
        </w:rPr>
        <w:t>如果</w:t>
      </w:r>
      <w:r>
        <w:t>flags</w:t>
      </w:r>
      <w:r>
        <w:rPr>
          <w:rFonts w:hint="eastAsia"/>
        </w:rPr>
        <w:t>为</w:t>
      </w:r>
      <w:r>
        <w:t>1</w:t>
      </w:r>
      <w:r>
        <w:rPr>
          <w:rFonts w:hint="eastAsia"/>
        </w:rPr>
        <w:t>，驱动程序</w:t>
      </w:r>
      <w:r>
        <w:rPr>
          <w:rFonts w:hint="eastAsia"/>
          <w:b/>
        </w:rPr>
        <w:t>不应</w:t>
      </w:r>
      <w:r>
        <w:rPr>
          <w:rFonts w:hint="eastAsia"/>
        </w:rPr>
        <w:t>发送通知。</w:t>
      </w:r>
    </w:p>
    <w:p>
      <w:pPr>
        <w:spacing w:before="156"/>
      </w:pPr>
      <w:r>
        <w:tab/>
      </w:r>
      <w:r>
        <w:tab/>
      </w:r>
      <w:r>
        <w:t>-</w:t>
      </w:r>
      <w:r>
        <w:rPr>
          <w:rFonts w:hint="eastAsia"/>
        </w:rPr>
        <w:t>如果</w:t>
      </w:r>
      <w:r>
        <w:t>flags</w:t>
      </w:r>
      <w:r>
        <w:rPr>
          <w:rFonts w:hint="eastAsia"/>
        </w:rPr>
        <w:t>为</w:t>
      </w:r>
      <w:r>
        <w:t>0</w:t>
      </w:r>
      <w:r>
        <w:rPr>
          <w:rFonts w:hint="eastAsia"/>
        </w:rPr>
        <w:t>，驱动程序</w:t>
      </w:r>
      <w:r>
        <w:rPr>
          <w:rFonts w:hint="eastAsia"/>
          <w:b/>
        </w:rPr>
        <w:t>必须</w:t>
      </w:r>
      <w:r>
        <w:rPr>
          <w:rFonts w:hint="eastAsia"/>
        </w:rPr>
        <w:t>发送通知。</w:t>
      </w:r>
    </w:p>
    <w:p>
      <w:pPr>
        <w:spacing w:before="156"/>
      </w:pPr>
      <w:r>
        <w:rPr>
          <w:rFonts w:hint="eastAsia"/>
        </w:rPr>
        <w:t>否则，如果</w:t>
      </w:r>
      <w:bookmarkStart w:id="36" w:name="OLE_LINK2"/>
      <w:r>
        <w:t>VIRTIO_F_EVENT_IDX</w:t>
      </w:r>
      <w:bookmarkEnd w:id="36"/>
      <w:r>
        <w:rPr>
          <w:rFonts w:hint="eastAsia"/>
        </w:rPr>
        <w:t>功能已经协商：</w:t>
      </w:r>
    </w:p>
    <w:p>
      <w:pPr>
        <w:spacing w:before="156"/>
      </w:pPr>
      <w:r>
        <w:tab/>
      </w:r>
      <w:r>
        <w:rPr>
          <w:rFonts w:hint="eastAsia"/>
        </w:rPr>
        <w:t>·驱动程序</w:t>
      </w:r>
      <w:r>
        <w:rPr>
          <w:rFonts w:hint="eastAsia"/>
          <w:b/>
        </w:rPr>
        <w:t>必须</w:t>
      </w:r>
      <w:r>
        <w:rPr>
          <w:rFonts w:hint="eastAsia"/>
        </w:rPr>
        <w:t>无视</w:t>
      </w:r>
      <w:r>
        <w:t>flags</w:t>
      </w:r>
      <w:r>
        <w:rPr>
          <w:rFonts w:hint="eastAsia"/>
        </w:rPr>
        <w:t>的低位。</w:t>
      </w:r>
    </w:p>
    <w:p>
      <w:pPr>
        <w:spacing w:before="156"/>
      </w:pPr>
      <w:r>
        <w:tab/>
      </w:r>
      <w:r>
        <w:rPr>
          <w:rFonts w:hint="eastAsia"/>
        </w:rPr>
        <w:t>·当驱动程序向可用环中写入描述符索引后：</w:t>
      </w:r>
    </w:p>
    <w:p>
      <w:pPr>
        <w:spacing w:before="156"/>
        <w:ind w:left="840" w:hanging="840" w:hangingChars="350"/>
      </w:pPr>
      <w:r>
        <w:tab/>
      </w:r>
      <w:r>
        <w:t>-</w:t>
      </w:r>
      <w:r>
        <w:rPr>
          <w:rFonts w:hint="eastAsia"/>
        </w:rPr>
        <w:t>如果可用环中的</w:t>
      </w:r>
      <w:r>
        <w:t>idx</w:t>
      </w:r>
      <w:r>
        <w:rPr>
          <w:rFonts w:hint="eastAsia"/>
        </w:rPr>
        <w:t>字段（它确定了描述符索引的放置位置）与</w:t>
      </w:r>
      <w:r>
        <w:t>avail_event</w:t>
      </w:r>
      <w:r>
        <w:rPr>
          <w:rFonts w:hint="eastAsia"/>
        </w:rPr>
        <w:t>相等，那么驱动程序</w:t>
      </w:r>
      <w:r>
        <w:rPr>
          <w:rFonts w:hint="eastAsia"/>
          <w:b/>
        </w:rPr>
        <w:t>必须</w:t>
      </w:r>
      <w:r>
        <w:rPr>
          <w:rFonts w:hint="eastAsia"/>
        </w:rPr>
        <w:t>发送通知。</w:t>
      </w:r>
    </w:p>
    <w:p>
      <w:pPr>
        <w:spacing w:before="156"/>
      </w:pPr>
      <w:r>
        <w:tab/>
      </w:r>
      <w:r>
        <w:tab/>
      </w:r>
      <w:r>
        <w:t>-</w:t>
      </w:r>
      <w:r>
        <w:rPr>
          <w:rFonts w:hint="eastAsia"/>
        </w:rPr>
        <w:t>否则驱动程序</w:t>
      </w:r>
      <w:r>
        <w:rPr>
          <w:rFonts w:hint="eastAsia"/>
          <w:b/>
        </w:rPr>
        <w:t>不应</w:t>
      </w:r>
      <w:r>
        <w:rPr>
          <w:rFonts w:hint="eastAsia"/>
        </w:rPr>
        <w:t>发送通知。</w:t>
      </w:r>
    </w:p>
    <w:p>
      <w:pPr>
        <w:pStyle w:val="6"/>
      </w:pPr>
      <w:bookmarkStart w:id="37" w:name="_2.4.9.2_驱动要求：虚拟队列通知抑制"/>
      <w:bookmarkEnd w:id="37"/>
      <w:r>
        <w:t xml:space="preserve">2.4.9.2 </w:t>
      </w:r>
      <w:r>
        <w:rPr>
          <w:rFonts w:hint="eastAsia"/>
        </w:rPr>
        <w:t>驱动要求：虚拟队列通知抑制</w:t>
      </w:r>
    </w:p>
    <w:p>
      <w:pPr>
        <w:spacing w:before="156"/>
      </w:pPr>
      <w:r>
        <w:rPr>
          <w:rFonts w:hint="eastAsia"/>
        </w:rPr>
        <w:t>如果</w:t>
      </w:r>
      <w:r>
        <w:t>VIRTIO_F_EVENT_IDX</w:t>
      </w:r>
      <w:r>
        <w:rPr>
          <w:rFonts w:hint="eastAsia"/>
        </w:rPr>
        <w:t>功能没有被协商：</w:t>
      </w:r>
    </w:p>
    <w:p>
      <w:pPr>
        <w:spacing w:before="156"/>
      </w:pPr>
      <w:r>
        <w:tab/>
      </w:r>
      <w:r>
        <w:rPr>
          <w:rFonts w:hint="eastAsia"/>
        </w:rPr>
        <w:t>·设备</w:t>
      </w:r>
      <w:r>
        <w:rPr>
          <w:rFonts w:hint="eastAsia"/>
          <w:b/>
        </w:rPr>
        <w:t>必须</w:t>
      </w:r>
      <w:r>
        <w:rPr>
          <w:rFonts w:hint="eastAsia"/>
        </w:rPr>
        <w:t>将</w:t>
      </w:r>
      <w:r>
        <w:t>flags</w:t>
      </w:r>
      <w:r>
        <w:rPr>
          <w:rFonts w:hint="eastAsia"/>
        </w:rPr>
        <w:t>置位为</w:t>
      </w:r>
      <w:r>
        <w:t>0</w:t>
      </w:r>
      <w:r>
        <w:rPr>
          <w:rFonts w:hint="eastAsia"/>
        </w:rPr>
        <w:t>或</w:t>
      </w:r>
      <w:r>
        <w:t>1</w:t>
      </w:r>
      <w:r>
        <w:rPr>
          <w:rFonts w:hint="eastAsia"/>
        </w:rPr>
        <w:t>。</w:t>
      </w:r>
    </w:p>
    <w:p>
      <w:pPr>
        <w:spacing w:before="156"/>
      </w:pPr>
      <w:r>
        <w:tab/>
      </w:r>
      <w:r>
        <w:rPr>
          <w:rFonts w:hint="eastAsia"/>
        </w:rPr>
        <w:t>·设备可以将</w:t>
      </w:r>
      <w:r>
        <w:t>flags</w:t>
      </w:r>
      <w:r>
        <w:rPr>
          <w:rFonts w:hint="eastAsia"/>
        </w:rPr>
        <w:t>置位为</w:t>
      </w:r>
      <w:r>
        <w:t>1</w:t>
      </w:r>
      <w:r>
        <w:rPr>
          <w:rFonts w:hint="eastAsia"/>
        </w:rPr>
        <w:t>来告知驱动程序不需要通知。</w:t>
      </w:r>
    </w:p>
    <w:p>
      <w:pPr>
        <w:spacing w:before="156"/>
      </w:pPr>
      <w:r>
        <w:rPr>
          <w:rFonts w:hint="eastAsia"/>
        </w:rPr>
        <w:t>否则，如果</w:t>
      </w:r>
      <w:r>
        <w:t>VIRTIO_F_EVENT_IDX</w:t>
      </w:r>
      <w:r>
        <w:rPr>
          <w:rFonts w:hint="eastAsia"/>
        </w:rPr>
        <w:t>功能被协商：</w:t>
      </w:r>
    </w:p>
    <w:p>
      <w:pPr>
        <w:spacing w:before="156"/>
      </w:pPr>
      <w:r>
        <w:tab/>
      </w:r>
      <w:r>
        <w:rPr>
          <w:rFonts w:hint="eastAsia"/>
        </w:rPr>
        <w:t>·设备</w:t>
      </w:r>
      <w:r>
        <w:rPr>
          <w:rFonts w:hint="eastAsia"/>
          <w:b/>
        </w:rPr>
        <w:t>必须</w:t>
      </w:r>
      <w:r>
        <w:rPr>
          <w:rFonts w:hint="eastAsia"/>
        </w:rPr>
        <w:t>将</w:t>
      </w:r>
      <w:r>
        <w:t>flags</w:t>
      </w:r>
      <w:r>
        <w:rPr>
          <w:rFonts w:hint="eastAsia"/>
        </w:rPr>
        <w:t>置位为</w:t>
      </w:r>
      <w:r>
        <w:t>0</w:t>
      </w:r>
      <w:r>
        <w:rPr>
          <w:rFonts w:hint="eastAsia"/>
        </w:rPr>
        <w:t>。</w:t>
      </w:r>
    </w:p>
    <w:p>
      <w:pPr>
        <w:spacing w:before="156"/>
        <w:ind w:left="420"/>
      </w:pPr>
      <w:r>
        <w:rPr>
          <w:rFonts w:hint="eastAsia"/>
        </w:rPr>
        <w:t>·设备</w:t>
      </w:r>
      <w:r>
        <w:rPr>
          <w:rFonts w:hint="eastAsia"/>
          <w:b/>
        </w:rPr>
        <w:t>可以</w:t>
      </w:r>
      <w:r>
        <w:rPr>
          <w:rFonts w:hint="eastAsia"/>
        </w:rPr>
        <w:t>使用</w:t>
      </w:r>
      <w:r>
        <w:t>avail_event</w:t>
      </w:r>
      <w:r>
        <w:rPr>
          <w:rFonts w:hint="eastAsia"/>
        </w:rPr>
        <w:t>告知驱动程序不需要通知直到驱动程序将具有</w:t>
      </w:r>
      <w:r>
        <w:t>avail_event</w:t>
      </w:r>
      <w:r>
        <w:rPr>
          <w:rFonts w:hint="eastAsia"/>
        </w:rPr>
        <w:t>指定的索引项写入可用环（等效地，直到可用环中的</w:t>
      </w:r>
      <w:r>
        <w:t>idx</w:t>
      </w:r>
      <w:r>
        <w:rPr>
          <w:rFonts w:hint="eastAsia"/>
        </w:rPr>
        <w:t>达到值</w:t>
      </w:r>
      <w:r>
        <w:t>avail_event+1</w:t>
      </w:r>
      <w:r>
        <w:rPr>
          <w:rFonts w:hint="eastAsia"/>
        </w:rPr>
        <w:t>）。</w:t>
      </w:r>
    </w:p>
    <w:p>
      <w:pPr>
        <w:spacing w:before="156"/>
      </w:pPr>
      <w:r>
        <w:rPr>
          <w:rFonts w:hint="eastAsia"/>
        </w:rPr>
        <w:t>设备</w:t>
      </w:r>
      <w:r>
        <w:rPr>
          <w:rFonts w:hint="eastAsia"/>
          <w:b/>
        </w:rPr>
        <w:t>必须</w:t>
      </w:r>
      <w:r>
        <w:rPr>
          <w:rFonts w:hint="eastAsia"/>
        </w:rPr>
        <w:t>处理来自驱动程序的伪通知。</w:t>
      </w:r>
    </w:p>
    <w:p>
      <w:pPr>
        <w:pStyle w:val="6"/>
      </w:pPr>
      <w:r>
        <w:t xml:space="preserve">2.4.10 </w:t>
      </w:r>
      <w:r>
        <w:rPr>
          <w:rFonts w:hint="eastAsia"/>
        </w:rPr>
        <w:t>操作虚拟队列的帮助</w:t>
      </w:r>
    </w:p>
    <w:p>
      <w:pPr>
        <w:ind w:firstLine="420"/>
      </w:pPr>
      <w:r>
        <w:rPr>
          <w:kern w:val="0"/>
        </w:rPr>
        <w:t>Linux</w:t>
      </w:r>
      <w:r>
        <w:rPr>
          <w:rFonts w:hint="eastAsia"/>
          <w:kern w:val="0"/>
        </w:rPr>
        <w:t>内核源代码以更加好用的形式包含了以上定义，以及辅助例程，位于</w:t>
      </w:r>
      <w:r>
        <w:rPr>
          <w:kern w:val="0"/>
        </w:rPr>
        <w:t>include/uapi/linux/virtio_ring.h</w:t>
      </w:r>
      <w:r>
        <w:rPr>
          <w:rFonts w:hint="eastAsia"/>
          <w:kern w:val="0"/>
        </w:rPr>
        <w:t>中。这是由</w:t>
      </w:r>
      <w:r>
        <w:rPr>
          <w:kern w:val="0"/>
        </w:rPr>
        <w:t>IBM</w:t>
      </w:r>
      <w:r>
        <w:rPr>
          <w:rFonts w:hint="eastAsia"/>
          <w:kern w:val="0"/>
        </w:rPr>
        <w:t>和</w:t>
      </w:r>
      <w:r>
        <w:rPr>
          <w:kern w:val="0"/>
        </w:rPr>
        <w:t>Red Hat</w:t>
      </w:r>
      <w:r>
        <w:rPr>
          <w:rFonts w:hint="eastAsia"/>
          <w:kern w:val="0"/>
        </w:rPr>
        <w:t>根据（</w:t>
      </w:r>
      <w:r>
        <w:rPr>
          <w:kern w:val="0"/>
        </w:rPr>
        <w:t>3</w:t>
      </w:r>
      <w:r>
        <w:rPr>
          <w:rFonts w:hint="eastAsia"/>
          <w:kern w:val="0"/>
        </w:rPr>
        <w:t>条款）</w:t>
      </w:r>
      <w:r>
        <w:rPr>
          <w:kern w:val="0"/>
        </w:rPr>
        <w:t>BSD</w:t>
      </w:r>
      <w:r>
        <w:rPr>
          <w:rFonts w:hint="eastAsia"/>
          <w:kern w:val="0"/>
        </w:rPr>
        <w:t>许可证明确许可的，因此它可以在其他项目中自由使用，且在（有些许改变）</w:t>
      </w:r>
      <w:r>
        <w:rPr>
          <w:kern w:val="0"/>
        </w:rPr>
        <w:t>virtio_queue.h</w:t>
      </w:r>
      <w:r>
        <w:rPr>
          <w:rFonts w:hint="eastAsia"/>
          <w:kern w:val="0"/>
        </w:rPr>
        <w:t>中重新处理。</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3"/>
        <w:spacing w:line="400" w:lineRule="exact"/>
        <w:rPr>
          <w:rFonts w:ascii="宋体" w:hAnsi="宋体"/>
        </w:rPr>
      </w:pPr>
      <w:bookmarkStart w:id="38" w:name="_Toc1504058"/>
      <w:r>
        <w:rPr>
          <w:rFonts w:hint="eastAsia" w:ascii="宋体" w:hAnsi="宋体"/>
        </w:rPr>
        <w:t>3</w:t>
      </w:r>
      <w:r>
        <w:rPr>
          <w:rFonts w:ascii="宋体" w:hAnsi="宋体"/>
        </w:rPr>
        <w:t xml:space="preserve"> </w:t>
      </w:r>
      <w:r>
        <w:rPr>
          <w:rFonts w:hint="eastAsia" w:ascii="宋体" w:hAnsi="宋体"/>
        </w:rPr>
        <w:t>一般初始化和设备操作</w:t>
      </w:r>
      <w:bookmarkEnd w:id="38"/>
    </w:p>
    <w:p>
      <w:r>
        <w:tab/>
      </w:r>
      <w:r>
        <w:rPr>
          <w:rFonts w:hint="eastAsia"/>
        </w:rPr>
        <w:t>我们从设备初始化的概述开始，然后展开设备的详细信息以及如何执行每个步骤。该部分最好与总线特定部分一起阅读，该部分描述如何与特定设备通信。</w:t>
      </w:r>
    </w:p>
    <w:p>
      <w:pPr>
        <w:pStyle w:val="4"/>
        <w:spacing w:line="400" w:lineRule="exact"/>
      </w:pPr>
      <w:bookmarkStart w:id="39" w:name="_Toc1504059"/>
      <w:r>
        <w:rPr>
          <w:rFonts w:hint="eastAsia"/>
        </w:rPr>
        <w:t>3</w:t>
      </w:r>
      <w:r>
        <w:t xml:space="preserve">.1 </w:t>
      </w:r>
      <w:r>
        <w:rPr>
          <w:rFonts w:hint="eastAsia"/>
        </w:rPr>
        <w:t>设备初始化</w:t>
      </w:r>
      <w:bookmarkEnd w:id="39"/>
    </w:p>
    <w:p>
      <w:pPr>
        <w:pStyle w:val="5"/>
        <w:spacing w:line="400" w:lineRule="exact"/>
      </w:pPr>
      <w:bookmarkStart w:id="40" w:name="_3.1.1_驱动程序要求:设备初始化"/>
      <w:bookmarkEnd w:id="40"/>
      <w:r>
        <w:rPr>
          <w:rFonts w:hint="eastAsia"/>
        </w:rPr>
        <w:t>3</w:t>
      </w:r>
      <w:r>
        <w:t xml:space="preserve">.1.1 </w:t>
      </w:r>
      <w:r>
        <w:rPr>
          <w:rFonts w:hint="eastAsia"/>
        </w:rPr>
        <w:t>驱动程序要求</w:t>
      </w:r>
      <w:r>
        <w:t>:</w:t>
      </w:r>
      <w:r>
        <w:rPr>
          <w:rFonts w:hint="eastAsia"/>
        </w:rPr>
        <w:t>设备初始化</w:t>
      </w:r>
    </w:p>
    <w:p>
      <w:r>
        <w:tab/>
      </w:r>
      <w:r>
        <w:rPr>
          <w:rFonts w:hint="eastAsia"/>
        </w:rPr>
        <w:t>驱动程序必须依照这个规则去初始化一个设备：</w:t>
      </w:r>
    </w:p>
    <w:p>
      <w:pPr>
        <w:pStyle w:val="37"/>
        <w:numPr>
          <w:ilvl w:val="0"/>
          <w:numId w:val="1"/>
        </w:numPr>
        <w:ind w:firstLineChars="0"/>
      </w:pPr>
      <w:r>
        <w:rPr>
          <w:rFonts w:hint="eastAsia"/>
        </w:rPr>
        <w:t>重启设备。</w:t>
      </w:r>
    </w:p>
    <w:p>
      <w:pPr>
        <w:pStyle w:val="37"/>
        <w:numPr>
          <w:ilvl w:val="0"/>
          <w:numId w:val="1"/>
        </w:numPr>
        <w:ind w:firstLineChars="0"/>
      </w:pPr>
      <w:r>
        <w:rPr>
          <w:rFonts w:hint="eastAsia"/>
        </w:rPr>
        <w:t>设置A</w:t>
      </w:r>
      <w:r>
        <w:t xml:space="preserve">CKNOWLEDGE </w:t>
      </w:r>
      <w:r>
        <w:rPr>
          <w:rFonts w:hint="eastAsia"/>
        </w:rPr>
        <w:t>状态位：客户机操作系统已注意该设备。</w:t>
      </w:r>
    </w:p>
    <w:p>
      <w:pPr>
        <w:pStyle w:val="37"/>
        <w:numPr>
          <w:ilvl w:val="0"/>
          <w:numId w:val="1"/>
        </w:numPr>
        <w:ind w:firstLineChars="0"/>
      </w:pPr>
      <w:r>
        <w:rPr>
          <w:rFonts w:hint="eastAsia"/>
        </w:rPr>
        <w:t>设置D</w:t>
      </w:r>
      <w:r>
        <w:t xml:space="preserve">RIVER </w:t>
      </w:r>
      <w:r>
        <w:rPr>
          <w:rFonts w:hint="eastAsia"/>
        </w:rPr>
        <w:t>状态位：客户机操作系统怎样去驱动该设备。</w:t>
      </w:r>
    </w:p>
    <w:p>
      <w:pPr>
        <w:pStyle w:val="37"/>
        <w:numPr>
          <w:ilvl w:val="0"/>
          <w:numId w:val="1"/>
        </w:numPr>
        <w:ind w:firstLineChars="0"/>
      </w:pPr>
      <w:r>
        <w:rPr>
          <w:rFonts w:hint="eastAsia"/>
        </w:rPr>
        <w:t>读取设备特征位，并将OS和驱动程序理解的特征位的子集写入设备。在此步骤中，驱动程序可以（M</w:t>
      </w:r>
      <w:r>
        <w:t>AY</w:t>
      </w:r>
      <w:r>
        <w:rPr>
          <w:rFonts w:hint="eastAsia"/>
        </w:rPr>
        <w:t>）读取（但不能写入（M</w:t>
      </w:r>
      <w:r>
        <w:t>UST NOT</w:t>
      </w:r>
      <w:r>
        <w:rPr>
          <w:rFonts w:hint="eastAsia"/>
        </w:rPr>
        <w:t>））设备特定的配置在接受设备之前检查它是否支持该设备的字段</w:t>
      </w:r>
    </w:p>
    <w:p>
      <w:pPr>
        <w:pStyle w:val="37"/>
        <w:numPr>
          <w:ilvl w:val="0"/>
          <w:numId w:val="1"/>
        </w:numPr>
        <w:ind w:firstLineChars="0"/>
      </w:pPr>
      <w:r>
        <w:rPr>
          <w:rFonts w:hint="eastAsia"/>
        </w:rPr>
        <w:t>设置F</w:t>
      </w:r>
      <w:r>
        <w:t>EATURES_OK</w:t>
      </w:r>
      <w:r>
        <w:rPr>
          <w:rFonts w:hint="eastAsia"/>
        </w:rPr>
        <w:t>状态位。在此步骤之后，驱动程序（M</w:t>
      </w:r>
      <w:r>
        <w:t>UST NOT</w:t>
      </w:r>
      <w:r>
        <w:rPr>
          <w:rFonts w:hint="eastAsia"/>
        </w:rPr>
        <w:t>）不得接受新的特征功能位。</w:t>
      </w:r>
    </w:p>
    <w:p>
      <w:pPr>
        <w:pStyle w:val="37"/>
        <w:numPr>
          <w:ilvl w:val="0"/>
          <w:numId w:val="1"/>
        </w:numPr>
        <w:ind w:firstLineChars="0"/>
      </w:pPr>
      <w:r>
        <w:rPr>
          <w:rFonts w:hint="eastAsia"/>
        </w:rPr>
        <w:t>重新读取设备状态以确保</w:t>
      </w:r>
      <w:r>
        <w:t xml:space="preserve"> “</w:t>
      </w:r>
      <w:r>
        <w:rPr>
          <w:rFonts w:hint="eastAsia"/>
        </w:rPr>
        <w:t>F</w:t>
      </w:r>
      <w:r>
        <w:t>EATURES_OK”</w:t>
      </w:r>
      <w:r>
        <w:rPr>
          <w:rFonts w:hint="eastAsia"/>
        </w:rPr>
        <w:t>位仍然为设置状态。否则，设备不支持我们的功能子集，并且设备不可用。</w:t>
      </w:r>
    </w:p>
    <w:p>
      <w:pPr>
        <w:pStyle w:val="37"/>
        <w:numPr>
          <w:ilvl w:val="0"/>
          <w:numId w:val="1"/>
        </w:numPr>
        <w:ind w:firstLineChars="0"/>
      </w:pPr>
      <w:r>
        <w:rPr>
          <w:rFonts w:hint="eastAsia"/>
        </w:rPr>
        <w:t>执行设备特定的设置，包括发现设备的virtqueues、可选的per</w:t>
      </w:r>
      <w:r>
        <w:t>_bus</w:t>
      </w:r>
      <w:r>
        <w:rPr>
          <w:rFonts w:hint="eastAsia"/>
        </w:rPr>
        <w:t>设置，读取并且可能写入设备的virtio配置空间，以及virtqueues的数量。</w:t>
      </w:r>
      <w:r>
        <w:tab/>
      </w:r>
    </w:p>
    <w:p>
      <w:pPr>
        <w:pStyle w:val="37"/>
        <w:numPr>
          <w:ilvl w:val="0"/>
          <w:numId w:val="1"/>
        </w:numPr>
        <w:ind w:firstLineChars="0"/>
      </w:pPr>
      <w:r>
        <w:rPr>
          <w:rFonts w:hint="eastAsia"/>
        </w:rPr>
        <w:t xml:space="preserve">设置 </w:t>
      </w:r>
      <w:r>
        <w:t>DRIVER_OK</w:t>
      </w:r>
      <w:r>
        <w:rPr>
          <w:rFonts w:hint="eastAsia"/>
        </w:rPr>
        <w:t>状态位。此时设备处于“live”状态。</w:t>
      </w:r>
    </w:p>
    <w:p>
      <w:pPr>
        <w:pStyle w:val="37"/>
        <w:ind w:firstLine="0" w:firstLineChars="0"/>
      </w:pPr>
      <w:r>
        <w:rPr>
          <w:rFonts w:hint="eastAsia"/>
        </w:rPr>
        <w:t xml:space="preserve"> </w:t>
      </w:r>
      <w:r>
        <w:t xml:space="preserve">  </w:t>
      </w:r>
      <w:r>
        <w:rPr>
          <w:rFonts w:hint="eastAsia"/>
        </w:rPr>
        <w:t>如果这些步骤任何一步出现了无法恢复的错误，驱动程序应（S</w:t>
      </w:r>
      <w:r>
        <w:t>HOULD</w:t>
      </w:r>
      <w:r>
        <w:rPr>
          <w:rFonts w:hint="eastAsia"/>
        </w:rPr>
        <w:t>）设置故障(</w:t>
      </w:r>
      <w:r>
        <w:t>FAILES)</w:t>
      </w:r>
      <w:r>
        <w:rPr>
          <w:rFonts w:hint="eastAsia"/>
        </w:rPr>
        <w:t>状态位，以指示它已放弃设备（如果需要，它可以稍后重置设备以重新启动）。在这种情况下，驱动程序不能（M</w:t>
      </w:r>
      <w:r>
        <w:t>UST NOT</w:t>
      </w:r>
      <w:r>
        <w:rPr>
          <w:rFonts w:hint="eastAsia"/>
        </w:rPr>
        <w:t>）继续初始化。</w:t>
      </w:r>
    </w:p>
    <w:p>
      <w:pPr>
        <w:pStyle w:val="37"/>
        <w:ind w:firstLine="0" w:firstLineChars="0"/>
      </w:pPr>
      <w:r>
        <w:rPr>
          <w:rFonts w:hint="eastAsia"/>
        </w:rPr>
        <w:t>在设置</w:t>
      </w:r>
      <w:r>
        <w:t xml:space="preserve"> “</w:t>
      </w:r>
      <w:r>
        <w:rPr>
          <w:rFonts w:hint="eastAsia"/>
        </w:rPr>
        <w:t>D</w:t>
      </w:r>
      <w:r>
        <w:t>RIVER_</w:t>
      </w:r>
      <w:r>
        <w:rPr>
          <w:rFonts w:hint="eastAsia"/>
        </w:rPr>
        <w:t>OK”位之前，驱动程序不得（M</w:t>
      </w:r>
      <w:r>
        <w:t>UST NOT</w:t>
      </w:r>
      <w:r>
        <w:rPr>
          <w:rFonts w:hint="eastAsia"/>
        </w:rPr>
        <w:t>）通知设备。</w:t>
      </w:r>
    </w:p>
    <w:p>
      <w:pPr>
        <w:pStyle w:val="5"/>
        <w:spacing w:line="400" w:lineRule="exact"/>
      </w:pPr>
      <w:bookmarkStart w:id="41" w:name="_3.1.2_旧接口：设备初始化"/>
      <w:bookmarkEnd w:id="41"/>
      <w:r>
        <w:rPr>
          <w:rFonts w:hint="eastAsia"/>
        </w:rPr>
        <w:t>3</w:t>
      </w:r>
      <w:r>
        <w:t xml:space="preserve">.1.2 </w:t>
      </w:r>
      <w:r>
        <w:rPr>
          <w:rFonts w:hint="eastAsia"/>
        </w:rPr>
        <w:t>旧接口：设备初始化</w:t>
      </w:r>
    </w:p>
    <w:p>
      <w:pPr>
        <w:ind w:firstLine="480" w:firstLineChars="200"/>
      </w:pPr>
      <w:r>
        <w:rPr>
          <w:rFonts w:hint="eastAsia"/>
        </w:rPr>
        <w:t>传统设备不支持功能“F</w:t>
      </w:r>
      <w:r>
        <w:t>EATURES_OK</w:t>
      </w:r>
      <w:r>
        <w:rPr>
          <w:rFonts w:hint="eastAsia"/>
        </w:rPr>
        <w:t>”位，因此设备没法优雅地指示不支持的功能组合。他们也没有提供一个明确的机制来结束功能协商，这意味着设备在首次使用时最终确定了功能，并且不能引入任何功能，这从根本上改变了设备的初始操作。传统的驱动程序实现通常在设置D</w:t>
      </w:r>
      <w:r>
        <w:t>RIVER_</w:t>
      </w:r>
      <w:r>
        <w:rPr>
          <w:rFonts w:hint="eastAsia"/>
        </w:rPr>
        <w:t>OK”位之前使用设备，有时甚至在将特征位写入设备之前。结果省略了步骤5和6，将步骤4、7和8合并。</w:t>
      </w:r>
    </w:p>
    <w:p>
      <w:pPr>
        <w:ind w:firstLine="480" w:firstLineChars="200"/>
      </w:pPr>
      <w:r>
        <w:rPr>
          <w:rFonts w:hint="eastAsia"/>
        </w:rPr>
        <w:t>因此，在使用传统接口时：</w:t>
      </w:r>
    </w:p>
    <w:p>
      <w:r>
        <w:rPr>
          <w:rFonts w:hint="eastAsia"/>
        </w:rPr>
        <w:t>•过渡驱动程序必须（M</w:t>
      </w:r>
      <w:r>
        <w:t>UST</w:t>
      </w:r>
      <w:r>
        <w:rPr>
          <w:rFonts w:hint="eastAsia"/>
        </w:rPr>
        <w:t>）执行3.1中所述的初始化顺序，但省略了第5步和第6步。</w:t>
      </w:r>
    </w:p>
    <w:p>
      <w:r>
        <w:rPr>
          <w:rFonts w:hint="eastAsia"/>
        </w:rPr>
        <w:t>•在步骤4之前，过渡设备必须（M</w:t>
      </w:r>
      <w:r>
        <w:t>UST</w:t>
      </w:r>
      <w:r>
        <w:rPr>
          <w:rFonts w:hint="eastAsia"/>
        </w:rPr>
        <w:t>）支持驱动程序写入设备配置字段。</w:t>
      </w:r>
    </w:p>
    <w:p>
      <w:r>
        <w:rPr>
          <w:rFonts w:hint="eastAsia"/>
        </w:rPr>
        <w:t>•在步骤8之前，过渡设备必须支持驱动程序使用该设备。</w:t>
      </w:r>
    </w:p>
    <w:p>
      <w:pPr>
        <w:pStyle w:val="4"/>
        <w:spacing w:line="400" w:lineRule="exact"/>
      </w:pPr>
      <w:bookmarkStart w:id="42" w:name="_Toc1504060"/>
      <w:r>
        <w:rPr>
          <w:rFonts w:hint="eastAsia"/>
        </w:rPr>
        <w:t>3</w:t>
      </w:r>
      <w:r>
        <w:t xml:space="preserve">.2 </w:t>
      </w:r>
      <w:r>
        <w:rPr>
          <w:rFonts w:hint="eastAsia"/>
        </w:rPr>
        <w:t>设备操作</w:t>
      </w:r>
      <w:bookmarkEnd w:id="42"/>
    </w:p>
    <w:p>
      <w:pPr>
        <w:ind w:firstLine="480" w:firstLineChars="200"/>
      </w:pPr>
      <w:r>
        <w:rPr>
          <w:rFonts w:hint="eastAsia"/>
        </w:rPr>
        <w:t>设备操作有两个部分：为设备提供新的缓冲区（b</w:t>
      </w:r>
      <w:r>
        <w:t>uffers</w:t>
      </w:r>
      <w:r>
        <w:rPr>
          <w:rFonts w:hint="eastAsia"/>
        </w:rPr>
        <w:t>），以及处理设备中使用的缓冲区(</w:t>
      </w:r>
      <w:r>
        <w:t>buffers)</w:t>
      </w:r>
      <w:r>
        <w:rPr>
          <w:rFonts w:hint="eastAsia"/>
        </w:rPr>
        <w:t>。</w:t>
      </w:r>
    </w:p>
    <w:p>
      <w:pPr>
        <w:ind w:firstLine="482" w:firstLineChars="200"/>
      </w:pPr>
      <w:r>
        <w:rPr>
          <w:rFonts w:hint="eastAsia"/>
          <w:b/>
        </w:rPr>
        <w:t>注意</w:t>
      </w:r>
      <w:r>
        <w:rPr>
          <w:rFonts w:hint="eastAsia"/>
        </w:rPr>
        <w:t>：比如，最简单的virtio网络设备有两个virtqueue：传输virtqueue和接收virtqueue。驱动程序将传出（设备可读device</w:t>
      </w:r>
      <w:r>
        <w:t>-readable</w:t>
      </w:r>
      <w:r>
        <w:rPr>
          <w:rFonts w:hint="eastAsia"/>
        </w:rPr>
        <w:t>）数据包添加到传输virtqueue，然后在使用后释放它们。类似地，传入（设备可写device-writable）缓冲区被添加到接收virtqueue，并在使用后进行处理。</w:t>
      </w:r>
    </w:p>
    <w:p>
      <w:pPr>
        <w:pStyle w:val="5"/>
        <w:spacing w:line="400" w:lineRule="exact"/>
      </w:pPr>
      <w:r>
        <w:rPr>
          <w:rFonts w:hint="eastAsia"/>
        </w:rPr>
        <w:t>3</w:t>
      </w:r>
      <w:r>
        <w:t xml:space="preserve">.2.1 </w:t>
      </w:r>
      <w:r>
        <w:rPr>
          <w:rFonts w:hint="eastAsia"/>
        </w:rPr>
        <w:t>为设备提供缓冲区</w:t>
      </w:r>
    </w:p>
    <w:p>
      <w:r>
        <w:rPr>
          <w:rFonts w:hint="eastAsia"/>
        </w:rPr>
        <w:t xml:space="preserve"> </w:t>
      </w:r>
      <w:r>
        <w:t xml:space="preserve">  </w:t>
      </w:r>
      <w:r>
        <w:rPr>
          <w:rFonts w:hint="eastAsia"/>
        </w:rPr>
        <w:t>驱动程序向设备的virtqueue</w:t>
      </w:r>
      <w:r>
        <w:t>s</w:t>
      </w:r>
      <w:r>
        <w:rPr>
          <w:rFonts w:hint="eastAsia"/>
        </w:rPr>
        <w:t>中一个virtqueue提供缓冲区，如下所示：</w:t>
      </w:r>
    </w:p>
    <w:p>
      <w:r>
        <w:rPr>
          <w:rFonts w:hint="eastAsia"/>
        </w:rPr>
        <w:t>1、驱动程序将缓冲区放入描述符表中的自由描述符中，并根据需要链接（</w:t>
      </w:r>
      <w:r>
        <w:rPr>
          <w:rFonts w:hint="eastAsia" w:ascii="ArialMT" w:hAnsi="ArialMT"/>
          <w:color w:val="000000"/>
          <w:szCs w:val="24"/>
        </w:rPr>
        <w:t>见</w:t>
      </w:r>
      <w:r>
        <w:rPr>
          <w:rFonts w:ascii="ArialMT" w:hAnsi="ArialMT"/>
          <w:color w:val="000000"/>
          <w:sz w:val="20"/>
          <w:szCs w:val="20"/>
        </w:rPr>
        <w:br w:type="textWrapping"/>
      </w:r>
      <w:r>
        <w:rPr>
          <w:rFonts w:ascii="ArialMT" w:hAnsi="ArialMT"/>
          <w:color w:val="0000FF"/>
          <w:sz w:val="20"/>
          <w:szCs w:val="20"/>
        </w:rPr>
        <w:t>2.4.5 The Virtqueue Descriptor Table</w:t>
      </w:r>
      <w:r>
        <w:rPr>
          <w:rFonts w:hint="eastAsia"/>
        </w:rPr>
        <w:t>）。</w:t>
      </w:r>
    </w:p>
    <w:p>
      <w:r>
        <w:rPr>
          <w:rFonts w:hint="eastAsia"/>
        </w:rPr>
        <w:t>2、驱动程序将描述符链头的索引放入可用环中的下一环形入口（ring）。</w:t>
      </w:r>
    </w:p>
    <w:p>
      <w:r>
        <w:rPr>
          <w:rFonts w:hint="eastAsia"/>
        </w:rPr>
        <w:t>3、如果可以进行批处理，则可以重复执行步骤1和2。</w:t>
      </w:r>
    </w:p>
    <w:p>
      <w:r>
        <w:rPr>
          <w:rFonts w:hint="eastAsia"/>
        </w:rPr>
        <w:t>4、驱动程序执行适当的内存屏障（memory</w:t>
      </w:r>
      <w:r>
        <w:t xml:space="preserve"> </w:t>
      </w:r>
      <w:r>
        <w:rPr>
          <w:rFonts w:hint="eastAsia"/>
        </w:rPr>
        <w:t>barrier）程序，以确保设备能看到更新的描述符表，以及下一步之前的可用环（available</w:t>
      </w:r>
      <w:r>
        <w:t xml:space="preserve"> </w:t>
      </w:r>
      <w:r>
        <w:rPr>
          <w:rFonts w:hint="eastAsia"/>
        </w:rPr>
        <w:t>ring）。</w:t>
      </w:r>
    </w:p>
    <w:p>
      <w:r>
        <w:rPr>
          <w:rFonts w:hint="eastAsia"/>
        </w:rPr>
        <w:t>5、可用的</w:t>
      </w:r>
      <w:r>
        <w:rPr>
          <w:rFonts w:hint="eastAsia"/>
          <w:b/>
          <w:i/>
        </w:rPr>
        <w:t>idx</w:t>
      </w:r>
      <w:r>
        <w:rPr>
          <w:rFonts w:hint="eastAsia"/>
        </w:rPr>
        <w:t>随着添加到可用环中的描述符链头的数量增加而增加。</w:t>
      </w:r>
    </w:p>
    <w:p>
      <w:r>
        <w:rPr>
          <w:rFonts w:hint="eastAsia"/>
        </w:rPr>
        <w:t>6、驱动程序执行适当的内存屏障（memory</w:t>
      </w:r>
      <w:r>
        <w:t xml:space="preserve"> barrier</w:t>
      </w:r>
      <w:r>
        <w:rPr>
          <w:rFonts w:hint="eastAsia"/>
        </w:rPr>
        <w:t>）程序，以确保在通知取消之前更新</w:t>
      </w:r>
      <w:r>
        <w:rPr>
          <w:rFonts w:hint="eastAsia"/>
          <w:b/>
          <w:i/>
        </w:rPr>
        <w:t>idx</w:t>
      </w:r>
      <w:r>
        <w:rPr>
          <w:rFonts w:hint="eastAsia"/>
        </w:rPr>
        <w:t>字段。</w:t>
      </w:r>
    </w:p>
    <w:p>
      <w:r>
        <w:rPr>
          <w:rFonts w:hint="eastAsia"/>
        </w:rPr>
        <w:t>7、如果不取消通知，驱动程序会通知新的可用缓冲区设备。</w:t>
      </w:r>
    </w:p>
    <w:p>
      <w:r>
        <w:rPr>
          <w:rFonts w:hint="eastAsia"/>
        </w:rPr>
        <w:t xml:space="preserve"> </w:t>
      </w:r>
      <w:r>
        <w:t xml:space="preserve">   </w:t>
      </w:r>
      <w:r>
        <w:rPr>
          <w:rFonts w:hint="eastAsia"/>
        </w:rPr>
        <w:t>请注意，上面的代码没有针对可用的环缓冲区缠绕采取预防措施：并且这也是不可能的，因为环缓冲区的大小与描述符表的大小相同，所以步骤1将防止出现这种情况。此外，最大队列的大小为32768（2的最大指数，适合16位），因此16位</w:t>
      </w:r>
      <w:r>
        <w:rPr>
          <w:rFonts w:hint="eastAsia"/>
          <w:b/>
          <w:i/>
        </w:rPr>
        <w:t>idx</w:t>
      </w:r>
      <w:r>
        <w:rPr>
          <w:rFonts w:hint="eastAsia"/>
        </w:rPr>
        <w:t>值始终可以区分一个完整缓冲区和空缓冲区。</w:t>
      </w:r>
    </w:p>
    <w:p>
      <w:r>
        <w:rPr>
          <w:rFonts w:hint="eastAsia"/>
        </w:rPr>
        <w:t xml:space="preserve"> </w:t>
      </w:r>
      <w:r>
        <w:t xml:space="preserve">   </w:t>
      </w:r>
      <w:r>
        <w:rPr>
          <w:rFonts w:hint="eastAsia"/>
        </w:rPr>
        <w:t>下面是每个阶段的详细要求。</w:t>
      </w:r>
    </w:p>
    <w:p>
      <w:pPr>
        <w:pStyle w:val="6"/>
        <w:spacing w:line="400" w:lineRule="exact"/>
      </w:pPr>
      <w:r>
        <w:rPr>
          <w:rFonts w:hint="eastAsia"/>
        </w:rPr>
        <w:t>3</w:t>
      </w:r>
      <w:r>
        <w:t xml:space="preserve">.2.1.1 </w:t>
      </w:r>
      <w:r>
        <w:rPr>
          <w:rFonts w:hint="eastAsia"/>
        </w:rPr>
        <w:t>将缓冲区放入描述符表中</w:t>
      </w:r>
    </w:p>
    <w:p>
      <w:r>
        <w:rPr>
          <w:rFonts w:hint="eastAsia"/>
        </w:rPr>
        <w:t xml:space="preserve"> </w:t>
      </w:r>
      <w:r>
        <w:t xml:space="preserve">   </w:t>
      </w:r>
      <w:r>
        <w:rPr>
          <w:rFonts w:hint="eastAsia"/>
        </w:rPr>
        <w:t>缓冲区由零个或多个可读设备的物理相邻元素组成，后跟零个或多个物理相邻的可写设备元素（每个至少含有一个元素）。该算法将其映射到描述符表中以形成描述符链。</w:t>
      </w:r>
    </w:p>
    <w:p>
      <w:r>
        <w:tab/>
      </w:r>
      <w:r>
        <w:rPr>
          <w:rFonts w:hint="eastAsia"/>
        </w:rPr>
        <w:t>对于每一个缓冲区元素b</w:t>
      </w:r>
      <w:r>
        <w:t>:</w:t>
      </w:r>
    </w:p>
    <w:p>
      <w:pPr>
        <w:pStyle w:val="37"/>
        <w:numPr>
          <w:ilvl w:val="0"/>
          <w:numId w:val="2"/>
        </w:numPr>
        <w:ind w:firstLineChars="0"/>
      </w:pPr>
      <w:r>
        <w:rPr>
          <w:rFonts w:hint="eastAsia"/>
        </w:rPr>
        <w:t>获取下一个自由的描述符表入口，d；</w:t>
      </w:r>
    </w:p>
    <w:p>
      <w:pPr>
        <w:pStyle w:val="37"/>
        <w:numPr>
          <w:ilvl w:val="0"/>
          <w:numId w:val="2"/>
        </w:numPr>
        <w:ind w:firstLineChars="0"/>
      </w:pPr>
      <w:r>
        <w:rPr>
          <w:rFonts w:hint="eastAsia"/>
        </w:rPr>
        <w:t>设置d</w:t>
      </w:r>
      <w:r>
        <w:t xml:space="preserve">.addr </w:t>
      </w:r>
      <w:r>
        <w:rPr>
          <w:rFonts w:hint="eastAsia"/>
        </w:rPr>
        <w:t>到b的起始物理地址；</w:t>
      </w:r>
    </w:p>
    <w:p>
      <w:pPr>
        <w:pStyle w:val="37"/>
        <w:numPr>
          <w:ilvl w:val="0"/>
          <w:numId w:val="2"/>
        </w:numPr>
        <w:ind w:firstLineChars="0"/>
      </w:pPr>
      <w:r>
        <w:rPr>
          <w:rFonts w:hint="eastAsia"/>
        </w:rPr>
        <w:t>设置d</w:t>
      </w:r>
      <w:r>
        <w:t>.le</w:t>
      </w:r>
      <w:r>
        <w:rPr>
          <w:rFonts w:hint="eastAsia"/>
        </w:rPr>
        <w:t>n为b的长度；</w:t>
      </w:r>
    </w:p>
    <w:p>
      <w:pPr>
        <w:pStyle w:val="37"/>
        <w:numPr>
          <w:ilvl w:val="0"/>
          <w:numId w:val="2"/>
        </w:numPr>
        <w:ind w:firstLineChars="0"/>
      </w:pPr>
      <w:r>
        <w:rPr>
          <w:rFonts w:hint="eastAsia"/>
        </w:rPr>
        <w:t>如果b是设备可写，设置d</w:t>
      </w:r>
      <w:r>
        <w:t>.</w:t>
      </w:r>
      <w:r>
        <w:rPr>
          <w:rFonts w:hint="eastAsia"/>
        </w:rPr>
        <w:t>flags为V</w:t>
      </w:r>
      <w:r>
        <w:t>IRTQ_DESC_F_WRITE,</w:t>
      </w:r>
      <w:r>
        <w:rPr>
          <w:rFonts w:hint="eastAsia"/>
        </w:rPr>
        <w:t>否则设为0；</w:t>
      </w:r>
    </w:p>
    <w:p>
      <w:pPr>
        <w:pStyle w:val="37"/>
        <w:numPr>
          <w:ilvl w:val="0"/>
          <w:numId w:val="2"/>
        </w:numPr>
        <w:ind w:firstLineChars="0"/>
      </w:pPr>
      <w:r>
        <w:rPr>
          <w:rFonts w:hint="eastAsia"/>
        </w:rPr>
        <w:t>如果有一个a缓冲区元素在这之后：</w:t>
      </w:r>
    </w:p>
    <w:p>
      <w:pPr>
        <w:pStyle w:val="37"/>
        <w:numPr>
          <w:ilvl w:val="0"/>
          <w:numId w:val="3"/>
        </w:numPr>
        <w:ind w:firstLineChars="0"/>
      </w:pPr>
      <w:r>
        <w:rPr>
          <w:rFonts w:hint="eastAsia"/>
        </w:rPr>
        <w:t>设置d</w:t>
      </w:r>
      <w:r>
        <w:t xml:space="preserve">.next </w:t>
      </w:r>
      <w:r>
        <w:rPr>
          <w:rFonts w:hint="eastAsia"/>
        </w:rPr>
        <w:t>为下一自由描述符元素的索引。</w:t>
      </w:r>
    </w:p>
    <w:p>
      <w:pPr>
        <w:pStyle w:val="37"/>
        <w:numPr>
          <w:ilvl w:val="0"/>
          <w:numId w:val="3"/>
        </w:numPr>
        <w:ind w:firstLineChars="0"/>
      </w:pPr>
      <w:r>
        <w:rPr>
          <w:rFonts w:hint="eastAsia"/>
        </w:rPr>
        <w:t>在d</w:t>
      </w:r>
      <w:r>
        <w:t>.flags</w:t>
      </w:r>
      <w:r>
        <w:rPr>
          <w:rFonts w:hint="eastAsia"/>
        </w:rPr>
        <w:t>中设置V</w:t>
      </w:r>
      <w:r>
        <w:t>IRTQ_DESC_F_NEXT</w:t>
      </w:r>
      <w:r>
        <w:rPr>
          <w:rFonts w:hint="eastAsia"/>
        </w:rPr>
        <w:t>位</w:t>
      </w:r>
      <w:r>
        <w:t>;</w:t>
      </w:r>
    </w:p>
    <w:p>
      <w:pPr>
        <w:pStyle w:val="37"/>
        <w:ind w:firstLine="480" w:firstLineChars="0"/>
      </w:pPr>
      <w:r>
        <w:rPr>
          <w:rFonts w:hint="eastAsia"/>
        </w:rPr>
        <w:t>在实践中，d.next通常用于链接自由描述符，并且在开始映射之前保持一个单独的计数以检查是否有足够的自由描述符。</w:t>
      </w:r>
    </w:p>
    <w:p>
      <w:pPr>
        <w:pStyle w:val="6"/>
        <w:spacing w:line="400" w:lineRule="exact"/>
      </w:pPr>
      <w:r>
        <w:rPr>
          <w:rFonts w:hint="eastAsia"/>
        </w:rPr>
        <w:t>3</w:t>
      </w:r>
      <w:r>
        <w:t xml:space="preserve">.2.1.2 </w:t>
      </w:r>
      <w:r>
        <w:rPr>
          <w:rFonts w:hint="eastAsia"/>
        </w:rPr>
        <w:t>更新可用环（Aai</w:t>
      </w:r>
      <w:r>
        <w:t>lable Ring</w:t>
      </w:r>
      <w:r>
        <w:rPr>
          <w:rFonts w:hint="eastAsia"/>
        </w:rPr>
        <w:t>）</w:t>
      </w:r>
    </w:p>
    <w:p>
      <w:r>
        <w:rPr>
          <w:rFonts w:hint="eastAsia"/>
        </w:rPr>
        <w:t xml:space="preserve"> </w:t>
      </w:r>
      <w:r>
        <w:t xml:space="preserve">   </w:t>
      </w:r>
      <w:r>
        <w:rPr>
          <w:rFonts w:hint="eastAsia"/>
        </w:rPr>
        <w:t>描述符链头是上述算法中的第一个</w:t>
      </w:r>
      <w:r>
        <w:t>d</w:t>
      </w:r>
      <w:r>
        <w:rPr>
          <w:rFonts w:hint="eastAsia"/>
        </w:rPr>
        <w:t>，即引用缓冲区第一部分的描述符表项的索引。一个单纯的驱动程序实现可以（M</w:t>
      </w:r>
      <w:r>
        <w:t>AY</w:t>
      </w:r>
      <w:r>
        <w:rPr>
          <w:rFonts w:hint="eastAsia"/>
        </w:rPr>
        <w:t>）执行以下操作（假定与小字节进行了适当的转换）：</w:t>
      </w:r>
    </w:p>
    <w:p>
      <w:r>
        <w:drawing>
          <wp:inline distT="0" distB="0" distL="0" distR="0">
            <wp:extent cx="5274310" cy="179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179070"/>
                    </a:xfrm>
                    <a:prstGeom prst="rect">
                      <a:avLst/>
                    </a:prstGeom>
                  </pic:spPr>
                </pic:pic>
              </a:graphicData>
            </a:graphic>
          </wp:inline>
        </w:drawing>
      </w:r>
    </w:p>
    <w:p>
      <w:pPr>
        <w:ind w:firstLine="480"/>
      </w:pPr>
      <w:r>
        <w:rPr>
          <w:rFonts w:hint="eastAsia"/>
        </w:rPr>
        <w:t>但是，一般来说，驱动程序可能会在更新</w:t>
      </w:r>
      <w:r>
        <w:rPr>
          <w:rFonts w:hint="eastAsia"/>
          <w:b/>
          <w:i/>
        </w:rPr>
        <w:t>idx</w:t>
      </w:r>
      <w:r>
        <w:rPr>
          <w:rFonts w:hint="eastAsia"/>
        </w:rPr>
        <w:t>之前添加许多描述符链（此时，它们对设备可见），因此通常会保留一个计数器来记录驱动程序添加的数量：</w:t>
      </w:r>
      <w:r>
        <w:drawing>
          <wp:inline distT="0" distB="0" distL="0" distR="0">
            <wp:extent cx="5274310" cy="1860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186055"/>
                    </a:xfrm>
                    <a:prstGeom prst="rect">
                      <a:avLst/>
                    </a:prstGeom>
                  </pic:spPr>
                </pic:pic>
              </a:graphicData>
            </a:graphic>
          </wp:inline>
        </w:drawing>
      </w:r>
    </w:p>
    <w:p>
      <w:pPr>
        <w:pStyle w:val="6"/>
        <w:spacing w:line="400" w:lineRule="exact"/>
        <w:rPr>
          <w:i/>
        </w:rPr>
      </w:pPr>
      <w:r>
        <w:rPr>
          <w:rFonts w:hint="eastAsia"/>
        </w:rPr>
        <w:t>3</w:t>
      </w:r>
      <w:r>
        <w:t xml:space="preserve">.2.1.3 </w:t>
      </w:r>
      <w:r>
        <w:rPr>
          <w:rFonts w:hint="eastAsia"/>
        </w:rPr>
        <w:t>更新</w:t>
      </w:r>
      <w:r>
        <w:rPr>
          <w:rFonts w:hint="eastAsia"/>
          <w:i/>
        </w:rPr>
        <w:t>idx</w:t>
      </w:r>
    </w:p>
    <w:p>
      <w:r>
        <w:rPr>
          <w:i/>
        </w:rPr>
        <w:t xml:space="preserve">   </w:t>
      </w:r>
      <w:r>
        <w:rPr>
          <w:b/>
          <w:i/>
        </w:rPr>
        <w:t xml:space="preserve"> </w:t>
      </w:r>
      <w:r>
        <w:rPr>
          <w:rFonts w:hint="eastAsia"/>
          <w:b/>
          <w:i/>
        </w:rPr>
        <w:t>i</w:t>
      </w:r>
      <w:r>
        <w:rPr>
          <w:b/>
          <w:i/>
        </w:rPr>
        <w:t>dx</w:t>
      </w:r>
      <w:r>
        <w:rPr>
          <w:rFonts w:hint="eastAsia"/>
        </w:rPr>
        <w:t>始终递增，并以6</w:t>
      </w:r>
      <w:r>
        <w:t>5536</w:t>
      </w:r>
      <w:r>
        <w:rPr>
          <w:rFonts w:hint="eastAsia"/>
        </w:rPr>
        <w:t>为一自然循环。</w:t>
      </w:r>
    </w:p>
    <w:p>
      <w:r>
        <w:drawing>
          <wp:inline distT="0" distB="0" distL="0" distR="0">
            <wp:extent cx="5274310" cy="1797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179705"/>
                    </a:xfrm>
                    <a:prstGeom prst="rect">
                      <a:avLst/>
                    </a:prstGeom>
                  </pic:spPr>
                </pic:pic>
              </a:graphicData>
            </a:graphic>
          </wp:inline>
        </w:drawing>
      </w:r>
    </w:p>
    <w:p>
      <w:pPr>
        <w:ind w:firstLine="480"/>
      </w:pPr>
      <w:r>
        <w:rPr>
          <w:rFonts w:hint="eastAsia"/>
        </w:rPr>
        <w:t>一旦驱动程序更新了可用的</w:t>
      </w:r>
      <w:r>
        <w:rPr>
          <w:rFonts w:hint="eastAsia"/>
          <w:b/>
          <w:i/>
        </w:rPr>
        <w:t>idx</w:t>
      </w:r>
      <w:r>
        <w:rPr>
          <w:rFonts w:hint="eastAsia"/>
        </w:rPr>
        <w:t>，就暴露了描述符及其内容。设备可以（M</w:t>
      </w:r>
      <w:r>
        <w:t>AY</w:t>
      </w:r>
      <w:r>
        <w:rPr>
          <w:rFonts w:hint="eastAsia"/>
        </w:rPr>
        <w:t>）立即访问所创建的描述符链及其引用的内存。</w:t>
      </w:r>
    </w:p>
    <w:p>
      <w:pPr>
        <w:pStyle w:val="6"/>
        <w:spacing w:line="400" w:lineRule="exact"/>
      </w:pPr>
      <w:bookmarkStart w:id="43" w:name="_3.2.1.3.1驱动程序要求：更新idx"/>
      <w:bookmarkEnd w:id="43"/>
      <w:r>
        <w:rPr>
          <w:rFonts w:hint="eastAsia"/>
        </w:rPr>
        <w:t>3</w:t>
      </w:r>
      <w:r>
        <w:t>.2.1.3.1</w:t>
      </w:r>
      <w:r>
        <w:rPr>
          <w:rFonts w:hint="eastAsia"/>
        </w:rPr>
        <w:t>驱动程序要求：更新</w:t>
      </w:r>
      <w:r>
        <w:t>idx</w:t>
      </w:r>
    </w:p>
    <w:p>
      <w:r>
        <w:rPr>
          <w:rFonts w:hint="eastAsia"/>
        </w:rPr>
        <w:t xml:space="preserve"> </w:t>
      </w:r>
      <w:r>
        <w:t xml:space="preserve">   </w:t>
      </w:r>
      <w:r>
        <w:rPr>
          <w:rFonts w:hint="eastAsia"/>
        </w:rPr>
        <w:t>驱动程序必须在</w:t>
      </w:r>
      <w:r>
        <w:rPr>
          <w:b/>
          <w:i/>
        </w:rPr>
        <w:t>idx</w:t>
      </w:r>
      <w:r>
        <w:rPr>
          <w:rFonts w:hint="eastAsia"/>
        </w:rPr>
        <w:t>更新之前执行适当的内存屏障，以确保设备看到最新的副本。</w:t>
      </w:r>
    </w:p>
    <w:p>
      <w:pPr>
        <w:pStyle w:val="7"/>
        <w:spacing w:line="400" w:lineRule="exact"/>
      </w:pPr>
      <w:r>
        <w:rPr>
          <w:rFonts w:hint="eastAsia"/>
        </w:rPr>
        <w:t>3</w:t>
      </w:r>
      <w:r>
        <w:t xml:space="preserve">.2.1.4 </w:t>
      </w:r>
      <w:r>
        <w:rPr>
          <w:rFonts w:hint="eastAsia"/>
        </w:rPr>
        <w:t>通知设备</w:t>
      </w:r>
    </w:p>
    <w:p>
      <w:r>
        <w:tab/>
      </w:r>
      <w:r>
        <w:rPr>
          <w:rFonts w:hint="eastAsia"/>
        </w:rPr>
        <w:t>设备通知的实际方法是特定于总线的，但一般来说可能会很昂贵。因此，如第2.4.9节所述，如果设备不需要这些通知，它可能(</w:t>
      </w:r>
      <w:r>
        <w:t>MAY)</w:t>
      </w:r>
      <w:r>
        <w:rPr>
          <w:rFonts w:hint="eastAsia"/>
        </w:rPr>
        <w:t>会禁止这些通知。</w:t>
      </w:r>
    </w:p>
    <w:p>
      <w:pPr>
        <w:ind w:firstLine="480"/>
      </w:pPr>
      <w:r>
        <w:rPr>
          <w:rFonts w:hint="eastAsia"/>
        </w:rPr>
        <w:t>在检查是否禁止通知之前，驱动程序必须小心地公开新的</w:t>
      </w:r>
      <w:r>
        <w:rPr>
          <w:rFonts w:hint="eastAsia"/>
          <w:b/>
          <w:i/>
        </w:rPr>
        <w:t>idx</w:t>
      </w:r>
      <w:r>
        <w:rPr>
          <w:rFonts w:hint="eastAsia"/>
        </w:rPr>
        <w:t>值。</w:t>
      </w:r>
    </w:p>
    <w:p>
      <w:pPr>
        <w:pStyle w:val="6"/>
        <w:spacing w:line="400" w:lineRule="exact"/>
      </w:pPr>
      <w:bookmarkStart w:id="44" w:name="_3.2.1.4.1驱动程序要求：通知设备"/>
      <w:bookmarkEnd w:id="44"/>
      <w:r>
        <w:rPr>
          <w:rFonts w:hint="eastAsia"/>
        </w:rPr>
        <w:t>3</w:t>
      </w:r>
      <w:r>
        <w:t>.2.1.4.1</w:t>
      </w:r>
      <w:r>
        <w:rPr>
          <w:rFonts w:hint="eastAsia"/>
        </w:rPr>
        <w:t>驱动程序要求：通知设备</w:t>
      </w:r>
    </w:p>
    <w:p>
      <w:pPr>
        <w:ind w:firstLine="480"/>
      </w:pPr>
      <w:r>
        <w:rPr>
          <w:rFonts w:hint="eastAsia"/>
        </w:rPr>
        <w:t>在读取标志(</w:t>
      </w:r>
      <w:r>
        <w:t>flags)</w:t>
      </w:r>
      <w:r>
        <w:rPr>
          <w:rFonts w:hint="eastAsia"/>
        </w:rPr>
        <w:t>或可用事件(</w:t>
      </w:r>
      <w:r>
        <w:t>avail_event)</w:t>
      </w:r>
      <w:r>
        <w:rPr>
          <w:rFonts w:hint="eastAsia"/>
        </w:rPr>
        <w:t>之前，驱动程序必须(</w:t>
      </w:r>
      <w:r>
        <w:t>MUST)</w:t>
      </w:r>
      <w:r>
        <w:rPr>
          <w:rFonts w:hint="eastAsia"/>
        </w:rPr>
        <w:t>执行适当的内存屏障，以避免丢失通知。</w:t>
      </w:r>
    </w:p>
    <w:p>
      <w:pPr>
        <w:pStyle w:val="5"/>
        <w:spacing w:line="400" w:lineRule="exact"/>
      </w:pPr>
      <w:bookmarkStart w:id="45" w:name="_3.2.2_从设备接收已用缓冲区"/>
      <w:bookmarkEnd w:id="45"/>
      <w:r>
        <w:rPr>
          <w:rFonts w:hint="eastAsia"/>
        </w:rPr>
        <w:t>3</w:t>
      </w:r>
      <w:r>
        <w:t xml:space="preserve">.2.2 </w:t>
      </w:r>
      <w:r>
        <w:rPr>
          <w:rFonts w:hint="eastAsia"/>
        </w:rPr>
        <w:t>从设备接收已用缓冲区</w:t>
      </w:r>
    </w:p>
    <w:p>
      <w:pPr>
        <w:ind w:firstLine="480"/>
      </w:pPr>
      <w:r>
        <w:rPr>
          <w:rFonts w:hint="eastAsia"/>
        </w:rPr>
        <w:t>一旦设备使用了描述符所指的缓冲区（读写缓冲区或者两者的一部分，取决于virtqueue和设备的性质），它就会中断驱动程序，如第2.4.7节所述。</w:t>
      </w:r>
    </w:p>
    <w:p>
      <w:pPr>
        <w:ind w:firstLine="480"/>
      </w:pPr>
      <w:r>
        <w:drawing>
          <wp:anchor distT="0" distB="0" distL="114300" distR="114300" simplePos="0" relativeHeight="251659264" behindDoc="0" locked="0" layoutInCell="1" allowOverlap="1">
            <wp:simplePos x="0" y="0"/>
            <wp:positionH relativeFrom="column">
              <wp:posOffset>112395</wp:posOffset>
            </wp:positionH>
            <wp:positionV relativeFrom="paragraph">
              <wp:posOffset>862330</wp:posOffset>
            </wp:positionV>
            <wp:extent cx="5274310" cy="1986915"/>
            <wp:effectExtent l="0" t="0" r="317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000" cy="1987200"/>
                    </a:xfrm>
                    <a:prstGeom prst="rect">
                      <a:avLst/>
                    </a:prstGeom>
                  </pic:spPr>
                </pic:pic>
              </a:graphicData>
            </a:graphic>
          </wp:anchor>
        </w:drawing>
      </w:r>
      <w:r>
        <w:rPr>
          <w:rFonts w:hint="eastAsia"/>
          <w:b/>
        </w:rPr>
        <w:t>注意</w:t>
      </w:r>
      <w:r>
        <w:rPr>
          <w:rFonts w:hint="eastAsia"/>
        </w:rPr>
        <w:t>：为了获得最佳性能，驱动程序可能（M</w:t>
      </w:r>
      <w:r>
        <w:t>AY</w:t>
      </w:r>
      <w:r>
        <w:rPr>
          <w:rFonts w:hint="eastAsia"/>
        </w:rPr>
        <w:t>）会在处理使用的环时禁用中断，但要注意清空环和重新启用中断之间缺少中断的问题。这通常通过重新启用中断后重新检查更多使用的缓冲区来处理：</w:t>
      </w:r>
    </w:p>
    <w:p>
      <w:pPr>
        <w:pStyle w:val="5"/>
        <w:spacing w:line="400" w:lineRule="exact"/>
      </w:pPr>
      <w:r>
        <w:rPr>
          <w:rFonts w:hint="eastAsia"/>
        </w:rPr>
        <w:t>3</w:t>
      </w:r>
      <w:r>
        <w:t xml:space="preserve">.2.3 </w:t>
      </w:r>
      <w:r>
        <w:rPr>
          <w:rFonts w:hint="eastAsia"/>
        </w:rPr>
        <w:t>设备配置更改通知</w:t>
      </w:r>
    </w:p>
    <w:p>
      <w:pPr>
        <w:ind w:firstLine="480"/>
      </w:pPr>
      <w:r>
        <w:rPr>
          <w:rFonts w:hint="eastAsia"/>
        </w:rPr>
        <w:t>对于可以更改设备特定配置信息的设备，当发生设备特定配置更改时，将发送中断。此外，此中断由设备设置位“D</w:t>
      </w:r>
      <w:r>
        <w:t>EVICE_NEEDS_RESET</w:t>
      </w:r>
      <w:r>
        <w:rPr>
          <w:rFonts w:hint="eastAsia"/>
        </w:rPr>
        <w:t>”触发（见2.1.2）。</w:t>
      </w:r>
    </w:p>
    <w:p>
      <w:pPr>
        <w:pStyle w:val="4"/>
        <w:spacing w:line="400" w:lineRule="exact"/>
      </w:pPr>
      <w:bookmarkStart w:id="46" w:name="_Toc1504061"/>
      <w:r>
        <w:rPr>
          <w:rFonts w:hint="eastAsia"/>
        </w:rPr>
        <w:t>3</w:t>
      </w:r>
      <w:r>
        <w:t>.3</w:t>
      </w:r>
      <w:r>
        <w:rPr>
          <w:rFonts w:hint="eastAsia"/>
        </w:rPr>
        <w:t>设备清理</w:t>
      </w:r>
      <w:bookmarkEnd w:id="46"/>
    </w:p>
    <w:p>
      <w:r>
        <w:rPr>
          <w:rFonts w:hint="eastAsia"/>
        </w:rPr>
        <w:t xml:space="preserve"> </w:t>
      </w:r>
      <w:r>
        <w:t xml:space="preserve">   </w:t>
      </w:r>
      <w:r>
        <w:rPr>
          <w:rFonts w:hint="eastAsia"/>
        </w:rPr>
        <w:t>一旦驱动程序设置了D</w:t>
      </w:r>
      <w:r>
        <w:t>RIVER</w:t>
      </w:r>
      <w:r>
        <w:rPr>
          <w:rFonts w:hint="eastAsia"/>
        </w:rPr>
        <w:t>_OK状态位，设备的所有配置virtqueue都将被视为“live”的。重置设备后，设备的虚拟队列均不“live”。</w:t>
      </w:r>
    </w:p>
    <w:p>
      <w:pPr>
        <w:pStyle w:val="5"/>
        <w:spacing w:line="400" w:lineRule="exact"/>
      </w:pPr>
      <w:bookmarkStart w:id="47" w:name="_3.3.1驱动程序要求：设备清理"/>
      <w:bookmarkEnd w:id="47"/>
      <w:r>
        <w:rPr>
          <w:rFonts w:hint="eastAsia"/>
        </w:rPr>
        <w:t>3.3.1驱动程序要求：设备清理</w:t>
      </w:r>
    </w:p>
    <w:p>
      <w:pPr>
        <w:ind w:firstLine="480"/>
      </w:pPr>
      <w:r>
        <w:rPr>
          <w:rFonts w:hint="eastAsia"/>
        </w:rPr>
        <w:t>驱动程序不得（M</w:t>
      </w:r>
      <w:r>
        <w:t>UST NOT</w:t>
      </w:r>
      <w:r>
        <w:rPr>
          <w:rFonts w:hint="eastAsia"/>
        </w:rPr>
        <w:t>）更改已在live</w:t>
      </w:r>
      <w:r>
        <w:t xml:space="preserve"> </w:t>
      </w:r>
      <w:r>
        <w:rPr>
          <w:rFonts w:hint="eastAsia"/>
        </w:rPr>
        <w:t>virtqueue的可用环（在已用环中未被设备标记使用的）中公开的描述符表入口数。</w:t>
      </w:r>
    </w:p>
    <w:p>
      <w:pPr>
        <w:ind w:firstLine="480"/>
      </w:pPr>
      <w:r>
        <w:rPr>
          <w:rFonts w:hint="eastAsia"/>
        </w:rPr>
        <w:t>驱动程序不能（</w:t>
      </w:r>
      <w:r>
        <w:t>MUST NOT</w:t>
      </w:r>
      <w:r>
        <w:rPr>
          <w:rFonts w:hint="eastAsia"/>
        </w:rPr>
        <w:t>）减少live</w:t>
      </w:r>
      <w:r>
        <w:t xml:space="preserve"> </w:t>
      </w:r>
      <w:r>
        <w:rPr>
          <w:rFonts w:hint="eastAsia"/>
        </w:rPr>
        <w:t>virtqueue上的可用</w:t>
      </w:r>
      <w:r>
        <w:rPr>
          <w:rFonts w:hint="eastAsia"/>
          <w:b/>
          <w:i/>
        </w:rPr>
        <w:t>idx</w:t>
      </w:r>
      <w:r>
        <w:rPr>
          <w:rFonts w:hint="eastAsia"/>
        </w:rPr>
        <w:t>（即，无法“释放”缓冲区）。</w:t>
      </w:r>
    </w:p>
    <w:p>
      <w:pPr>
        <w:ind w:firstLine="480"/>
      </w:pPr>
      <w:r>
        <w:rPr>
          <w:rFonts w:hint="eastAsia"/>
        </w:rPr>
        <w:t>因此，在删除暴露的缓冲区之前，驱动程序必须确保virtqueue不活动（通过设备重置的方式）。</w:t>
      </w:r>
    </w:p>
    <w:p>
      <w:pPr>
        <w:pStyle w:val="3"/>
      </w:pPr>
      <w:bookmarkStart w:id="48" w:name="_Toc1504062"/>
      <w:r>
        <w:t>4  Virtio</w:t>
      </w:r>
      <w:r>
        <w:rPr>
          <w:rFonts w:hint="eastAsia"/>
        </w:rPr>
        <w:t>传输选项</w:t>
      </w:r>
      <w:bookmarkEnd w:id="48"/>
    </w:p>
    <w:p>
      <w:pPr>
        <w:spacing w:before="156"/>
        <w:rPr>
          <w:szCs w:val="24"/>
        </w:rPr>
      </w:pPr>
      <w:r>
        <w:t>Virtio</w:t>
      </w:r>
      <w:r>
        <w:rPr>
          <w:rFonts w:hint="eastAsia"/>
        </w:rPr>
        <w:t>可以使用许多不同种类的总线，因此标准分为一般的</w:t>
      </w:r>
      <w:r>
        <w:t>virtio</w:t>
      </w:r>
      <w:r>
        <w:rPr>
          <w:rFonts w:hint="eastAsia"/>
        </w:rPr>
        <w:t>以及特定于总线的部分。</w:t>
      </w:r>
    </w:p>
    <w:p>
      <w:pPr>
        <w:pStyle w:val="4"/>
      </w:pPr>
      <w:bookmarkStart w:id="49" w:name="_Toc1504063"/>
      <w:r>
        <w:t>4.1 PCI</w:t>
      </w:r>
      <w:r>
        <w:rPr>
          <w:rFonts w:hint="eastAsia"/>
        </w:rPr>
        <w:t>总线下的</w:t>
      </w:r>
      <w:r>
        <w:t>Virtio</w:t>
      </w:r>
      <w:bookmarkEnd w:id="49"/>
    </w:p>
    <w:p>
      <w:pPr>
        <w:spacing w:before="156"/>
      </w:pPr>
      <w:r>
        <w:t>Virtio</w:t>
      </w:r>
      <w:r>
        <w:rPr>
          <w:rFonts w:hint="eastAsia"/>
        </w:rPr>
        <w:t>设备通常实现为</w:t>
      </w:r>
      <w:r>
        <w:t>PCI</w:t>
      </w:r>
      <w:r>
        <w:rPr>
          <w:rFonts w:hint="eastAsia"/>
        </w:rPr>
        <w:t>设备。</w:t>
      </w:r>
    </w:p>
    <w:p>
      <w:pPr>
        <w:spacing w:before="156"/>
      </w:pPr>
      <w:r>
        <w:t>Virtio</w:t>
      </w:r>
      <w:r>
        <w:rPr>
          <w:rFonts w:hint="eastAsia"/>
        </w:rPr>
        <w:t>设备可以时限为任意类型的</w:t>
      </w:r>
      <w:r>
        <w:t>PCI</w:t>
      </w:r>
      <w:r>
        <w:rPr>
          <w:rFonts w:hint="eastAsia"/>
        </w:rPr>
        <w:t>设备：常规</w:t>
      </w:r>
      <w:r>
        <w:t>PCI</w:t>
      </w:r>
      <w:r>
        <w:rPr>
          <w:rFonts w:hint="eastAsia"/>
        </w:rPr>
        <w:t>或</w:t>
      </w:r>
      <w:r>
        <w:t>PCI Express</w:t>
      </w:r>
      <w:r>
        <w:rPr>
          <w:rFonts w:hint="eastAsia"/>
        </w:rPr>
        <w:t>设备。为了保证设计符合最新级别的要求，请参阅</w:t>
      </w:r>
      <w:r>
        <w:t>PCI-SIG</w:t>
      </w:r>
      <w:r>
        <w:rPr>
          <w:rFonts w:hint="eastAsia"/>
        </w:rPr>
        <w:t>的主页</w:t>
      </w:r>
      <w:r>
        <w:t>http://www. pcisig.com for any approved changes</w:t>
      </w:r>
      <w:r>
        <w:rPr>
          <w:rFonts w:hint="eastAsia"/>
        </w:rPr>
        <w:t>。</w:t>
      </w:r>
    </w:p>
    <w:p>
      <w:pPr>
        <w:pStyle w:val="5"/>
      </w:pPr>
      <w:bookmarkStart w:id="50" w:name="_4.1.1_设备要求：PCI总线下的Virtio"/>
      <w:bookmarkEnd w:id="50"/>
      <w:r>
        <w:t xml:space="preserve">4.1.1 </w:t>
      </w:r>
      <w:r>
        <w:rPr>
          <w:rFonts w:hint="eastAsia"/>
        </w:rPr>
        <w:t>设备要求：</w:t>
      </w:r>
      <w:r>
        <w:t>PCI</w:t>
      </w:r>
      <w:r>
        <w:rPr>
          <w:rFonts w:hint="eastAsia"/>
        </w:rPr>
        <w:t>总线下的</w:t>
      </w:r>
      <w:r>
        <w:t>Virtio</w:t>
      </w:r>
    </w:p>
    <w:p>
      <w:pPr>
        <w:spacing w:before="156"/>
      </w:pPr>
      <w:r>
        <w:rPr>
          <w:rFonts w:hint="eastAsia"/>
        </w:rPr>
        <w:t>使用</w:t>
      </w:r>
      <w:r>
        <w:t>PIC</w:t>
      </w:r>
      <w:r>
        <w:rPr>
          <w:rFonts w:hint="eastAsia"/>
        </w:rPr>
        <w:t>总线下的</w:t>
      </w:r>
      <w:r>
        <w:t>Virtio</w:t>
      </w:r>
      <w:r>
        <w:rPr>
          <w:rFonts w:hint="eastAsia"/>
        </w:rPr>
        <w:t>的</w:t>
      </w:r>
      <w:r>
        <w:t>Virtio</w:t>
      </w:r>
      <w:r>
        <w:rPr>
          <w:rFonts w:hint="eastAsia"/>
        </w:rPr>
        <w:t>设备必须向访客开放一个符合相应</w:t>
      </w:r>
      <w:r>
        <w:t>PCI</w:t>
      </w:r>
      <w:r>
        <w:rPr>
          <w:rFonts w:hint="eastAsia"/>
        </w:rPr>
        <w:t>规范的规范接口：分别是</w:t>
      </w:r>
      <w:r>
        <w:t>[PCI]</w:t>
      </w:r>
      <w:r>
        <w:rPr>
          <w:rFonts w:hint="eastAsia"/>
        </w:rPr>
        <w:t>与</w:t>
      </w:r>
      <w:r>
        <w:t>[PCIe]</w:t>
      </w:r>
      <w:r>
        <w:rPr>
          <w:rFonts w:hint="eastAsia"/>
        </w:rPr>
        <w:t>。</w:t>
      </w:r>
    </w:p>
    <w:p>
      <w:pPr>
        <w:pStyle w:val="5"/>
      </w:pPr>
      <w:r>
        <w:t xml:space="preserve">4.1.2 </w:t>
      </w:r>
      <w:r>
        <w:rPr>
          <w:rFonts w:hint="eastAsia"/>
        </w:rPr>
        <w:t>发现</w:t>
      </w:r>
      <w:r>
        <w:t>PCI</w:t>
      </w:r>
      <w:r>
        <w:rPr>
          <w:rFonts w:hint="eastAsia"/>
        </w:rPr>
        <w:t>设备</w:t>
      </w:r>
    </w:p>
    <w:p>
      <w:pPr>
        <w:spacing w:before="156"/>
      </w:pPr>
      <w:r>
        <w:rPr>
          <w:rFonts w:hint="eastAsia"/>
        </w:rPr>
        <w:t>任何带有</w:t>
      </w:r>
      <w:r>
        <w:t>PCI</w:t>
      </w:r>
      <w:r>
        <w:rPr>
          <w:rFonts w:hint="eastAsia"/>
        </w:rPr>
        <w:t>供应商</w:t>
      </w:r>
      <w:r>
        <w:t>ID 0x1AF4</w:t>
      </w:r>
      <w:r>
        <w:rPr>
          <w:rFonts w:hint="eastAsia"/>
        </w:rPr>
        <w:t>以及</w:t>
      </w:r>
      <w:r>
        <w:t>PCI</w:t>
      </w:r>
      <w:r>
        <w:rPr>
          <w:rFonts w:hint="eastAsia"/>
        </w:rPr>
        <w:t>设备</w:t>
      </w:r>
      <w:r>
        <w:t>ID 0x1000</w:t>
      </w:r>
      <w:r>
        <w:rPr>
          <w:rFonts w:hint="eastAsia"/>
        </w:rPr>
        <w:t>到</w:t>
      </w:r>
      <w:r>
        <w:t>0x107F</w:t>
      </w:r>
      <w:r>
        <w:rPr>
          <w:rFonts w:hint="eastAsia"/>
        </w:rPr>
        <w:t>的</w:t>
      </w:r>
      <w:r>
        <w:t>PCI</w:t>
      </w:r>
      <w:r>
        <w:rPr>
          <w:rFonts w:hint="eastAsia"/>
        </w:rPr>
        <w:t>设备都是</w:t>
      </w:r>
      <w:r>
        <w:t>virtio</w:t>
      </w:r>
      <w:r>
        <w:rPr>
          <w:rFonts w:hint="eastAsia"/>
        </w:rPr>
        <w:t>设备。这个范围内的实际值表示设备支持哪种</w:t>
      </w:r>
      <w:r>
        <w:t>virtio</w:t>
      </w:r>
      <w:r>
        <w:rPr>
          <w:rFonts w:hint="eastAsia"/>
        </w:rPr>
        <w:t>设备。</w:t>
      </w:r>
      <w:r>
        <w:t>PCI</w:t>
      </w:r>
      <w:r>
        <w:rPr>
          <w:rFonts w:hint="eastAsia"/>
        </w:rPr>
        <w:t>设备</w:t>
      </w:r>
      <w:r>
        <w:t>ID</w:t>
      </w:r>
      <w:r>
        <w:rPr>
          <w:rFonts w:hint="eastAsia"/>
        </w:rPr>
        <w:t>通过在</w:t>
      </w:r>
      <w:r>
        <w:t>Virtio</w:t>
      </w:r>
      <w:r>
        <w:rPr>
          <w:rFonts w:hint="eastAsia"/>
        </w:rPr>
        <w:t>设备</w:t>
      </w:r>
      <w:r>
        <w:t>ID</w:t>
      </w:r>
      <w:r>
        <w:rPr>
          <w:rFonts w:hint="eastAsia"/>
        </w:rPr>
        <w:t>加上</w:t>
      </w:r>
      <w:r>
        <w:t>0x1040</w:t>
      </w:r>
      <w:r>
        <w:rPr>
          <w:rFonts w:hint="eastAsia"/>
        </w:rPr>
        <w:t>来计算，如第</w:t>
      </w:r>
      <w:r>
        <w:t>5</w:t>
      </w:r>
      <w:r>
        <w:rPr>
          <w:rFonts w:hint="eastAsia"/>
        </w:rPr>
        <w:t>节所示。此外，设备可以使用范围为</w:t>
      </w:r>
      <w:r>
        <w:t>0x1000</w:t>
      </w:r>
      <w:r>
        <w:rPr>
          <w:rFonts w:hint="eastAsia"/>
        </w:rPr>
        <w:t>到</w:t>
      </w:r>
      <w:r>
        <w:t>0x103F</w:t>
      </w:r>
      <w:r>
        <w:rPr>
          <w:rFonts w:hint="eastAsia"/>
        </w:rPr>
        <w:t>的过渡</w:t>
      </w:r>
      <w:r>
        <w:t>PCI</w:t>
      </w:r>
      <w:r>
        <w:rPr>
          <w:rFonts w:hint="eastAsia"/>
        </w:rPr>
        <w:t>设备</w:t>
      </w:r>
      <w:r>
        <w:t>ID</w:t>
      </w:r>
      <w:r>
        <w:rPr>
          <w:rFonts w:hint="eastAsia"/>
        </w:rPr>
        <w:t>，具体取决于设备类型。</w:t>
      </w:r>
    </w:p>
    <w:p>
      <w:pPr>
        <w:pStyle w:val="6"/>
      </w:pPr>
      <w:bookmarkStart w:id="51" w:name="_4.1.2.1_设备要求：发现PCI设备"/>
      <w:bookmarkEnd w:id="51"/>
      <w:r>
        <w:t xml:space="preserve">4.1.2.1 </w:t>
      </w:r>
      <w:r>
        <w:rPr>
          <w:rFonts w:hint="eastAsia"/>
        </w:rPr>
        <w:t>设备要求：发现</w:t>
      </w:r>
      <w:r>
        <w:t>PCI</w:t>
      </w:r>
      <w:r>
        <w:rPr>
          <w:rFonts w:hint="eastAsia"/>
        </w:rPr>
        <w:t>设备</w:t>
      </w:r>
    </w:p>
    <w:p>
      <w:pPr>
        <w:spacing w:before="156"/>
      </w:pPr>
      <w:r>
        <w:rPr>
          <w:rFonts w:hint="eastAsia"/>
        </w:rPr>
        <w:t>设备</w:t>
      </w:r>
      <w:r>
        <w:rPr>
          <w:rFonts w:hint="eastAsia"/>
          <w:b/>
        </w:rPr>
        <w:t>必须</w:t>
      </w:r>
      <w:r>
        <w:rPr>
          <w:rFonts w:hint="eastAsia"/>
        </w:rPr>
        <w:t>拥有</w:t>
      </w:r>
      <w:r>
        <w:t>PCI</w:t>
      </w:r>
      <w:r>
        <w:rPr>
          <w:rFonts w:hint="eastAsia"/>
        </w:rPr>
        <w:t>供应商</w:t>
      </w:r>
      <w:r>
        <w:t>ID 01AF4</w:t>
      </w:r>
      <w:r>
        <w:rPr>
          <w:rFonts w:hint="eastAsia"/>
        </w:rPr>
        <w:t>。设备</w:t>
      </w:r>
      <w:r>
        <w:rPr>
          <w:rFonts w:hint="eastAsia"/>
          <w:b/>
        </w:rPr>
        <w:t>必须</w:t>
      </w:r>
      <w:r>
        <w:rPr>
          <w:rFonts w:hint="eastAsia"/>
        </w:rPr>
        <w:t>具有如第</w:t>
      </w:r>
      <w:r>
        <w:t>5</w:t>
      </w:r>
      <w:r>
        <w:rPr>
          <w:rFonts w:hint="eastAsia"/>
        </w:rPr>
        <w:t>部分所示的通过在</w:t>
      </w:r>
      <w:r>
        <w:t>Virtio</w:t>
      </w:r>
      <w:r>
        <w:rPr>
          <w:rFonts w:hint="eastAsia"/>
        </w:rPr>
        <w:t>设备</w:t>
      </w:r>
      <w:r>
        <w:t>ID</w:t>
      </w:r>
      <w:r>
        <w:rPr>
          <w:rFonts w:hint="eastAsia"/>
        </w:rPr>
        <w:t>加上</w:t>
      </w:r>
      <w:r>
        <w:t>0x1040</w:t>
      </w:r>
      <w:r>
        <w:rPr>
          <w:rFonts w:hint="eastAsia"/>
        </w:rPr>
        <w:t>计算的</w:t>
      </w:r>
      <w:r>
        <w:t>PCI</w:t>
      </w:r>
      <w:r>
        <w:rPr>
          <w:rFonts w:hint="eastAsia"/>
        </w:rPr>
        <w:t>设备</w:t>
      </w:r>
      <w:r>
        <w:t>ID</w:t>
      </w:r>
      <w:r>
        <w:rPr>
          <w:rFonts w:hint="eastAsia"/>
        </w:rPr>
        <w:t>，或具有取决于设备类型过渡</w:t>
      </w:r>
      <w:r>
        <w:t>PCI</w:t>
      </w:r>
      <w:r>
        <w:rPr>
          <w:rFonts w:hint="eastAsia"/>
        </w:rPr>
        <w:t>设备</w:t>
      </w:r>
      <w:r>
        <w:t>ID</w:t>
      </w:r>
      <w:r>
        <w:rPr>
          <w:rFonts w:hint="eastAsia"/>
        </w:rPr>
        <w:t>，如下所示：</w:t>
      </w:r>
    </w:p>
    <w:p>
      <w:pPr>
        <w:spacing w:before="156"/>
      </w:pPr>
    </w:p>
    <w:p>
      <w:pPr>
        <w:spacing w:before="156"/>
      </w:pPr>
    </w:p>
    <w:p>
      <w:pPr>
        <w:spacing w:before="156"/>
      </w:pPr>
    </w:p>
    <w:tbl>
      <w:tblPr>
        <w:tblStyle w:val="19"/>
        <w:tblW w:w="5557"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8"/>
        <w:gridCol w:w="2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exact"/>
        </w:trPr>
        <w:tc>
          <w:tcPr>
            <w:tcW w:w="2778" w:type="dxa"/>
            <w:tcBorders>
              <w:top w:val="single" w:color="auto" w:sz="4" w:space="0"/>
              <w:left w:val="single" w:color="auto" w:sz="4" w:space="0"/>
              <w:bottom w:val="single" w:color="auto" w:sz="4" w:space="0"/>
              <w:right w:val="single" w:color="auto" w:sz="4" w:space="0"/>
            </w:tcBorders>
          </w:tcPr>
          <w:p>
            <w:pPr>
              <w:spacing w:before="156"/>
              <w:ind w:firstLine="420"/>
            </w:pPr>
            <w:r>
              <w:rPr>
                <w:rFonts w:hint="eastAsia"/>
              </w:rPr>
              <w:t>过渡</w:t>
            </w:r>
            <w:r>
              <w:t>PCI</w:t>
            </w:r>
            <w:r>
              <w:rPr>
                <w:rFonts w:hint="eastAsia"/>
              </w:rPr>
              <w:t>设备</w:t>
            </w:r>
            <w:r>
              <w:t>ID</w:t>
            </w:r>
          </w:p>
        </w:tc>
        <w:tc>
          <w:tcPr>
            <w:tcW w:w="2779" w:type="dxa"/>
            <w:tcBorders>
              <w:top w:val="single" w:color="auto" w:sz="4" w:space="0"/>
              <w:left w:val="single" w:color="auto" w:sz="4" w:space="0"/>
              <w:bottom w:val="single" w:color="auto" w:sz="4" w:space="0"/>
              <w:right w:val="single" w:color="auto" w:sz="4" w:space="0"/>
            </w:tcBorders>
            <w:vAlign w:val="center"/>
          </w:tcPr>
          <w:p>
            <w:pPr>
              <w:spacing w:before="156"/>
              <w:ind w:firstLine="420"/>
              <w:jc w:val="center"/>
            </w:pPr>
            <w:r>
              <w:t>Virtio</w:t>
            </w:r>
            <w:r>
              <w:rPr>
                <w:rFonts w:hint="eastAsia"/>
              </w:rPr>
              <w:t>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exact"/>
        </w:trPr>
        <w:tc>
          <w:tcPr>
            <w:tcW w:w="2778" w:type="dxa"/>
            <w:tcBorders>
              <w:top w:val="single" w:color="auto" w:sz="4" w:space="0"/>
              <w:left w:val="single" w:color="auto" w:sz="4" w:space="0"/>
              <w:bottom w:val="single" w:color="auto" w:sz="4" w:space="0"/>
              <w:right w:val="single" w:color="auto" w:sz="4" w:space="0"/>
            </w:tcBorders>
          </w:tcPr>
          <w:p>
            <w:pPr>
              <w:spacing w:before="156"/>
              <w:ind w:firstLine="420"/>
            </w:pPr>
            <w:r>
              <w:t>0x1000</w:t>
            </w:r>
          </w:p>
        </w:tc>
        <w:tc>
          <w:tcPr>
            <w:tcW w:w="2779" w:type="dxa"/>
            <w:tcBorders>
              <w:top w:val="single" w:color="auto" w:sz="4" w:space="0"/>
              <w:left w:val="single" w:color="auto" w:sz="4" w:space="0"/>
              <w:bottom w:val="single" w:color="auto" w:sz="4" w:space="0"/>
              <w:right w:val="single" w:color="auto" w:sz="4" w:space="0"/>
            </w:tcBorders>
            <w:vAlign w:val="center"/>
          </w:tcPr>
          <w:p>
            <w:pPr>
              <w:spacing w:before="156"/>
              <w:ind w:firstLine="420"/>
              <w:jc w:val="center"/>
            </w:pPr>
            <w:r>
              <w:rPr>
                <w:rFonts w:hint="eastAsia"/>
              </w:rPr>
              <w:t>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exact"/>
        </w:trPr>
        <w:tc>
          <w:tcPr>
            <w:tcW w:w="2778" w:type="dxa"/>
            <w:tcBorders>
              <w:top w:val="single" w:color="auto" w:sz="4" w:space="0"/>
              <w:left w:val="single" w:color="auto" w:sz="4" w:space="0"/>
              <w:bottom w:val="single" w:color="auto" w:sz="4" w:space="0"/>
              <w:right w:val="single" w:color="auto" w:sz="4" w:space="0"/>
            </w:tcBorders>
          </w:tcPr>
          <w:p>
            <w:pPr>
              <w:spacing w:before="156"/>
              <w:ind w:firstLine="420"/>
            </w:pPr>
            <w:r>
              <w:t>0x1001</w:t>
            </w:r>
          </w:p>
        </w:tc>
        <w:tc>
          <w:tcPr>
            <w:tcW w:w="2779" w:type="dxa"/>
            <w:tcBorders>
              <w:top w:val="single" w:color="auto" w:sz="4" w:space="0"/>
              <w:left w:val="single" w:color="auto" w:sz="4" w:space="0"/>
              <w:bottom w:val="single" w:color="auto" w:sz="4" w:space="0"/>
              <w:right w:val="single" w:color="auto" w:sz="4" w:space="0"/>
            </w:tcBorders>
            <w:vAlign w:val="center"/>
          </w:tcPr>
          <w:p>
            <w:pPr>
              <w:spacing w:before="156"/>
              <w:ind w:firstLine="420"/>
              <w:jc w:val="center"/>
            </w:pPr>
            <w:r>
              <w:rPr>
                <w:rFonts w:hint="eastAsia"/>
              </w:rPr>
              <w:t>块设备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exact"/>
        </w:trPr>
        <w:tc>
          <w:tcPr>
            <w:tcW w:w="2778" w:type="dxa"/>
            <w:tcBorders>
              <w:top w:val="single" w:color="auto" w:sz="4" w:space="0"/>
              <w:left w:val="single" w:color="auto" w:sz="4" w:space="0"/>
              <w:bottom w:val="single" w:color="auto" w:sz="4" w:space="0"/>
              <w:right w:val="single" w:color="auto" w:sz="4" w:space="0"/>
            </w:tcBorders>
          </w:tcPr>
          <w:p>
            <w:pPr>
              <w:spacing w:before="156"/>
              <w:ind w:firstLine="420"/>
            </w:pPr>
            <w:r>
              <w:t>0x1002</w:t>
            </w:r>
          </w:p>
        </w:tc>
        <w:tc>
          <w:tcPr>
            <w:tcW w:w="2779" w:type="dxa"/>
            <w:tcBorders>
              <w:top w:val="single" w:color="auto" w:sz="4" w:space="0"/>
              <w:left w:val="single" w:color="auto" w:sz="4" w:space="0"/>
              <w:bottom w:val="single" w:color="auto" w:sz="4" w:space="0"/>
              <w:right w:val="single" w:color="auto" w:sz="4" w:space="0"/>
            </w:tcBorders>
            <w:vAlign w:val="center"/>
          </w:tcPr>
          <w:p>
            <w:pPr>
              <w:spacing w:before="156"/>
              <w:ind w:firstLine="420"/>
              <w:jc w:val="center"/>
            </w:pPr>
            <w:r>
              <w:rPr>
                <w:rFonts w:hint="eastAsia"/>
              </w:rPr>
              <w:t>内存气球（传统）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exact"/>
        </w:trPr>
        <w:tc>
          <w:tcPr>
            <w:tcW w:w="2778" w:type="dxa"/>
            <w:tcBorders>
              <w:top w:val="single" w:color="auto" w:sz="4" w:space="0"/>
              <w:left w:val="single" w:color="auto" w:sz="4" w:space="0"/>
              <w:bottom w:val="single" w:color="auto" w:sz="4" w:space="0"/>
              <w:right w:val="single" w:color="auto" w:sz="4" w:space="0"/>
            </w:tcBorders>
          </w:tcPr>
          <w:p>
            <w:pPr>
              <w:spacing w:before="156"/>
              <w:ind w:firstLine="420"/>
            </w:pPr>
            <w:r>
              <w:t>0x1003</w:t>
            </w:r>
          </w:p>
        </w:tc>
        <w:tc>
          <w:tcPr>
            <w:tcW w:w="2779" w:type="dxa"/>
            <w:tcBorders>
              <w:top w:val="single" w:color="auto" w:sz="4" w:space="0"/>
              <w:left w:val="single" w:color="auto" w:sz="4" w:space="0"/>
              <w:bottom w:val="single" w:color="auto" w:sz="4" w:space="0"/>
              <w:right w:val="single" w:color="auto" w:sz="4" w:space="0"/>
            </w:tcBorders>
            <w:vAlign w:val="center"/>
          </w:tcPr>
          <w:p>
            <w:pPr>
              <w:spacing w:before="156"/>
              <w:ind w:firstLine="420"/>
              <w:jc w:val="center"/>
            </w:pPr>
            <w:r>
              <w:rPr>
                <w:rFonts w:hint="eastAsia"/>
              </w:rPr>
              <w:t>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exact"/>
        </w:trPr>
        <w:tc>
          <w:tcPr>
            <w:tcW w:w="2778" w:type="dxa"/>
            <w:tcBorders>
              <w:top w:val="single" w:color="auto" w:sz="4" w:space="0"/>
              <w:left w:val="single" w:color="auto" w:sz="4" w:space="0"/>
              <w:bottom w:val="single" w:color="auto" w:sz="4" w:space="0"/>
              <w:right w:val="single" w:color="auto" w:sz="4" w:space="0"/>
            </w:tcBorders>
          </w:tcPr>
          <w:p>
            <w:pPr>
              <w:spacing w:before="156"/>
              <w:ind w:firstLine="420"/>
            </w:pPr>
            <w:r>
              <w:t>0x1004</w:t>
            </w:r>
          </w:p>
        </w:tc>
        <w:tc>
          <w:tcPr>
            <w:tcW w:w="2779" w:type="dxa"/>
            <w:tcBorders>
              <w:top w:val="single" w:color="auto" w:sz="4" w:space="0"/>
              <w:left w:val="single" w:color="auto" w:sz="4" w:space="0"/>
              <w:bottom w:val="single" w:color="auto" w:sz="4" w:space="0"/>
              <w:right w:val="single" w:color="auto" w:sz="4" w:space="0"/>
            </w:tcBorders>
            <w:vAlign w:val="center"/>
          </w:tcPr>
          <w:p>
            <w:pPr>
              <w:spacing w:before="156"/>
              <w:ind w:firstLine="420"/>
              <w:jc w:val="center"/>
            </w:pPr>
            <w:r>
              <w:t>SCSI</w:t>
            </w:r>
            <w:r>
              <w:rPr>
                <w:rFonts w:hint="eastAsia"/>
              </w:rPr>
              <w:t>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exact"/>
        </w:trPr>
        <w:tc>
          <w:tcPr>
            <w:tcW w:w="2778" w:type="dxa"/>
            <w:tcBorders>
              <w:top w:val="single" w:color="auto" w:sz="4" w:space="0"/>
              <w:left w:val="single" w:color="auto" w:sz="4" w:space="0"/>
              <w:bottom w:val="single" w:color="auto" w:sz="4" w:space="0"/>
              <w:right w:val="single" w:color="auto" w:sz="4" w:space="0"/>
            </w:tcBorders>
          </w:tcPr>
          <w:p>
            <w:pPr>
              <w:spacing w:before="156"/>
              <w:ind w:firstLine="420"/>
            </w:pPr>
            <w:r>
              <w:t>0x1005</w:t>
            </w:r>
          </w:p>
        </w:tc>
        <w:tc>
          <w:tcPr>
            <w:tcW w:w="2779" w:type="dxa"/>
            <w:tcBorders>
              <w:top w:val="single" w:color="auto" w:sz="4" w:space="0"/>
              <w:left w:val="single" w:color="auto" w:sz="4" w:space="0"/>
              <w:bottom w:val="single" w:color="auto" w:sz="4" w:space="0"/>
              <w:right w:val="single" w:color="auto" w:sz="4" w:space="0"/>
            </w:tcBorders>
            <w:vAlign w:val="center"/>
          </w:tcPr>
          <w:p>
            <w:pPr>
              <w:spacing w:before="156"/>
              <w:ind w:firstLine="420"/>
              <w:jc w:val="center"/>
            </w:pPr>
            <w:r>
              <w:rPr>
                <w:rFonts w:hint="eastAsia"/>
              </w:rPr>
              <w:t>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exact"/>
        </w:trPr>
        <w:tc>
          <w:tcPr>
            <w:tcW w:w="2778" w:type="dxa"/>
            <w:tcBorders>
              <w:top w:val="single" w:color="auto" w:sz="4" w:space="0"/>
              <w:left w:val="single" w:color="auto" w:sz="4" w:space="0"/>
              <w:bottom w:val="single" w:color="auto" w:sz="4" w:space="0"/>
              <w:right w:val="single" w:color="auto" w:sz="4" w:space="0"/>
            </w:tcBorders>
          </w:tcPr>
          <w:p>
            <w:pPr>
              <w:spacing w:before="156"/>
              <w:ind w:firstLine="420"/>
            </w:pPr>
            <w:r>
              <w:t>0x1009</w:t>
            </w:r>
          </w:p>
        </w:tc>
        <w:tc>
          <w:tcPr>
            <w:tcW w:w="2779" w:type="dxa"/>
            <w:tcBorders>
              <w:top w:val="single" w:color="auto" w:sz="4" w:space="0"/>
              <w:left w:val="single" w:color="auto" w:sz="4" w:space="0"/>
              <w:bottom w:val="single" w:color="auto" w:sz="4" w:space="0"/>
              <w:right w:val="single" w:color="auto" w:sz="4" w:space="0"/>
            </w:tcBorders>
            <w:vAlign w:val="center"/>
          </w:tcPr>
          <w:p>
            <w:pPr>
              <w:spacing w:before="156"/>
              <w:ind w:firstLine="420"/>
              <w:jc w:val="center"/>
            </w:pPr>
            <w:r>
              <w:t>9P</w:t>
            </w:r>
            <w:r>
              <w:rPr>
                <w:rFonts w:hint="eastAsia"/>
              </w:rPr>
              <w:t>传输</w:t>
            </w:r>
          </w:p>
        </w:tc>
      </w:tr>
    </w:tbl>
    <w:p>
      <w:pPr>
        <w:spacing w:before="156"/>
        <w:rPr>
          <w:rFonts w:cs="Times New Roman"/>
        </w:rPr>
      </w:pPr>
      <w:r>
        <w:rPr>
          <w:rFonts w:hint="eastAsia"/>
        </w:rPr>
        <w:t>例如，具有</w:t>
      </w:r>
      <w:r>
        <w:t>Virtio</w:t>
      </w:r>
      <w:r>
        <w:rPr>
          <w:rFonts w:hint="eastAsia"/>
        </w:rPr>
        <w:t>设备</w:t>
      </w:r>
      <w:r>
        <w:t>ID 1</w:t>
      </w:r>
      <w:r>
        <w:rPr>
          <w:rFonts w:hint="eastAsia"/>
        </w:rPr>
        <w:t>的网卡设备的</w:t>
      </w:r>
      <w:r>
        <w:t>PCI</w:t>
      </w:r>
      <w:r>
        <w:rPr>
          <w:rFonts w:hint="eastAsia"/>
        </w:rPr>
        <w:t>设备</w:t>
      </w:r>
      <w:r>
        <w:t>ID 0x1041</w:t>
      </w:r>
      <w:r>
        <w:rPr>
          <w:rFonts w:hint="eastAsia"/>
        </w:rPr>
        <w:t>或过渡</w:t>
      </w:r>
      <w:r>
        <w:t>PCI</w:t>
      </w:r>
      <w:r>
        <w:rPr>
          <w:rFonts w:hint="eastAsia"/>
        </w:rPr>
        <w:t>设备</w:t>
      </w:r>
      <w:r>
        <w:t>ID 0X1000</w:t>
      </w:r>
      <w:r>
        <w:rPr>
          <w:rFonts w:hint="eastAsia"/>
        </w:rPr>
        <w:t>。</w:t>
      </w:r>
    </w:p>
    <w:p>
      <w:pPr>
        <w:spacing w:before="156"/>
      </w:pPr>
      <w:r>
        <w:t>PCI</w:t>
      </w:r>
      <w:r>
        <w:rPr>
          <w:rFonts w:hint="eastAsia"/>
        </w:rPr>
        <w:t>子系统供应商</w:t>
      </w:r>
      <w:r>
        <w:t>ID</w:t>
      </w:r>
      <w:r>
        <w:rPr>
          <w:rFonts w:hint="eastAsia"/>
        </w:rPr>
        <w:t>与</w:t>
      </w:r>
      <w:r>
        <w:t>PCI</w:t>
      </w:r>
      <w:r>
        <w:rPr>
          <w:rFonts w:hint="eastAsia"/>
        </w:rPr>
        <w:t>子系统设备</w:t>
      </w:r>
      <w:r>
        <w:t>ID</w:t>
      </w:r>
      <w:r>
        <w:rPr>
          <w:rFonts w:hint="eastAsia"/>
          <w:b/>
        </w:rPr>
        <w:t>可能</w:t>
      </w:r>
      <w:r>
        <w:rPr>
          <w:rFonts w:hint="eastAsia"/>
        </w:rPr>
        <w:t>反映环境的</w:t>
      </w:r>
      <w:r>
        <w:t>PCI</w:t>
      </w:r>
      <w:r>
        <w:rPr>
          <w:rFonts w:hint="eastAsia"/>
        </w:rPr>
        <w:t>供应商和设备</w:t>
      </w:r>
      <w:r>
        <w:t>ID</w:t>
      </w:r>
      <w:r>
        <w:rPr>
          <w:rFonts w:hint="eastAsia"/>
        </w:rPr>
        <w:t>（由驱动程序提供信息）。</w:t>
      </w:r>
    </w:p>
    <w:p>
      <w:pPr>
        <w:spacing w:before="156"/>
      </w:pPr>
      <w:r>
        <w:rPr>
          <w:rFonts w:hint="eastAsia"/>
        </w:rPr>
        <w:t>非过渡设备</w:t>
      </w:r>
      <w:r>
        <w:rPr>
          <w:rFonts w:hint="eastAsia"/>
          <w:b/>
        </w:rPr>
        <w:t>应该</w:t>
      </w:r>
      <w:r>
        <w:rPr>
          <w:rFonts w:hint="eastAsia"/>
        </w:rPr>
        <w:t>具有范围在</w:t>
      </w:r>
      <w:r>
        <w:t>0x1040</w:t>
      </w:r>
      <w:r>
        <w:rPr>
          <w:rFonts w:hint="eastAsia"/>
        </w:rPr>
        <w:t>到</w:t>
      </w:r>
      <w:r>
        <w:t>0x107f</w:t>
      </w:r>
      <w:r>
        <w:rPr>
          <w:rFonts w:hint="eastAsia"/>
        </w:rPr>
        <w:t>之间的</w:t>
      </w:r>
      <w:r>
        <w:t>PCI</w:t>
      </w:r>
      <w:r>
        <w:rPr>
          <w:rFonts w:hint="eastAsia"/>
        </w:rPr>
        <w:t>设备</w:t>
      </w:r>
      <w:r>
        <w:t>ID</w:t>
      </w:r>
      <w:r>
        <w:rPr>
          <w:rFonts w:hint="eastAsia"/>
        </w:rPr>
        <w:t>。非过渡设备</w:t>
      </w:r>
      <w:r>
        <w:rPr>
          <w:rFonts w:hint="eastAsia"/>
          <w:b/>
        </w:rPr>
        <w:t>应该</w:t>
      </w:r>
      <w:r>
        <w:rPr>
          <w:rFonts w:hint="eastAsia"/>
        </w:rPr>
        <w:t>具有</w:t>
      </w:r>
      <w:r>
        <w:t>1</w:t>
      </w:r>
      <w:r>
        <w:rPr>
          <w:rFonts w:hint="eastAsia"/>
        </w:rPr>
        <w:t>或更高的</w:t>
      </w:r>
      <w:r>
        <w:t>PCI</w:t>
      </w:r>
      <w:r>
        <w:rPr>
          <w:rFonts w:hint="eastAsia"/>
        </w:rPr>
        <w:t>版本</w:t>
      </w:r>
      <w:r>
        <w:t>ID</w:t>
      </w:r>
      <w:r>
        <w:rPr>
          <w:rFonts w:hint="eastAsia"/>
        </w:rPr>
        <w:t>。非过渡设备</w:t>
      </w:r>
      <w:r>
        <w:rPr>
          <w:rFonts w:hint="eastAsia"/>
          <w:b/>
        </w:rPr>
        <w:t>应该</w:t>
      </w:r>
      <w:r>
        <w:rPr>
          <w:rFonts w:hint="eastAsia"/>
        </w:rPr>
        <w:t>具有</w:t>
      </w:r>
      <w:r>
        <w:t>0x40</w:t>
      </w:r>
      <w:r>
        <w:rPr>
          <w:rFonts w:hint="eastAsia"/>
        </w:rPr>
        <w:t>或者更高的</w:t>
      </w:r>
      <w:r>
        <w:t>PCI</w:t>
      </w:r>
      <w:r>
        <w:rPr>
          <w:rFonts w:hint="eastAsia"/>
        </w:rPr>
        <w:t>子系统设备</w:t>
      </w:r>
      <w:r>
        <w:t>ID</w:t>
      </w:r>
      <w:r>
        <w:rPr>
          <w:rFonts w:hint="eastAsia"/>
        </w:rPr>
        <w:t>。</w:t>
      </w:r>
    </w:p>
    <w:p>
      <w:pPr>
        <w:spacing w:before="156"/>
      </w:pPr>
      <w:r>
        <w:rPr>
          <w:rFonts w:hint="eastAsia"/>
        </w:rPr>
        <w:t>这是为了减少旧版驱动程序试图驱动设备情况的发生。</w:t>
      </w:r>
    </w:p>
    <w:p>
      <w:pPr>
        <w:pStyle w:val="6"/>
      </w:pPr>
      <w:bookmarkStart w:id="52" w:name="_4.1.2.2_驱动要求：发现PCI设备"/>
      <w:bookmarkEnd w:id="52"/>
      <w:r>
        <w:t xml:space="preserve">4.1.2.2 </w:t>
      </w:r>
      <w:r>
        <w:rPr>
          <w:rFonts w:hint="eastAsia"/>
        </w:rPr>
        <w:t>驱动要求：发现</w:t>
      </w:r>
      <w:r>
        <w:t>PCI</w:t>
      </w:r>
      <w:r>
        <w:rPr>
          <w:rFonts w:hint="eastAsia"/>
        </w:rPr>
        <w:t>设备</w:t>
      </w:r>
    </w:p>
    <w:p>
      <w:pPr>
        <w:spacing w:before="156"/>
      </w:pPr>
      <w:r>
        <w:rPr>
          <w:rFonts w:hint="eastAsia"/>
        </w:rPr>
        <w:t>驱动程序</w:t>
      </w:r>
      <w:r>
        <w:rPr>
          <w:rFonts w:hint="eastAsia"/>
          <w:b/>
        </w:rPr>
        <w:t>必须</w:t>
      </w:r>
      <w:r>
        <w:rPr>
          <w:rFonts w:hint="eastAsia"/>
        </w:rPr>
        <w:t>匹配具有</w:t>
      </w:r>
      <w:r>
        <w:t>PCI</w:t>
      </w:r>
      <w:r>
        <w:rPr>
          <w:rFonts w:hint="eastAsia"/>
        </w:rPr>
        <w:t>供应商</w:t>
      </w:r>
      <w:r>
        <w:t>ID 0x1AF4</w:t>
      </w:r>
      <w:r>
        <w:rPr>
          <w:rFonts w:hint="eastAsia"/>
        </w:rPr>
        <w:t>，以及如第</w:t>
      </w:r>
      <w:r>
        <w:t>5</w:t>
      </w:r>
      <w:r>
        <w:rPr>
          <w:rFonts w:hint="eastAsia"/>
        </w:rPr>
        <w:t>接所示的通过在</w:t>
      </w:r>
      <w:r>
        <w:t>Virtio</w:t>
      </w:r>
      <w:r>
        <w:rPr>
          <w:rFonts w:hint="eastAsia"/>
        </w:rPr>
        <w:t>设备</w:t>
      </w:r>
      <w:r>
        <w:t>ID</w:t>
      </w:r>
      <w:r>
        <w:rPr>
          <w:rFonts w:hint="eastAsia"/>
        </w:rPr>
        <w:t>加上</w:t>
      </w:r>
      <w:r>
        <w:t>0x1040</w:t>
      </w:r>
      <w:r>
        <w:rPr>
          <w:rFonts w:hint="eastAsia"/>
        </w:rPr>
        <w:t>计算的范围在</w:t>
      </w:r>
      <w:r>
        <w:t>0x1040</w:t>
      </w:r>
      <w:r>
        <w:rPr>
          <w:rFonts w:hint="eastAsia"/>
        </w:rPr>
        <w:t>到</w:t>
      </w:r>
      <w:r>
        <w:t>0x107f</w:t>
      </w:r>
      <w:r>
        <w:rPr>
          <w:rFonts w:hint="eastAsia"/>
        </w:rPr>
        <w:t>之间的</w:t>
      </w:r>
      <w:r>
        <w:t>PCI</w:t>
      </w:r>
      <w:r>
        <w:rPr>
          <w:rFonts w:hint="eastAsia"/>
        </w:rPr>
        <w:t>设备</w:t>
      </w:r>
      <w:r>
        <w:t>ID</w:t>
      </w:r>
      <w:r>
        <w:rPr>
          <w:rFonts w:hint="eastAsia"/>
        </w:rPr>
        <w:t>的设备。在</w:t>
      </w:r>
      <w:r>
        <w:t>4.1.2</w:t>
      </w:r>
      <w:r>
        <w:rPr>
          <w:rFonts w:hint="eastAsia"/>
        </w:rPr>
        <w:t>节中所列出的设备类型的驱动程序</w:t>
      </w:r>
      <w:r>
        <w:rPr>
          <w:rFonts w:hint="eastAsia"/>
          <w:b/>
        </w:rPr>
        <w:t>必须</w:t>
      </w:r>
      <w:r>
        <w:rPr>
          <w:rFonts w:hint="eastAsia"/>
        </w:rPr>
        <w:t>匹配</w:t>
      </w:r>
      <w:r>
        <w:t>PCI</w:t>
      </w:r>
      <w:r>
        <w:rPr>
          <w:rFonts w:hint="eastAsia"/>
        </w:rPr>
        <w:t>供应商</w:t>
      </w:r>
      <w:r>
        <w:t>ID 0x1AF4</w:t>
      </w:r>
      <w:r>
        <w:rPr>
          <w:rFonts w:hint="eastAsia"/>
        </w:rPr>
        <w:t>和</w:t>
      </w:r>
      <w:r>
        <w:t>4.1.2</w:t>
      </w:r>
      <w:r>
        <w:rPr>
          <w:rFonts w:hint="eastAsia"/>
        </w:rPr>
        <w:t>节中指出的过渡</w:t>
      </w:r>
      <w:r>
        <w:t>PCI</w:t>
      </w:r>
      <w:r>
        <w:rPr>
          <w:rFonts w:hint="eastAsia"/>
        </w:rPr>
        <w:t>设备</w:t>
      </w:r>
      <w:r>
        <w:t>ID</w:t>
      </w:r>
      <w:r>
        <w:rPr>
          <w:rFonts w:hint="eastAsia"/>
        </w:rPr>
        <w:t>。</w:t>
      </w:r>
    </w:p>
    <w:p>
      <w:pPr>
        <w:spacing w:before="156"/>
      </w:pPr>
      <w:r>
        <w:rPr>
          <w:rFonts w:hint="eastAsia"/>
        </w:rPr>
        <w:t>驱动程序</w:t>
      </w:r>
      <w:r>
        <w:rPr>
          <w:rFonts w:hint="eastAsia"/>
          <w:b/>
        </w:rPr>
        <w:t>必须</w:t>
      </w:r>
      <w:r>
        <w:rPr>
          <w:rFonts w:hint="eastAsia"/>
        </w:rPr>
        <w:t>匹配任何</w:t>
      </w:r>
      <w:r>
        <w:t>PCI</w:t>
      </w:r>
      <w:r>
        <w:rPr>
          <w:rFonts w:hint="eastAsia"/>
        </w:rPr>
        <w:t>修订版</w:t>
      </w:r>
      <w:r>
        <w:t>ID</w:t>
      </w:r>
      <w:r>
        <w:rPr>
          <w:rFonts w:hint="eastAsia"/>
        </w:rPr>
        <w:t>值。设备</w:t>
      </w:r>
      <w:r>
        <w:rPr>
          <w:rFonts w:hint="eastAsia"/>
          <w:b/>
        </w:rPr>
        <w:t>可以</w:t>
      </w:r>
      <w:r>
        <w:rPr>
          <w:rFonts w:hint="eastAsia"/>
        </w:rPr>
        <w:t>匹配任何</w:t>
      </w:r>
      <w:r>
        <w:t>PCI</w:t>
      </w:r>
      <w:r>
        <w:rPr>
          <w:rFonts w:hint="eastAsia"/>
        </w:rPr>
        <w:t>子系统供应商</w:t>
      </w:r>
      <w:r>
        <w:t>ID</w:t>
      </w:r>
      <w:r>
        <w:rPr>
          <w:rFonts w:hint="eastAsia"/>
        </w:rPr>
        <w:t>以及</w:t>
      </w:r>
      <w:r>
        <w:t>PCI</w:t>
      </w:r>
      <w:r>
        <w:rPr>
          <w:rFonts w:hint="eastAsia"/>
        </w:rPr>
        <w:t>子系统设备</w:t>
      </w:r>
      <w:r>
        <w:t>ID</w:t>
      </w:r>
      <w:r>
        <w:rPr>
          <w:rFonts w:hint="eastAsia"/>
        </w:rPr>
        <w:t>值。</w:t>
      </w:r>
    </w:p>
    <w:p>
      <w:pPr>
        <w:pStyle w:val="6"/>
      </w:pPr>
      <w:bookmarkStart w:id="53" w:name="_4.1.2.3_旧版接口：关于发现PCI设备的注意事项"/>
      <w:bookmarkEnd w:id="53"/>
      <w:r>
        <w:t xml:space="preserve">4.1.2.3 </w:t>
      </w:r>
      <w:r>
        <w:rPr>
          <w:rFonts w:hint="eastAsia"/>
        </w:rPr>
        <w:t>旧版接口：关于发现</w:t>
      </w:r>
      <w:r>
        <w:t>PCI</w:t>
      </w:r>
      <w:r>
        <w:rPr>
          <w:rFonts w:hint="eastAsia"/>
        </w:rPr>
        <w:t>设备的注意事项</w:t>
      </w:r>
    </w:p>
    <w:p>
      <w:pPr>
        <w:spacing w:before="156"/>
      </w:pPr>
      <w:r>
        <w:rPr>
          <w:rFonts w:hint="eastAsia"/>
        </w:rPr>
        <w:t>过渡设备的</w:t>
      </w:r>
      <w:r>
        <w:t>PCI</w:t>
      </w:r>
      <w:r>
        <w:rPr>
          <w:rFonts w:hint="eastAsia"/>
        </w:rPr>
        <w:t>修订版</w:t>
      </w:r>
      <w:r>
        <w:t>ID</w:t>
      </w:r>
      <w:r>
        <w:rPr>
          <w:rFonts w:hint="eastAsia"/>
          <w:b/>
        </w:rPr>
        <w:t>必须</w:t>
      </w:r>
      <w:r>
        <w:rPr>
          <w:rFonts w:hint="eastAsia"/>
        </w:rPr>
        <w:t>为</w:t>
      </w:r>
      <w:r>
        <w:t>0</w:t>
      </w:r>
      <w:r>
        <w:rPr>
          <w:rFonts w:hint="eastAsia"/>
        </w:rPr>
        <w:t>。过度设备</w:t>
      </w:r>
      <w:r>
        <w:rPr>
          <w:rFonts w:hint="eastAsia"/>
          <w:b/>
        </w:rPr>
        <w:t>必须</w:t>
      </w:r>
      <w:r>
        <w:rPr>
          <w:rFonts w:hint="eastAsia"/>
        </w:rPr>
        <w:t>具有如第</w:t>
      </w:r>
      <w:r>
        <w:t>5</w:t>
      </w:r>
      <w:r>
        <w:rPr>
          <w:rFonts w:hint="eastAsia"/>
        </w:rPr>
        <w:t>节所示的与</w:t>
      </w:r>
      <w:r>
        <w:t>Virtio</w:t>
      </w:r>
      <w:r>
        <w:rPr>
          <w:rFonts w:hint="eastAsia"/>
        </w:rPr>
        <w:t>设备</w:t>
      </w:r>
      <w:r>
        <w:t>ID</w:t>
      </w:r>
      <w:r>
        <w:rPr>
          <w:rFonts w:hint="eastAsia"/>
        </w:rPr>
        <w:t>匹配的设备</w:t>
      </w:r>
      <w:r>
        <w:t>ID</w:t>
      </w:r>
      <w:r>
        <w:rPr>
          <w:rFonts w:hint="eastAsia"/>
        </w:rPr>
        <w:t>。过度设备</w:t>
      </w:r>
      <w:r>
        <w:rPr>
          <w:rFonts w:hint="eastAsia"/>
          <w:b/>
        </w:rPr>
        <w:t>必须</w:t>
      </w:r>
      <w:r>
        <w:rPr>
          <w:rFonts w:hint="eastAsia"/>
        </w:rPr>
        <w:t>具有范围在</w:t>
      </w:r>
      <w:r>
        <w:t>0x1000</w:t>
      </w:r>
      <w:r>
        <w:rPr>
          <w:rFonts w:hint="eastAsia"/>
        </w:rPr>
        <w:t>到</w:t>
      </w:r>
      <w:r>
        <w:t>0x103f</w:t>
      </w:r>
      <w:r>
        <w:rPr>
          <w:rFonts w:hint="eastAsia"/>
        </w:rPr>
        <w:t>内的过度</w:t>
      </w:r>
      <w:r>
        <w:t>PCI</w:t>
      </w:r>
      <w:r>
        <w:rPr>
          <w:rFonts w:hint="eastAsia"/>
        </w:rPr>
        <w:t>设备</w:t>
      </w:r>
      <w:r>
        <w:t>ID</w:t>
      </w:r>
      <w:r>
        <w:rPr>
          <w:rFonts w:hint="eastAsia"/>
        </w:rPr>
        <w:t>。</w:t>
      </w:r>
    </w:p>
    <w:p>
      <w:pPr>
        <w:spacing w:before="156"/>
      </w:pPr>
      <w:r>
        <w:rPr>
          <w:rFonts w:hint="eastAsia"/>
        </w:rPr>
        <w:t>这是为了匹配旧版的驱动程序。</w:t>
      </w:r>
    </w:p>
    <w:p>
      <w:pPr>
        <w:pStyle w:val="5"/>
      </w:pPr>
      <w:r>
        <w:t>4.1.3 PCI</w:t>
      </w:r>
      <w:r>
        <w:rPr>
          <w:rFonts w:hint="eastAsia"/>
        </w:rPr>
        <w:t>设备布局</w:t>
      </w:r>
    </w:p>
    <w:p>
      <w:pPr>
        <w:spacing w:before="156"/>
      </w:pPr>
      <w:r>
        <w:rPr>
          <w:rFonts w:hint="eastAsia"/>
        </w:rPr>
        <w:t>根据</w:t>
      </w:r>
      <w:r>
        <w:t xml:space="preserve">Virtio </w:t>
      </w:r>
      <w:r>
        <w:rPr>
          <w:rFonts w:hint="eastAsia"/>
        </w:rPr>
        <w:t>结构的</w:t>
      </w:r>
      <w:r>
        <w:t>PIC</w:t>
      </w:r>
      <w:r>
        <w:rPr>
          <w:rFonts w:hint="eastAsia"/>
        </w:rPr>
        <w:t>功能规定，通过</w:t>
      </w:r>
      <w:r>
        <w:t>I/O</w:t>
      </w:r>
      <w:r>
        <w:rPr>
          <w:rFonts w:hint="eastAsia"/>
        </w:rPr>
        <w:t>与</w:t>
      </w:r>
      <w:r>
        <w:t>/</w:t>
      </w:r>
      <w:r>
        <w:rPr>
          <w:rFonts w:hint="eastAsia"/>
        </w:rPr>
        <w:t>或内存区域配置器件（但请参见</w:t>
      </w:r>
      <w:r>
        <w:t>4.1.4.7</w:t>
      </w:r>
      <w:r>
        <w:rPr>
          <w:rFonts w:hint="eastAsia"/>
        </w:rPr>
        <w:t>通过</w:t>
      </w:r>
      <w:r>
        <w:t>PCI</w:t>
      </w:r>
      <w:r>
        <w:rPr>
          <w:rFonts w:hint="eastAsia"/>
        </w:rPr>
        <w:t>配置空间访问）。</w:t>
      </w:r>
    </w:p>
    <w:p>
      <w:pPr>
        <w:spacing w:before="156"/>
      </w:pPr>
      <w:r>
        <w:rPr>
          <w:rFonts w:hint="eastAsia"/>
        </w:rPr>
        <w:t>设备配置区域中存在着不同大小的字段。所有</w:t>
      </w:r>
      <w:r>
        <w:t>64</w:t>
      </w:r>
      <w:r>
        <w:rPr>
          <w:rFonts w:hint="eastAsia"/>
        </w:rPr>
        <w:t>位，</w:t>
      </w:r>
      <w:r>
        <w:t>32</w:t>
      </w:r>
      <w:r>
        <w:rPr>
          <w:rFonts w:hint="eastAsia"/>
        </w:rPr>
        <w:t>位和</w:t>
      </w:r>
      <w:r>
        <w:t>16</w:t>
      </w:r>
      <w:r>
        <w:rPr>
          <w:rFonts w:hint="eastAsia"/>
        </w:rPr>
        <w:t>位字段均为小端格式。</w:t>
      </w:r>
      <w:r>
        <w:t>64</w:t>
      </w:r>
      <w:r>
        <w:rPr>
          <w:rFonts w:hint="eastAsia"/>
        </w:rPr>
        <w:t>位字段将被视为两个</w:t>
      </w:r>
      <w:r>
        <w:t>32</w:t>
      </w:r>
      <w:r>
        <w:rPr>
          <w:rFonts w:hint="eastAsia"/>
        </w:rPr>
        <w:t>位字段，低</w:t>
      </w:r>
      <w:r>
        <w:t>32</w:t>
      </w:r>
      <w:r>
        <w:rPr>
          <w:rFonts w:hint="eastAsia"/>
        </w:rPr>
        <w:t>位部分后跟高</w:t>
      </w:r>
      <w:r>
        <w:t>32</w:t>
      </w:r>
      <w:r>
        <w:rPr>
          <w:rFonts w:hint="eastAsia"/>
        </w:rPr>
        <w:t>位部分。</w:t>
      </w:r>
    </w:p>
    <w:p>
      <w:pPr>
        <w:pStyle w:val="6"/>
      </w:pPr>
      <w:bookmarkStart w:id="54" w:name="_4.1.3.1_驱动要求：PCI设备布局"/>
      <w:bookmarkEnd w:id="54"/>
      <w:r>
        <w:t xml:space="preserve">4.1.3.1 </w:t>
      </w:r>
      <w:r>
        <w:rPr>
          <w:rFonts w:hint="eastAsia"/>
        </w:rPr>
        <w:t>驱动要求：</w:t>
      </w:r>
      <w:r>
        <w:t>PCI</w:t>
      </w:r>
      <w:r>
        <w:rPr>
          <w:rFonts w:hint="eastAsia"/>
        </w:rPr>
        <w:t>设备布局</w:t>
      </w:r>
    </w:p>
    <w:p>
      <w:pPr>
        <w:spacing w:before="156"/>
      </w:pPr>
      <w:r>
        <w:rPr>
          <w:rFonts w:hint="eastAsia"/>
        </w:rPr>
        <w:t>对于器件配置访问，驱动程序</w:t>
      </w:r>
      <w:r>
        <w:rPr>
          <w:rFonts w:hint="eastAsia"/>
          <w:b/>
        </w:rPr>
        <w:t>必须</w:t>
      </w:r>
      <w:r>
        <w:rPr>
          <w:rFonts w:hint="eastAsia"/>
        </w:rPr>
        <w:t>对</w:t>
      </w:r>
      <w:r>
        <w:t>8</w:t>
      </w:r>
      <w:r>
        <w:rPr>
          <w:rFonts w:hint="eastAsia"/>
        </w:rPr>
        <w:t>位宽字段使用</w:t>
      </w:r>
      <w:r>
        <w:t>8</w:t>
      </w:r>
      <w:r>
        <w:rPr>
          <w:rFonts w:hint="eastAsia"/>
        </w:rPr>
        <w:t>位宽访问，对</w:t>
      </w:r>
      <w:r>
        <w:t>16</w:t>
      </w:r>
      <w:r>
        <w:rPr>
          <w:rFonts w:hint="eastAsia"/>
        </w:rPr>
        <w:t>位宽字段使用</w:t>
      </w:r>
      <w:r>
        <w:t>16</w:t>
      </w:r>
      <w:r>
        <w:rPr>
          <w:rFonts w:hint="eastAsia"/>
        </w:rPr>
        <w:t>位宽和对齐访问，对</w:t>
      </w:r>
      <w:r>
        <w:t>32</w:t>
      </w:r>
      <w:r>
        <w:rPr>
          <w:rFonts w:hint="eastAsia"/>
        </w:rPr>
        <w:t>位和</w:t>
      </w:r>
      <w:r>
        <w:t>64</w:t>
      </w:r>
      <w:r>
        <w:rPr>
          <w:rFonts w:hint="eastAsia"/>
        </w:rPr>
        <w:t>位使用</w:t>
      </w:r>
      <w:r>
        <w:t>32</w:t>
      </w:r>
      <w:r>
        <w:rPr>
          <w:rFonts w:hint="eastAsia"/>
        </w:rPr>
        <w:t>位宽和对齐访问。对于</w:t>
      </w:r>
      <w:r>
        <w:t>64</w:t>
      </w:r>
      <w:r>
        <w:rPr>
          <w:rFonts w:hint="eastAsia"/>
        </w:rPr>
        <w:t>位字段，驱动程序</w:t>
      </w:r>
      <w:r>
        <w:rPr>
          <w:rFonts w:hint="eastAsia"/>
          <w:b/>
        </w:rPr>
        <w:t>可以</w:t>
      </w:r>
      <w:r>
        <w:rPr>
          <w:rFonts w:hint="eastAsia"/>
        </w:rPr>
        <w:t>独立访问字段的高</w:t>
      </w:r>
      <w:r>
        <w:t>32</w:t>
      </w:r>
      <w:r>
        <w:rPr>
          <w:rFonts w:hint="eastAsia"/>
        </w:rPr>
        <w:t>位部分和低</w:t>
      </w:r>
      <w:r>
        <w:t>32</w:t>
      </w:r>
      <w:r>
        <w:rPr>
          <w:rFonts w:hint="eastAsia"/>
        </w:rPr>
        <w:t>位部分。</w:t>
      </w:r>
    </w:p>
    <w:p>
      <w:pPr>
        <w:pStyle w:val="6"/>
      </w:pPr>
      <w:bookmarkStart w:id="55" w:name="_4.1.3.2_设备要求：PCI设备布局"/>
      <w:bookmarkEnd w:id="55"/>
      <w:r>
        <w:t xml:space="preserve">4.1.3.2 </w:t>
      </w:r>
      <w:r>
        <w:rPr>
          <w:rFonts w:hint="eastAsia"/>
        </w:rPr>
        <w:t>设备要求：</w:t>
      </w:r>
      <w:r>
        <w:t>PCI</w:t>
      </w:r>
      <w:r>
        <w:rPr>
          <w:rFonts w:hint="eastAsia"/>
        </w:rPr>
        <w:t>设备布局</w:t>
      </w:r>
    </w:p>
    <w:p>
      <w:pPr>
        <w:spacing w:before="156"/>
      </w:pPr>
      <w:r>
        <w:rPr>
          <w:rFonts w:hint="eastAsia"/>
        </w:rPr>
        <w:t>对于</w:t>
      </w:r>
      <w:r>
        <w:t>64</w:t>
      </w:r>
      <w:r>
        <w:rPr>
          <w:rFonts w:hint="eastAsia"/>
        </w:rPr>
        <w:t>位器件配置字段，设备</w:t>
      </w:r>
      <w:r>
        <w:rPr>
          <w:rFonts w:hint="eastAsia"/>
          <w:b/>
        </w:rPr>
        <w:t>必须</w:t>
      </w:r>
      <w:r>
        <w:rPr>
          <w:rFonts w:hint="eastAsia"/>
        </w:rPr>
        <w:t>允许驱动程序独立访问该字段的高</w:t>
      </w:r>
      <w:r>
        <w:t>32</w:t>
      </w:r>
      <w:r>
        <w:rPr>
          <w:rFonts w:hint="eastAsia"/>
        </w:rPr>
        <w:t>位部分和低</w:t>
      </w:r>
      <w:r>
        <w:t>32</w:t>
      </w:r>
      <w:r>
        <w:rPr>
          <w:rFonts w:hint="eastAsia"/>
        </w:rPr>
        <w:t>位部分。</w:t>
      </w:r>
    </w:p>
    <w:p>
      <w:pPr>
        <w:pStyle w:val="5"/>
      </w:pPr>
      <w:r>
        <w:t>4.1.4 Virtio</w:t>
      </w:r>
      <w:r>
        <w:rPr>
          <w:rFonts w:hint="eastAsia"/>
        </w:rPr>
        <w:t>结构的</w:t>
      </w:r>
      <w:r>
        <w:t>PCI</w:t>
      </w:r>
      <w:r>
        <w:rPr>
          <w:rFonts w:hint="eastAsia"/>
        </w:rPr>
        <w:t>功能</w:t>
      </w:r>
    </w:p>
    <w:p>
      <w:pPr>
        <w:spacing w:before="156"/>
      </w:pPr>
      <w:r>
        <w:t>virtio</w:t>
      </w:r>
      <w:r>
        <w:rPr>
          <w:rFonts w:hint="eastAsia"/>
        </w:rPr>
        <w:t>设备配置布局包括几个结构：</w:t>
      </w:r>
    </w:p>
    <w:p>
      <w:pPr>
        <w:spacing w:before="156"/>
      </w:pPr>
      <w:r>
        <w:tab/>
      </w:r>
      <w:r>
        <w:rPr>
          <w:rFonts w:hint="eastAsia"/>
        </w:rPr>
        <w:t>·常规结构</w:t>
      </w:r>
    </w:p>
    <w:p>
      <w:pPr>
        <w:spacing w:before="156"/>
      </w:pPr>
      <w:r>
        <w:tab/>
      </w:r>
      <w:r>
        <w:rPr>
          <w:rFonts w:hint="eastAsia"/>
        </w:rPr>
        <w:t>·通知</w:t>
      </w:r>
    </w:p>
    <w:p>
      <w:pPr>
        <w:spacing w:before="156"/>
      </w:pPr>
      <w:r>
        <w:tab/>
      </w:r>
      <w:r>
        <w:rPr>
          <w:rFonts w:hint="eastAsia"/>
        </w:rPr>
        <w:t>·</w:t>
      </w:r>
      <w:r>
        <w:t>ISR</w:t>
      </w:r>
      <w:r>
        <w:rPr>
          <w:rFonts w:hint="eastAsia"/>
        </w:rPr>
        <w:t>状态</w:t>
      </w:r>
    </w:p>
    <w:p>
      <w:pPr>
        <w:spacing w:before="156"/>
      </w:pPr>
      <w:r>
        <w:tab/>
      </w:r>
      <w:r>
        <w:rPr>
          <w:rFonts w:hint="eastAsia"/>
        </w:rPr>
        <w:t>·特定于设备的配置（可选）</w:t>
      </w:r>
    </w:p>
    <w:p>
      <w:pPr>
        <w:spacing w:before="156"/>
      </w:pPr>
      <w:r>
        <w:tab/>
      </w:r>
      <w:r>
        <w:rPr>
          <w:rFonts w:hint="eastAsia"/>
        </w:rPr>
        <w:t>·</w:t>
      </w:r>
      <w:r>
        <w:t>PCI</w:t>
      </w:r>
      <w:r>
        <w:rPr>
          <w:rFonts w:hint="eastAsia"/>
        </w:rPr>
        <w:t>配置访问</w:t>
      </w:r>
    </w:p>
    <w:p>
      <w:pPr>
        <w:spacing w:before="156"/>
      </w:pPr>
      <w:r>
        <w:rPr>
          <w:rFonts w:hint="eastAsia"/>
        </w:rPr>
        <w:t>每个结构可以由属于该功能的基地址寄存器（</w:t>
      </w:r>
      <w:r>
        <w:t>BAR</w:t>
      </w:r>
      <w:r>
        <w:rPr>
          <w:rFonts w:hint="eastAsia"/>
        </w:rPr>
        <w:t>）映射，或者通过</w:t>
      </w:r>
      <w:r>
        <w:t>PCI</w:t>
      </w:r>
      <w:r>
        <w:rPr>
          <w:rFonts w:hint="eastAsia"/>
        </w:rPr>
        <w:t>配置空间中的特殊</w:t>
      </w:r>
      <w:r>
        <w:t>VIRTIO_PCI_CAP_PCI_CFG</w:t>
      </w:r>
      <w:r>
        <w:rPr>
          <w:rFonts w:hint="eastAsia"/>
        </w:rPr>
        <w:t>字段访问。使用位于设备</w:t>
      </w:r>
      <w:r>
        <w:t>PCI</w:t>
      </w:r>
      <w:r>
        <w:rPr>
          <w:rFonts w:hint="eastAsia"/>
        </w:rPr>
        <w:t>配置空间中的功能列表中的特定于供应商的</w:t>
      </w:r>
      <w:r>
        <w:t>PCI</w:t>
      </w:r>
      <w:r>
        <w:rPr>
          <w:rFonts w:hint="eastAsia"/>
        </w:rPr>
        <w:t>功能来指定每个结构的位置。这种</w:t>
      </w:r>
      <w:r>
        <w:t>virtio</w:t>
      </w:r>
      <w:r>
        <w:rPr>
          <w:rFonts w:hint="eastAsia"/>
        </w:rPr>
        <w:t>结构功能使用小端字节序格式；除非另有说明，否则对驱动程序来说，所有字段对都是只读的：</w:t>
      </w:r>
    </w:p>
    <w:p>
      <w:pPr>
        <w:spacing w:before="156"/>
      </w:pPr>
    </w:p>
    <w:p>
      <w:pPr>
        <w:spacing w:before="156"/>
      </w:pPr>
      <w:r>
        <mc:AlternateContent>
          <mc:Choice Requires="wps">
            <w:drawing>
              <wp:anchor distT="0" distB="0" distL="114300" distR="114300" simplePos="0" relativeHeight="251683840" behindDoc="0" locked="0" layoutInCell="1" allowOverlap="1">
                <wp:simplePos x="0" y="0"/>
                <wp:positionH relativeFrom="column">
                  <wp:posOffset>-116840</wp:posOffset>
                </wp:positionH>
                <wp:positionV relativeFrom="paragraph">
                  <wp:posOffset>-612140</wp:posOffset>
                </wp:positionV>
                <wp:extent cx="5241290" cy="2171700"/>
                <wp:effectExtent l="0" t="0" r="16510" b="19050"/>
                <wp:wrapNone/>
                <wp:docPr id="44" name="文本框 44"/>
                <wp:cNvGraphicFramePr/>
                <a:graphic xmlns:a="http://schemas.openxmlformats.org/drawingml/2006/main">
                  <a:graphicData uri="http://schemas.microsoft.com/office/word/2010/wordprocessingShape">
                    <wps:wsp>
                      <wps:cNvSpPr txBox="1">
                        <a:spLocks noChangeArrowheads="1"/>
                      </wps:cNvSpPr>
                      <wps:spPr bwMode="auto">
                        <a:xfrm>
                          <a:off x="0" y="0"/>
                          <a:ext cx="5241290" cy="2171700"/>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virtio_pci_cap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cap_vndr; /* Generic PCI field: PCI_CAP_ID_VNDR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cap_next; /* Generic PCI field: next ptr.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cap_len; /* Generic PCI field: capability length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cfg_type; /* Identifies the structure.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bar; /* Where to find it.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padding[3]; /* Pad to full dword.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offset; /* Offset within bar.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length; /* Length of the structure, in bytes.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2pt;margin-top:-48.2pt;height:171pt;width:412.7pt;z-index:251683840;mso-width-relative:page;mso-height-relative:page;" fillcolor="#FFFFFF" filled="t" stroked="t" coordsize="21600,21600" o:gfxdata="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984U72AAAAAkBAAAPAAAAAAAAAAEAIAAAACIA&#10;AABkcnMvZG93bnJldi54bWxQSwECFAAUAAAACACHTuJAOanA3kICAACKBAAADgAAAAAAAAABACAA&#10;AAAnAQAAZHJzL2Uyb0RvYy54bWxQSwUGAAAAAAYABgBZAQAA2wU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virtio_pci_cap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cap_vndr; /* Generic PCI field: PCI_CAP_ID_VNDR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cap_next; /* Generic PCI field: next ptr.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cap_len; /* Generic PCI field: capability length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cfg_type; /* Identifies the structure.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bar; /* Where to find it.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padding[3]; /* Pad to full dword.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offset; /* Offset within bar.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length; /* Length of the structure, in bytes.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v:textbox>
              </v:shape>
            </w:pict>
          </mc:Fallback>
        </mc:AlternateContent>
      </w:r>
    </w:p>
    <w:p>
      <w:pPr>
        <w:spacing w:before="156"/>
      </w:pPr>
    </w:p>
    <w:p>
      <w:pPr>
        <w:spacing w:before="156"/>
      </w:pPr>
    </w:p>
    <w:p>
      <w:pPr>
        <w:spacing w:before="156"/>
      </w:pPr>
    </w:p>
    <w:p>
      <w:pPr>
        <w:spacing w:before="156"/>
      </w:pPr>
    </w:p>
    <w:p>
      <w:pPr>
        <w:spacing w:before="156"/>
      </w:pPr>
    </w:p>
    <w:p>
      <w:pPr>
        <w:spacing w:before="156"/>
      </w:pPr>
      <w:r>
        <w:rPr>
          <w:rFonts w:hint="eastAsia"/>
        </w:rPr>
        <w:t>根据</w:t>
      </w:r>
      <w:r>
        <w:t>cfg_type</w:t>
      </w:r>
      <w:r>
        <w:rPr>
          <w:rFonts w:hint="eastAsia"/>
        </w:rPr>
        <w:t>，此结构可以后跟额外数据，如下所述。</w:t>
      </w:r>
    </w:p>
    <w:p>
      <w:pPr>
        <w:spacing w:before="156"/>
      </w:pPr>
      <w:r>
        <w:rPr>
          <w:rFonts w:hint="eastAsia"/>
        </w:rPr>
        <w:t>字段解释如下：</w:t>
      </w:r>
    </w:p>
    <w:p>
      <w:pPr>
        <w:spacing w:before="156"/>
      </w:pPr>
      <w:r>
        <w:rPr>
          <w:b/>
        </w:rPr>
        <w:t>cap_vndr</w:t>
      </w:r>
      <w:r>
        <w:t xml:space="preserve"> 0x09</w:t>
      </w:r>
      <w:r>
        <w:rPr>
          <w:rFonts w:hint="eastAsia"/>
        </w:rPr>
        <w:t>；标识特定于供应商的功能</w:t>
      </w:r>
    </w:p>
    <w:p>
      <w:pPr>
        <w:spacing w:before="156"/>
      </w:pPr>
      <w:r>
        <w:rPr>
          <w:b/>
        </w:rPr>
        <w:t>cap_next</w:t>
      </w:r>
      <w:r>
        <w:t xml:space="preserve"> </w:t>
      </w:r>
      <w:r>
        <w:rPr>
          <w:rFonts w:hint="eastAsia"/>
        </w:rPr>
        <w:t>链接到</w:t>
      </w:r>
      <w:r>
        <w:t>PCI</w:t>
      </w:r>
      <w:r>
        <w:rPr>
          <w:rFonts w:hint="eastAsia"/>
        </w:rPr>
        <w:t>配置空间中功能列表中的下一个功能</w:t>
      </w:r>
    </w:p>
    <w:p>
      <w:pPr>
        <w:spacing w:before="156"/>
        <w:ind w:left="482" w:hanging="482" w:hangingChars="200"/>
      </w:pPr>
      <w:r>
        <w:rPr>
          <w:b/>
        </w:rPr>
        <w:t>cap_len</w:t>
      </w:r>
      <w:r>
        <w:t xml:space="preserve"> </w:t>
      </w:r>
      <w:r>
        <w:rPr>
          <w:rFonts w:hint="eastAsia"/>
        </w:rPr>
        <w:t>此功能结构的长度，包括整个</w:t>
      </w:r>
      <w:r>
        <w:t>struct virtio_pci_cap</w:t>
      </w:r>
      <w:r>
        <w:rPr>
          <w:rFonts w:hint="eastAsia"/>
        </w:rPr>
        <w:t>和额外数据（如果有）。该长度</w:t>
      </w:r>
      <w:r>
        <w:rPr>
          <w:rFonts w:hint="eastAsia"/>
          <w:b/>
        </w:rPr>
        <w:t>可以</w:t>
      </w:r>
      <w:r>
        <w:rPr>
          <w:rFonts w:hint="eastAsia"/>
        </w:rPr>
        <w:t>包括填充或驱动程序未使用的字段。</w:t>
      </w:r>
    </w:p>
    <w:p>
      <w:pPr>
        <w:spacing w:before="156"/>
      </w:pPr>
      <w:r>
        <w:rPr>
          <w:b/>
        </w:rPr>
        <w:t xml:space="preserve">cfg_type </w:t>
      </w:r>
      <w:r>
        <w:rPr>
          <w:rFonts w:hint="eastAsia"/>
        </w:rPr>
        <w:t>根据下表确定结构：</w:t>
      </w:r>
    </w:p>
    <w:p>
      <w:pPr>
        <w:spacing w:before="156"/>
      </w:pPr>
      <w:r>
        <mc:AlternateContent>
          <mc:Choice Requires="wps">
            <w:drawing>
              <wp:anchor distT="0" distB="0" distL="114300" distR="114300" simplePos="0" relativeHeight="251684864" behindDoc="0" locked="0" layoutInCell="1" allowOverlap="1">
                <wp:simplePos x="0" y="0"/>
                <wp:positionH relativeFrom="column">
                  <wp:posOffset>19050</wp:posOffset>
                </wp:positionH>
                <wp:positionV relativeFrom="paragraph">
                  <wp:posOffset>160020</wp:posOffset>
                </wp:positionV>
                <wp:extent cx="5241290" cy="2171700"/>
                <wp:effectExtent l="0" t="0" r="16510" b="19050"/>
                <wp:wrapNone/>
                <wp:docPr id="43" name="文本框 43"/>
                <wp:cNvGraphicFramePr/>
                <a:graphic xmlns:a="http://schemas.openxmlformats.org/drawingml/2006/main">
                  <a:graphicData uri="http://schemas.microsoft.com/office/word/2010/wordprocessingShape">
                    <wps:wsp>
                      <wps:cNvSpPr txBox="1">
                        <a:spLocks noChangeArrowheads="1"/>
                      </wps:cNvSpPr>
                      <wps:spPr bwMode="auto">
                        <a:xfrm>
                          <a:off x="0" y="0"/>
                          <a:ext cx="5241290" cy="2171700"/>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Common configuration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VIRTIO_PCI_CAP_COMMON_CFG 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Notifications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VIRTIO_PCI_CAP_NOTIFY_CFG 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ISR Status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VIRTIO_PCI_CAP_ISR_CFG 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Device specific configuration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VIRTIO_PCI_CAP_DEVICE_CFG 4</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PCI configuration access */</w:t>
                            </w:r>
                          </w:p>
                          <w:p>
                            <w:pPr>
                              <w:spacing w:before="120" w:line="200" w:lineRule="exact"/>
                              <w:rPr>
                                <w:szCs w:val="16"/>
                              </w:rPr>
                            </w:pPr>
                            <w:r>
                              <w:rPr>
                                <w:rFonts w:eastAsia="CourierNewPSMT"/>
                                <w:kern w:val="0"/>
                                <w:sz w:val="16"/>
                                <w:szCs w:val="16"/>
                              </w:rPr>
                              <w:t>#define VIRTIO_PCI_CAP_PCI_CFG 5</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pt;margin-top:12.6pt;height:171pt;width:412.7pt;z-index:251684864;mso-width-relative:page;mso-height-relative:page;" fillcolor="#FFFFFF" filled="t" stroked="t" coordsize="21600,21600" o:gfxdata="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F2FgydgAAAAIAQAADwAAAAAAAAABACAAAAAi&#10;AAAAZHJzL2Rvd25yZXYueG1sUEsBAhQAFAAAAAgAh07iQEAOmRlDAgAAigQAAA4AAAAAAAAAAQAg&#10;AAAAJwEAAGRycy9lMm9Eb2MueG1sUEsFBgAAAAAGAAYAWQEAANwFA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Common configuration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VIRTIO_PCI_CAP_COMMON_CFG 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Notifications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VIRTIO_PCI_CAP_NOTIFY_CFG 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ISR Status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VIRTIO_PCI_CAP_ISR_CFG 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Device specific configuration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VIRTIO_PCI_CAP_DEVICE_CFG 4</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PCI configuration access */</w:t>
                      </w:r>
                    </w:p>
                    <w:p>
                      <w:pPr>
                        <w:spacing w:before="120" w:line="200" w:lineRule="exact"/>
                        <w:rPr>
                          <w:szCs w:val="16"/>
                        </w:rPr>
                      </w:pPr>
                      <w:r>
                        <w:rPr>
                          <w:rFonts w:eastAsia="CourierNewPSMT"/>
                          <w:kern w:val="0"/>
                          <w:sz w:val="16"/>
                          <w:szCs w:val="16"/>
                        </w:rPr>
                        <w:t>#define VIRTIO_PCI_CAP_PCI_CFG 5</w:t>
                      </w:r>
                    </w:p>
                  </w:txbxContent>
                </v:textbox>
              </v:shape>
            </w:pict>
          </mc:Fallback>
        </mc:AlternateContent>
      </w:r>
    </w:p>
    <w:p>
      <w:pPr>
        <w:spacing w:before="156"/>
      </w:pPr>
    </w:p>
    <w:p>
      <w:pPr>
        <w:spacing w:before="156"/>
      </w:pPr>
    </w:p>
    <w:p>
      <w:pPr>
        <w:spacing w:before="156"/>
      </w:pPr>
    </w:p>
    <w:p>
      <w:pPr>
        <w:spacing w:before="156"/>
      </w:pPr>
    </w:p>
    <w:p>
      <w:pPr>
        <w:spacing w:before="156"/>
      </w:pPr>
    </w:p>
    <w:p>
      <w:pPr>
        <w:spacing w:before="156"/>
      </w:pPr>
    </w:p>
    <w:p>
      <w:pPr>
        <w:spacing w:before="156"/>
        <w:ind w:firstLine="420"/>
      </w:pPr>
      <w:r>
        <w:rPr>
          <w:rFonts w:hint="eastAsia"/>
        </w:rPr>
        <w:t>任何其他值均保留，供将来使用。</w:t>
      </w:r>
    </w:p>
    <w:p>
      <w:pPr>
        <w:spacing w:before="156"/>
        <w:ind w:firstLine="420"/>
      </w:pPr>
      <w:r>
        <w:rPr>
          <w:rFonts w:hint="eastAsia"/>
        </w:rPr>
        <w:t>每个结构在下面单独详述。</w:t>
      </w:r>
    </w:p>
    <w:p>
      <w:pPr>
        <w:spacing w:before="156"/>
        <w:ind w:left="420"/>
      </w:pPr>
      <w:r>
        <w:rPr>
          <w:rFonts w:hint="eastAsia"/>
        </w:rPr>
        <w:t>设备可以提供多种类型的结构</w:t>
      </w:r>
      <w:r>
        <w:t>-</w:t>
      </w:r>
      <w:r>
        <w:rPr>
          <w:rFonts w:hint="eastAsia"/>
        </w:rPr>
        <w:t>这使得设备可以将多个接公开向给驱动程序。功能列表中功能的顺序指定设备建议的首选顺序。</w:t>
      </w:r>
    </w:p>
    <w:p>
      <w:pPr>
        <w:spacing w:before="156"/>
        <w:ind w:left="420"/>
      </w:pPr>
      <w:r>
        <w:rPr>
          <w:rFonts w:hint="eastAsia"/>
          <w:b/>
        </w:rPr>
        <w:t>注：</w:t>
      </w:r>
      <w:r>
        <w:rPr>
          <w:rFonts w:hint="eastAsia"/>
        </w:rPr>
        <w:t>例如，在某些虚拟机管理程序上，使用</w:t>
      </w:r>
      <w:r>
        <w:t>IO</w:t>
      </w:r>
      <w:r>
        <w:rPr>
          <w:rFonts w:hint="eastAsia"/>
        </w:rPr>
        <w:t>访问的通知比内存访问更快。在这种情况下，设备将公开两个功能，</w:t>
      </w:r>
      <w:r>
        <w:t xml:space="preserve"> cfg_type</w:t>
      </w:r>
      <w:r>
        <w:rPr>
          <w:rFonts w:hint="eastAsia"/>
        </w:rPr>
        <w:t>随之设置为</w:t>
      </w:r>
      <w:r>
        <w:t>VIRTIO_PCI_CAP_NOTIFY_CFG</w:t>
      </w:r>
      <w:r>
        <w:rPr>
          <w:rFonts w:hint="eastAsia"/>
        </w:rPr>
        <w:t>：第一个用于寻址</w:t>
      </w:r>
      <w:r>
        <w:t>I / O BAR</w:t>
      </w:r>
      <w:r>
        <w:rPr>
          <w:rFonts w:hint="eastAsia"/>
        </w:rPr>
        <w:t>，第二个用于寻址存储器</w:t>
      </w:r>
      <w:r>
        <w:t>BAR</w:t>
      </w:r>
      <w:r>
        <w:rPr>
          <w:rFonts w:hint="eastAsia"/>
        </w:rPr>
        <w:t>。在此示例中，如果</w:t>
      </w:r>
      <w:r>
        <w:t>I / O</w:t>
      </w:r>
      <w:r>
        <w:rPr>
          <w:rFonts w:hint="eastAsia"/>
        </w:rPr>
        <w:t>资源可用，驱动程序将使用</w:t>
      </w:r>
      <w:r>
        <w:t>I / O BAR</w:t>
      </w:r>
      <w:r>
        <w:rPr>
          <w:rFonts w:hint="eastAsia"/>
        </w:rPr>
        <w:t>，并在</w:t>
      </w:r>
      <w:r>
        <w:t>I / O</w:t>
      </w:r>
      <w:r>
        <w:rPr>
          <w:rFonts w:hint="eastAsia"/>
        </w:rPr>
        <w:t>资源不可用时返回内存</w:t>
      </w:r>
      <w:r>
        <w:t>BAR</w:t>
      </w:r>
      <w:r>
        <w:rPr>
          <w:rFonts w:hint="eastAsia"/>
        </w:rPr>
        <w:t>。</w:t>
      </w:r>
    </w:p>
    <w:p>
      <w:pPr>
        <w:spacing w:before="156"/>
        <w:ind w:left="482" w:hanging="482" w:hangingChars="200"/>
      </w:pPr>
      <w:r>
        <w:rPr>
          <w:b/>
        </w:rPr>
        <w:t xml:space="preserve">bar </w:t>
      </w:r>
      <w:r>
        <w:t>0x0</w:t>
      </w:r>
      <w:r>
        <w:rPr>
          <w:rFonts w:hint="eastAsia"/>
        </w:rPr>
        <w:t>到</w:t>
      </w:r>
      <w:r>
        <w:t>0x5</w:t>
      </w:r>
      <w:r>
        <w:rPr>
          <w:rFonts w:hint="eastAsia"/>
        </w:rPr>
        <w:t>的值指定属于</w:t>
      </w:r>
      <w:r>
        <w:t>PCI</w:t>
      </w:r>
      <w:r>
        <w:rPr>
          <w:rFonts w:hint="eastAsia"/>
        </w:rPr>
        <w:t>配置空间中</w:t>
      </w:r>
      <w:r>
        <w:t>10h</w:t>
      </w:r>
      <w:r>
        <w:rPr>
          <w:rFonts w:hint="eastAsia"/>
        </w:rPr>
        <w:t>开始的函数的基址寄存器（</w:t>
      </w:r>
      <w:r>
        <w:t>BAR</w:t>
      </w:r>
      <w:r>
        <w:rPr>
          <w:rFonts w:hint="eastAsia"/>
        </w:rPr>
        <w:t>），并用于将结构映射到存储器或</w:t>
      </w:r>
      <w:r>
        <w:t>I / O</w:t>
      </w:r>
      <w:r>
        <w:rPr>
          <w:rFonts w:hint="eastAsia"/>
        </w:rPr>
        <w:t>空间。</w:t>
      </w:r>
      <w:r>
        <w:t>BAR</w:t>
      </w:r>
      <w:r>
        <w:rPr>
          <w:rFonts w:hint="eastAsia"/>
        </w:rPr>
        <w:t>允许为</w:t>
      </w:r>
      <w:r>
        <w:t>32</w:t>
      </w:r>
      <w:r>
        <w:rPr>
          <w:rFonts w:hint="eastAsia"/>
        </w:rPr>
        <w:t>位或</w:t>
      </w:r>
      <w:r>
        <w:t>64</w:t>
      </w:r>
      <w:r>
        <w:rPr>
          <w:rFonts w:hint="eastAsia"/>
        </w:rPr>
        <w:t>位，它可以映射存储空间或</w:t>
      </w:r>
      <w:r>
        <w:t>I / O</w:t>
      </w:r>
      <w:r>
        <w:rPr>
          <w:rFonts w:hint="eastAsia"/>
        </w:rPr>
        <w:t>空间。</w:t>
      </w:r>
    </w:p>
    <w:p>
      <w:pPr>
        <w:spacing w:before="156"/>
        <w:ind w:firstLine="420"/>
      </w:pPr>
      <w:r>
        <w:rPr>
          <w:rFonts w:hint="eastAsia"/>
        </w:rPr>
        <w:t>任何其他值均保留，供将来使用。</w:t>
      </w:r>
    </w:p>
    <w:p>
      <w:pPr>
        <w:spacing w:before="156"/>
        <w:ind w:left="482" w:hanging="482" w:hangingChars="200"/>
      </w:pPr>
      <w:r>
        <w:rPr>
          <w:b/>
        </w:rPr>
        <w:t>offset</w:t>
      </w:r>
      <w:r>
        <w:rPr>
          <w:rFonts w:hint="eastAsia"/>
        </w:rPr>
        <w:t>表示结构相对于与</w:t>
      </w:r>
      <w:r>
        <w:t>BAR</w:t>
      </w:r>
      <w:r>
        <w:rPr>
          <w:rFonts w:hint="eastAsia"/>
        </w:rPr>
        <w:t>关联的基址的开始位置。</w:t>
      </w:r>
      <w:r>
        <w:t>offset</w:t>
      </w:r>
      <w:r>
        <w:rPr>
          <w:rFonts w:hint="eastAsia"/>
        </w:rPr>
        <w:t>的对齐要求在下面的每个</w:t>
      </w:r>
      <w:r>
        <w:t xml:space="preserve"> </w:t>
      </w:r>
      <w:r>
        <w:rPr>
          <w:rFonts w:hint="eastAsia"/>
        </w:rPr>
        <w:t>特定与结构</w:t>
      </w:r>
      <w:r>
        <w:t xml:space="preserve"> </w:t>
      </w:r>
      <w:r>
        <w:rPr>
          <w:rFonts w:hint="eastAsia"/>
        </w:rPr>
        <w:t>部分中指出。</w:t>
      </w:r>
    </w:p>
    <w:p>
      <w:pPr>
        <w:spacing w:before="156"/>
        <w:ind w:left="482" w:hanging="482" w:hangingChars="200"/>
      </w:pPr>
      <w:r>
        <w:rPr>
          <w:b/>
        </w:rPr>
        <w:t xml:space="preserve">length </w:t>
      </w:r>
      <w:r>
        <w:rPr>
          <w:rFonts w:hint="eastAsia"/>
        </w:rPr>
        <w:t>表示结构的长度。</w:t>
      </w:r>
    </w:p>
    <w:p>
      <w:pPr>
        <w:spacing w:before="156"/>
        <w:ind w:left="482" w:hanging="482" w:hangingChars="200"/>
      </w:pPr>
      <w:r>
        <w:rPr>
          <w:b/>
        </w:rPr>
        <w:t xml:space="preserve">    </w:t>
      </w:r>
      <w:r>
        <w:rPr>
          <w:rFonts w:hint="eastAsia"/>
        </w:rPr>
        <w:t>结构可以包括填充，或驱动程序未使用的字段，或将来的扩展。</w:t>
      </w:r>
    </w:p>
    <w:p>
      <w:pPr>
        <w:spacing w:before="156"/>
        <w:ind w:left="480" w:hanging="480" w:hangingChars="200"/>
      </w:pPr>
      <w:r>
        <w:tab/>
      </w:r>
      <w:r>
        <w:rPr>
          <w:rFonts w:hint="eastAsia"/>
          <w:b/>
        </w:rPr>
        <w:t>注：</w:t>
      </w:r>
      <w:r>
        <w:rPr>
          <w:rFonts w:hint="eastAsia"/>
        </w:rPr>
        <w:t>例如，未来的设备可能呈现几</w:t>
      </w:r>
      <w:r>
        <w:t>MB</w:t>
      </w:r>
      <w:r>
        <w:rPr>
          <w:rFonts w:hint="eastAsia"/>
        </w:rPr>
        <w:t>的大型结构大小。由于当前设备从不使用大小超过</w:t>
      </w:r>
      <w:r>
        <w:t>4KB</w:t>
      </w:r>
      <w:r>
        <w:rPr>
          <w:rFonts w:hint="eastAsia"/>
        </w:rPr>
        <w:t>的结构，因此驱动程序</w:t>
      </w:r>
      <w:r>
        <w:rPr>
          <w:rFonts w:hint="eastAsia"/>
          <w:b/>
        </w:rPr>
        <w:t>可以</w:t>
      </w:r>
      <w:r>
        <w:rPr>
          <w:rFonts w:hint="eastAsia"/>
        </w:rPr>
        <w:t>将映射的结构大小限制为例如</w:t>
      </w:r>
      <w:r>
        <w:t xml:space="preserve"> 4KBytes</w:t>
      </w:r>
      <w:r>
        <w:rPr>
          <w:rFonts w:hint="eastAsia"/>
        </w:rPr>
        <w:t>（因此在前</w:t>
      </w:r>
      <w:r>
        <w:t>4KBytes</w:t>
      </w:r>
      <w:r>
        <w:rPr>
          <w:rFonts w:hint="eastAsia"/>
        </w:rPr>
        <w:t>之后忽略结构的一部分）以允许与这些设备的向前兼容性而不损失功能并且不浪费资源。</w:t>
      </w:r>
    </w:p>
    <w:p>
      <w:pPr>
        <w:pStyle w:val="6"/>
      </w:pPr>
      <w:bookmarkStart w:id="56" w:name="_4.1.4.1_驱动要求：Virtio结构的PCI功能"/>
      <w:bookmarkEnd w:id="56"/>
      <w:r>
        <w:t xml:space="preserve">4.1.4.1 </w:t>
      </w:r>
      <w:r>
        <w:rPr>
          <w:rFonts w:hint="eastAsia"/>
        </w:rPr>
        <w:t>驱动要求：</w:t>
      </w:r>
      <w:r>
        <w:t>Virtio</w:t>
      </w:r>
      <w:r>
        <w:rPr>
          <w:rFonts w:hint="eastAsia"/>
        </w:rPr>
        <w:t>结构的</w:t>
      </w:r>
      <w:r>
        <w:t>PCI</w:t>
      </w:r>
      <w:r>
        <w:rPr>
          <w:rFonts w:hint="eastAsia"/>
        </w:rPr>
        <w:t>功能</w:t>
      </w:r>
    </w:p>
    <w:p>
      <w:pPr>
        <w:spacing w:before="156"/>
      </w:pPr>
      <w:r>
        <w:rPr>
          <w:rFonts w:hint="eastAsia"/>
        </w:rPr>
        <w:t>驱动程序</w:t>
      </w:r>
      <w:r>
        <w:rPr>
          <w:rFonts w:hint="eastAsia"/>
          <w:b/>
        </w:rPr>
        <w:t>必须</w:t>
      </w:r>
      <w:r>
        <w:rPr>
          <w:rFonts w:hint="eastAsia"/>
        </w:rPr>
        <w:t>忽略任何特定于供应商的具有保留的</w:t>
      </w:r>
      <w:r>
        <w:t>cfg_type</w:t>
      </w:r>
      <w:r>
        <w:rPr>
          <w:rFonts w:hint="eastAsia"/>
        </w:rPr>
        <w:t>值。</w:t>
      </w:r>
    </w:p>
    <w:p>
      <w:pPr>
        <w:spacing w:before="156"/>
      </w:pPr>
      <w:r>
        <w:rPr>
          <w:rFonts w:hint="eastAsia"/>
        </w:rPr>
        <w:t>驱动程序</w:t>
      </w:r>
      <w:r>
        <w:rPr>
          <w:rFonts w:hint="eastAsia"/>
          <w:b/>
        </w:rPr>
        <w:t>应该</w:t>
      </w:r>
      <w:r>
        <w:rPr>
          <w:rFonts w:hint="eastAsia"/>
        </w:rPr>
        <w:t>使用他们可以支持的每种</w:t>
      </w:r>
      <w:r>
        <w:t>virtio</w:t>
      </w:r>
      <w:r>
        <w:rPr>
          <w:rFonts w:hint="eastAsia"/>
        </w:rPr>
        <w:t>结构类型的第一个实例。</w:t>
      </w:r>
    </w:p>
    <w:p>
      <w:pPr>
        <w:spacing w:before="156"/>
      </w:pPr>
      <w:r>
        <w:rPr>
          <w:rFonts w:hint="eastAsia"/>
        </w:rPr>
        <w:t>驱动程序</w:t>
      </w:r>
      <w:r>
        <w:rPr>
          <w:rFonts w:hint="eastAsia"/>
          <w:b/>
        </w:rPr>
        <w:t>必须</w:t>
      </w:r>
      <w:r>
        <w:rPr>
          <w:rFonts w:hint="eastAsia"/>
        </w:rPr>
        <w:t>接受大小大于此处指定的</w:t>
      </w:r>
      <w:r>
        <w:t>cap_len</w:t>
      </w:r>
      <w:r>
        <w:rPr>
          <w:rFonts w:hint="eastAsia"/>
        </w:rPr>
        <w:t>值。</w:t>
      </w:r>
    </w:p>
    <w:p>
      <w:pPr>
        <w:spacing w:before="156"/>
      </w:pPr>
      <w:r>
        <w:rPr>
          <w:rFonts w:hint="eastAsia"/>
        </w:rPr>
        <w:t>驱动程序</w:t>
      </w:r>
      <w:r>
        <w:rPr>
          <w:rFonts w:hint="eastAsia"/>
          <w:b/>
        </w:rPr>
        <w:t>必须</w:t>
      </w:r>
      <w:r>
        <w:rPr>
          <w:rFonts w:hint="eastAsia"/>
        </w:rPr>
        <w:t>忽略具有保留</w:t>
      </w:r>
      <w:r>
        <w:t>bar</w:t>
      </w:r>
      <w:r>
        <w:rPr>
          <w:rFonts w:hint="eastAsia"/>
        </w:rPr>
        <w:t>值的任何特定于供应商的功能结构。</w:t>
      </w:r>
    </w:p>
    <w:p>
      <w:pPr>
        <w:spacing w:before="156"/>
      </w:pPr>
      <w:r>
        <w:rPr>
          <w:rFonts w:hint="eastAsia"/>
        </w:rPr>
        <w:t>驱动程序</w:t>
      </w:r>
      <w:r>
        <w:rPr>
          <w:rFonts w:hint="eastAsia"/>
          <w:b/>
        </w:rPr>
        <w:t>应该</w:t>
      </w:r>
      <w:r>
        <w:rPr>
          <w:rFonts w:hint="eastAsia"/>
        </w:rPr>
        <w:t>只映射配置结构大小足够设备操作的部分。驱动程序</w:t>
      </w:r>
      <w:r>
        <w:rPr>
          <w:rFonts w:hint="eastAsia"/>
          <w:b/>
        </w:rPr>
        <w:t>必须</w:t>
      </w:r>
      <w:r>
        <w:rPr>
          <w:rFonts w:hint="eastAsia"/>
        </w:rPr>
        <w:t>处理长度大到意料之外的情况，但可以检查长度是否足够设备操作。</w:t>
      </w:r>
    </w:p>
    <w:p>
      <w:pPr>
        <w:spacing w:before="156"/>
      </w:pPr>
      <w:r>
        <w:rPr>
          <w:rFonts w:hint="eastAsia"/>
        </w:rPr>
        <w:t>除了具有如</w:t>
      </w:r>
      <w:r>
        <w:t>4.1.4.7.2</w:t>
      </w:r>
      <w:r>
        <w:rPr>
          <w:rFonts w:hint="eastAsia"/>
        </w:rPr>
        <w:t>中所述的</w:t>
      </w:r>
      <w:r>
        <w:t>cap_type VIRTIO_PCI_CAP_PCI_CFG</w:t>
      </w:r>
      <w:r>
        <w:rPr>
          <w:rFonts w:hint="eastAsia"/>
        </w:rPr>
        <w:t>的那些字段之外，驱动程序</w:t>
      </w:r>
      <w:r>
        <w:rPr>
          <w:rFonts w:hint="eastAsia"/>
          <w:b/>
        </w:rPr>
        <w:t>不得</w:t>
      </w:r>
      <w:r>
        <w:rPr>
          <w:rFonts w:hint="eastAsia"/>
        </w:rPr>
        <w:t>写入功能结构的任何字段</w:t>
      </w:r>
    </w:p>
    <w:p>
      <w:pPr>
        <w:pStyle w:val="6"/>
      </w:pPr>
      <w:bookmarkStart w:id="57" w:name="_4.1.4.2_设备要求：Virtio结构的PCI功能"/>
      <w:bookmarkEnd w:id="57"/>
      <w:r>
        <w:t xml:space="preserve">4.1.4.2 </w:t>
      </w:r>
      <w:r>
        <w:rPr>
          <w:rFonts w:hint="eastAsia"/>
        </w:rPr>
        <w:t>设备要求：</w:t>
      </w:r>
      <w:r>
        <w:t>Virtio</w:t>
      </w:r>
      <w:r>
        <w:rPr>
          <w:rFonts w:hint="eastAsia"/>
        </w:rPr>
        <w:t>结构的</w:t>
      </w:r>
      <w:r>
        <w:t>PCI</w:t>
      </w:r>
      <w:r>
        <w:rPr>
          <w:rFonts w:hint="eastAsia"/>
        </w:rPr>
        <w:t>功能</w:t>
      </w:r>
    </w:p>
    <w:p>
      <w:pPr>
        <w:spacing w:before="156"/>
      </w:pPr>
      <w:r>
        <w:rPr>
          <w:rFonts w:hint="eastAsia"/>
        </w:rPr>
        <w:t>设备</w:t>
      </w:r>
      <w:r>
        <w:rPr>
          <w:rFonts w:hint="eastAsia"/>
          <w:b/>
        </w:rPr>
        <w:t>必须</w:t>
      </w:r>
      <w:r>
        <w:rPr>
          <w:rFonts w:hint="eastAsia"/>
        </w:rPr>
        <w:t>包含</w:t>
      </w:r>
      <w:r>
        <w:t>cap_len</w:t>
      </w:r>
      <w:r>
        <w:rPr>
          <w:rFonts w:hint="eastAsia"/>
        </w:rPr>
        <w:t>中的任何额外数据（从</w:t>
      </w:r>
      <w:r>
        <w:t>cap_vndr</w:t>
      </w:r>
      <w:r>
        <w:rPr>
          <w:rFonts w:hint="eastAsia"/>
        </w:rPr>
        <w:t>字段的开头到额外数据字段的末尾，如果有的话）。设备</w:t>
      </w:r>
      <w:r>
        <w:rPr>
          <w:rFonts w:hint="eastAsia"/>
          <w:b/>
        </w:rPr>
        <w:t>可以</w:t>
      </w:r>
      <w:r>
        <w:rPr>
          <w:rFonts w:hint="eastAsia"/>
        </w:rPr>
        <w:t>向其后的任何结构附加额外的数据或填充。</w:t>
      </w:r>
    </w:p>
    <w:p>
      <w:pPr>
        <w:spacing w:before="156"/>
      </w:pPr>
      <w:r>
        <w:rPr>
          <w:rFonts w:hint="eastAsia"/>
        </w:rPr>
        <w:t>如果设备呈现多个相同类型的结构，它</w:t>
      </w:r>
      <w:r>
        <w:rPr>
          <w:rFonts w:hint="eastAsia"/>
          <w:b/>
        </w:rPr>
        <w:t>应该</w:t>
      </w:r>
      <w:r>
        <w:rPr>
          <w:rFonts w:hint="eastAsia"/>
        </w:rPr>
        <w:t>从最优（第一）到最劣（最后）排序。</w:t>
      </w:r>
    </w:p>
    <w:p>
      <w:pPr>
        <w:pStyle w:val="6"/>
      </w:pPr>
      <w:r>
        <w:t xml:space="preserve">4.1.4.3 </w:t>
      </w:r>
      <w:r>
        <w:rPr>
          <w:rFonts w:hint="eastAsia"/>
        </w:rPr>
        <w:t>常规配置结构布局</w:t>
      </w:r>
    </w:p>
    <w:p>
      <w:pPr>
        <w:spacing w:before="156"/>
      </w:pPr>
      <w:r>
        <w:rPr>
          <w:rFonts w:hint="eastAsia"/>
        </w:rPr>
        <w:t>常规配置结构可在</w:t>
      </w:r>
      <w:r>
        <w:t>VIRTIO_PCI_CAP_COMMON_CFG</w:t>
      </w:r>
      <w:r>
        <w:rPr>
          <w:rFonts w:hint="eastAsia"/>
        </w:rPr>
        <w:t>功能中的</w:t>
      </w:r>
      <w:r>
        <w:t>bar</w:t>
      </w:r>
      <w:r>
        <w:rPr>
          <w:rFonts w:hint="eastAsia"/>
        </w:rPr>
        <w:t>与</w:t>
      </w:r>
      <w:r>
        <w:t>offset</w:t>
      </w:r>
      <w:r>
        <w:rPr>
          <w:rFonts w:hint="eastAsia"/>
        </w:rPr>
        <w:t>找到，它的布局如下</w:t>
      </w:r>
    </w:p>
    <w:p>
      <w:pPr>
        <w:spacing w:before="156"/>
      </w:pPr>
      <w:r>
        <mc:AlternateContent>
          <mc:Choice Requires="wps">
            <w:drawing>
              <wp:anchor distT="0" distB="0" distL="114300" distR="114300" simplePos="0" relativeHeight="251685888" behindDoc="0" locked="0" layoutInCell="1" allowOverlap="1">
                <wp:simplePos x="0" y="0"/>
                <wp:positionH relativeFrom="column">
                  <wp:posOffset>44450</wp:posOffset>
                </wp:positionH>
                <wp:positionV relativeFrom="paragraph">
                  <wp:posOffset>52070</wp:posOffset>
                </wp:positionV>
                <wp:extent cx="5241290" cy="4229100"/>
                <wp:effectExtent l="0" t="0" r="16510" b="19050"/>
                <wp:wrapNone/>
                <wp:docPr id="42" name="文本框 42"/>
                <wp:cNvGraphicFramePr/>
                <a:graphic xmlns:a="http://schemas.openxmlformats.org/drawingml/2006/main">
                  <a:graphicData uri="http://schemas.microsoft.com/office/word/2010/wordprocessingShape">
                    <wps:wsp>
                      <wps:cNvSpPr txBox="1">
                        <a:spLocks noChangeArrowheads="1"/>
                      </wps:cNvSpPr>
                      <wps:spPr bwMode="auto">
                        <a:xfrm>
                          <a:off x="0" y="0"/>
                          <a:ext cx="5241290" cy="4229100"/>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virtio_pci_common_cfg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About the whole device.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device_feature_select;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device_feature; /* read-only for driver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driver_feature_select;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driver_feature;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msix_config;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num_queues; /* read-only for driver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device_status;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config_generation; /* read-only for driver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About a specific virtqueue.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queue_select;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queue_size; /* read-write, power of 2, or 0.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queue_msix_vector;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queue_enable;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queue_notify_off; /* read-only for driver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le64 queue_desc;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le64 queue_avail;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le64 queue_used; /* read-write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5pt;margin-top:4.1pt;height:333pt;width:412.7pt;z-index:251685888;mso-width-relative:page;mso-height-relative:page;" fillcolor="#FFFFFF" filled="t" stroked="t" coordsize="21600,21600" o:gfxdata="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utpvTXAAAABwEAAA8AAAAAAAAAAQAgAAAAIgAA&#10;AGRycy9kb3ducmV2LnhtbFBLAQIUABQAAAAIAIdO4kBvFsrtQgIAAIoEAAAOAAAAAAAAAAEAIAAA&#10;ACYBAABkcnMvZTJvRG9jLnhtbFBLBQYAAAAABgAGAFkBAADaBQ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virtio_pci_common_cfg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About the whole device.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device_feature_select;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device_feature; /* read-only for driver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driver_feature_select;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driver_feature;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msix_config;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num_queues; /* read-only for driver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device_status;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config_generation; /* read-only for driver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About a specific virtqueue.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queue_select;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queue_size; /* read-write, power of 2, or 0.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queue_msix_vector;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queue_enable;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queue_notify_off; /* read-only for driver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le64 queue_desc;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le64 queue_avail; /* read-write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le64 queue_used; /* read-write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v:textbox>
              </v:shape>
            </w:pict>
          </mc:Fallback>
        </mc:AlternateContent>
      </w: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ind w:left="482" w:hanging="482" w:hangingChars="200"/>
      </w:pPr>
      <w:r>
        <w:rPr>
          <w:b/>
        </w:rPr>
        <w:t xml:space="preserve">device_feature_selsct </w:t>
      </w:r>
      <w:r>
        <w:rPr>
          <w:rFonts w:hint="eastAsia"/>
        </w:rPr>
        <w:t>驱动程序使用它来选择</w:t>
      </w:r>
      <w:r>
        <w:t>device_feature</w:t>
      </w:r>
      <w:r>
        <w:rPr>
          <w:rFonts w:hint="eastAsia"/>
        </w:rPr>
        <w:t>显示的特征位。值</w:t>
      </w:r>
      <w:r>
        <w:t>0x0</w:t>
      </w:r>
      <w:r>
        <w:rPr>
          <w:rFonts w:hint="eastAsia"/>
        </w:rPr>
        <w:t>选择功能位</w:t>
      </w:r>
      <w:r>
        <w:t>0</w:t>
      </w:r>
      <w:r>
        <w:rPr>
          <w:rFonts w:hint="eastAsia"/>
        </w:rPr>
        <w:t>到</w:t>
      </w:r>
      <w:r>
        <w:t>31,0x1</w:t>
      </w:r>
      <w:r>
        <w:rPr>
          <w:rFonts w:hint="eastAsia"/>
        </w:rPr>
        <w:t>选择功能位</w:t>
      </w:r>
      <w:r>
        <w:t>32</w:t>
      </w:r>
      <w:r>
        <w:rPr>
          <w:rFonts w:hint="eastAsia"/>
        </w:rPr>
        <w:t>到</w:t>
      </w:r>
      <w:r>
        <w:t>63</w:t>
      </w:r>
      <w:r>
        <w:rPr>
          <w:rFonts w:hint="eastAsia"/>
        </w:rPr>
        <w:t>，等等。</w:t>
      </w:r>
    </w:p>
    <w:p>
      <w:pPr>
        <w:spacing w:before="156"/>
        <w:ind w:left="482" w:hanging="482" w:hangingChars="200"/>
      </w:pPr>
      <w:r>
        <w:rPr>
          <w:b/>
        </w:rPr>
        <w:t xml:space="preserve">device_feature </w:t>
      </w:r>
      <w:r>
        <w:rPr>
          <w:rFonts w:hint="eastAsia"/>
        </w:rPr>
        <w:t>设备使用它来报告它向驱动程序提供的功能位：驱动程序写入</w:t>
      </w:r>
      <w:r>
        <w:t>device_feature_select</w:t>
      </w:r>
      <w:r>
        <w:rPr>
          <w:rFonts w:hint="eastAsia"/>
        </w:rPr>
        <w:t>来选择显示哪些功能位。</w:t>
      </w:r>
    </w:p>
    <w:p>
      <w:pPr>
        <w:spacing w:before="156"/>
        <w:ind w:left="482" w:hanging="482" w:hangingChars="200"/>
      </w:pPr>
      <w:r>
        <w:rPr>
          <w:b/>
        </w:rPr>
        <w:t xml:space="preserve">driver_feature_select </w:t>
      </w:r>
      <w:r>
        <w:rPr>
          <w:rFonts w:hint="eastAsia"/>
        </w:rPr>
        <w:t>驱动程序使用它来选择</w:t>
      </w:r>
      <w:r>
        <w:t>driver_feature</w:t>
      </w:r>
      <w:r>
        <w:rPr>
          <w:rFonts w:hint="eastAsia"/>
        </w:rPr>
        <w:t>显示的功能位。值</w:t>
      </w:r>
      <w:r>
        <w:t>0x0</w:t>
      </w:r>
      <w:r>
        <w:rPr>
          <w:rFonts w:hint="eastAsia"/>
        </w:rPr>
        <w:t>选择功能位</w:t>
      </w:r>
      <w:r>
        <w:t>0</w:t>
      </w:r>
      <w:r>
        <w:rPr>
          <w:rFonts w:hint="eastAsia"/>
        </w:rPr>
        <w:t>到</w:t>
      </w:r>
      <w:r>
        <w:t>31,0x1</w:t>
      </w:r>
      <w:r>
        <w:rPr>
          <w:rFonts w:hint="eastAsia"/>
        </w:rPr>
        <w:t>选择功能位</w:t>
      </w:r>
      <w:r>
        <w:t>32</w:t>
      </w:r>
      <w:r>
        <w:rPr>
          <w:rFonts w:hint="eastAsia"/>
        </w:rPr>
        <w:t>到</w:t>
      </w:r>
      <w:r>
        <w:t>63</w:t>
      </w:r>
      <w:r>
        <w:rPr>
          <w:rFonts w:hint="eastAsia"/>
        </w:rPr>
        <w:t>，等等。</w:t>
      </w:r>
    </w:p>
    <w:p>
      <w:pPr>
        <w:spacing w:before="156"/>
        <w:ind w:left="482" w:hanging="482" w:hangingChars="200"/>
      </w:pPr>
      <w:r>
        <w:rPr>
          <w:b/>
        </w:rPr>
        <w:t xml:space="preserve">driver_feature </w:t>
      </w:r>
      <w:r>
        <w:rPr>
          <w:rFonts w:hint="eastAsia"/>
        </w:rPr>
        <w:t>驱动程序将其写入，用于接受设备提供的功能位。驱动程序功能位由</w:t>
      </w:r>
      <w:r>
        <w:t>driver_feature_select</w:t>
      </w:r>
      <w:r>
        <w:rPr>
          <w:rFonts w:hint="eastAsia"/>
        </w:rPr>
        <w:t>选择。</w:t>
      </w:r>
    </w:p>
    <w:p>
      <w:pPr>
        <w:spacing w:before="156"/>
      </w:pPr>
      <w:r>
        <w:rPr>
          <w:b/>
        </w:rPr>
        <w:t xml:space="preserve">config_msix_vector </w:t>
      </w:r>
      <w:r>
        <w:rPr>
          <w:rFonts w:hint="eastAsia"/>
        </w:rPr>
        <w:t>驱动程序为</w:t>
      </w:r>
      <w:r>
        <w:t>MSI-X</w:t>
      </w:r>
      <w:r>
        <w:rPr>
          <w:rFonts w:hint="eastAsia"/>
        </w:rPr>
        <w:t>设置配置向量。</w:t>
      </w:r>
    </w:p>
    <w:p>
      <w:pPr>
        <w:spacing w:before="156"/>
      </w:pPr>
      <w:r>
        <w:rPr>
          <w:b/>
        </w:rPr>
        <w:t>num_queues</w:t>
      </w:r>
      <w:r>
        <w:t xml:space="preserve"> </w:t>
      </w:r>
      <w:r>
        <w:rPr>
          <w:rFonts w:hint="eastAsia"/>
        </w:rPr>
        <w:t>设备指定此处支持的最大虚拟队列数。</w:t>
      </w:r>
    </w:p>
    <w:p>
      <w:pPr>
        <w:spacing w:before="156"/>
        <w:ind w:left="482" w:hanging="482" w:hangingChars="200"/>
      </w:pPr>
      <w:r>
        <w:rPr>
          <w:b/>
        </w:rPr>
        <w:t xml:space="preserve">device_status </w:t>
      </w:r>
      <w:r>
        <w:rPr>
          <w:rFonts w:hint="eastAsia"/>
        </w:rPr>
        <w:t>驱动程序在此处写入设备状态（参见</w:t>
      </w:r>
      <w:r>
        <w:t>2.1</w:t>
      </w:r>
      <w:r>
        <w:rPr>
          <w:rFonts w:hint="eastAsia"/>
        </w:rPr>
        <w:t>）。将</w:t>
      </w:r>
      <w:r>
        <w:t>0</w:t>
      </w:r>
      <w:r>
        <w:rPr>
          <w:rFonts w:hint="eastAsia"/>
        </w:rPr>
        <w:t>写入此字段会复位设备。</w:t>
      </w:r>
    </w:p>
    <w:p>
      <w:pPr>
        <w:spacing w:before="156"/>
        <w:ind w:left="482" w:hanging="482" w:hangingChars="200"/>
      </w:pPr>
      <w:r>
        <w:rPr>
          <w:b/>
        </w:rPr>
        <w:t xml:space="preserve">config_generation </w:t>
      </w:r>
      <w:r>
        <w:rPr>
          <w:rFonts w:hint="eastAsia"/>
        </w:rPr>
        <w:t>配置原子性值。每次配置发生明显的改变时，设备都会更改此设置。</w:t>
      </w:r>
    </w:p>
    <w:p>
      <w:pPr>
        <w:spacing w:before="156"/>
        <w:ind w:left="482" w:hanging="482" w:hangingChars="200"/>
      </w:pPr>
      <w:r>
        <w:rPr>
          <w:b/>
        </w:rPr>
        <w:t xml:space="preserve">queue_select </w:t>
      </w:r>
      <w:r>
        <w:rPr>
          <w:rFonts w:hint="eastAsia"/>
        </w:rPr>
        <w:t>队列选择。驱动程序选择接下来的字段引用的虚拟队列。</w:t>
      </w:r>
    </w:p>
    <w:p>
      <w:pPr>
        <w:spacing w:before="156"/>
        <w:ind w:left="482" w:hanging="482" w:hangingChars="200"/>
      </w:pPr>
      <w:r>
        <w:rPr>
          <w:b/>
        </w:rPr>
        <w:t xml:space="preserve">queue_size </w:t>
      </w:r>
      <w:r>
        <w:rPr>
          <w:rFonts w:hint="eastAsia"/>
        </w:rPr>
        <w:t>队列大小。在复位时指定管理程序支持的最大队列大小。这可以由驱动程序修改以减少内存需求。</w:t>
      </w:r>
      <w:r>
        <w:t>0</w:t>
      </w:r>
      <w:r>
        <w:rPr>
          <w:rFonts w:hint="eastAsia"/>
        </w:rPr>
        <w:t>表示队列不可用。</w:t>
      </w:r>
    </w:p>
    <w:p>
      <w:pPr>
        <w:spacing w:before="156"/>
        <w:ind w:left="482" w:hanging="482" w:hangingChars="200"/>
      </w:pPr>
      <w:r>
        <w:rPr>
          <w:b/>
        </w:rPr>
        <w:t xml:space="preserve">queue_msix_vector </w:t>
      </w:r>
      <w:r>
        <w:rPr>
          <w:rFonts w:hint="eastAsia"/>
        </w:rPr>
        <w:t>驱动程序使用它来指定</w:t>
      </w:r>
      <w:r>
        <w:t>MSI-X</w:t>
      </w:r>
      <w:r>
        <w:rPr>
          <w:rFonts w:hint="eastAsia"/>
        </w:rPr>
        <w:t>的队列向量。</w:t>
      </w:r>
    </w:p>
    <w:p>
      <w:pPr>
        <w:spacing w:before="156"/>
        <w:ind w:left="482" w:hanging="482" w:hangingChars="200"/>
      </w:pPr>
      <w:r>
        <w:rPr>
          <w:b/>
        </w:rPr>
        <w:t xml:space="preserve">queue_enable </w:t>
      </w:r>
      <w:r>
        <w:rPr>
          <w:rFonts w:hint="eastAsia"/>
        </w:rPr>
        <w:t>驱动程序使用它来有选择地阻止设备执行来自此</w:t>
      </w:r>
      <w:r>
        <w:t>virtqueue</w:t>
      </w:r>
      <w:r>
        <w:rPr>
          <w:rFonts w:hint="eastAsia"/>
        </w:rPr>
        <w:t>的请求。</w:t>
      </w:r>
      <w:r>
        <w:t>1-</w:t>
      </w:r>
      <w:r>
        <w:rPr>
          <w:rFonts w:hint="eastAsia"/>
        </w:rPr>
        <w:t>启用</w:t>
      </w:r>
      <w:r>
        <w:t>; 0-</w:t>
      </w:r>
      <w:r>
        <w:rPr>
          <w:rFonts w:hint="eastAsia"/>
        </w:rPr>
        <w:t>禁用。</w:t>
      </w:r>
    </w:p>
    <w:p>
      <w:pPr>
        <w:spacing w:before="156"/>
        <w:ind w:left="482" w:hanging="482" w:hangingChars="200"/>
      </w:pPr>
      <w:r>
        <w:rPr>
          <w:b/>
        </w:rPr>
        <w:t xml:space="preserve">queue_notify_off </w:t>
      </w:r>
      <w:r>
        <w:rPr>
          <w:rFonts w:hint="eastAsia"/>
        </w:rPr>
        <w:t>驱动程序读取此内容来计算此虚拟队列所在的通知结构的起始偏移量。</w:t>
      </w:r>
    </w:p>
    <w:p>
      <w:pPr>
        <w:spacing w:before="156"/>
        <w:ind w:left="482" w:hanging="482" w:hangingChars="200"/>
      </w:pPr>
      <w:r>
        <w:rPr>
          <w:b/>
        </w:rPr>
        <w:tab/>
      </w:r>
      <w:r>
        <w:rPr>
          <w:rFonts w:hint="eastAsia"/>
        </w:rPr>
        <w:t>注：这不是以字节为单位的偏移量。见下文</w:t>
      </w:r>
      <w:r>
        <w:t>4.1.4.4</w:t>
      </w:r>
      <w:r>
        <w:rPr>
          <w:rFonts w:hint="eastAsia"/>
        </w:rPr>
        <w:t>。</w:t>
      </w:r>
    </w:p>
    <w:p>
      <w:pPr>
        <w:spacing w:before="156"/>
        <w:ind w:left="482" w:hanging="482" w:hangingChars="200"/>
      </w:pPr>
      <w:r>
        <w:rPr>
          <w:b/>
        </w:rPr>
        <w:t xml:space="preserve">queue_desc </w:t>
      </w:r>
      <w:r>
        <w:rPr>
          <w:rFonts w:hint="eastAsia"/>
        </w:rPr>
        <w:t>驱动程序在此处写入描述符表的物理地址。见</w:t>
      </w:r>
      <w:r>
        <w:t>2.4</w:t>
      </w:r>
      <w:r>
        <w:rPr>
          <w:rFonts w:hint="eastAsia"/>
        </w:rPr>
        <w:t>节。</w:t>
      </w:r>
    </w:p>
    <w:p>
      <w:pPr>
        <w:spacing w:before="156"/>
        <w:ind w:left="482" w:hanging="482" w:hangingChars="200"/>
      </w:pPr>
      <w:r>
        <w:rPr>
          <w:b/>
        </w:rPr>
        <w:t xml:space="preserve">queue_avail </w:t>
      </w:r>
      <w:r>
        <w:rPr>
          <w:rFonts w:hint="eastAsia"/>
        </w:rPr>
        <w:t>驱动程序在此处写入可用环的物理地址。见</w:t>
      </w:r>
      <w:r>
        <w:t>2.4</w:t>
      </w:r>
      <w:r>
        <w:rPr>
          <w:rFonts w:hint="eastAsia"/>
        </w:rPr>
        <w:t>节。</w:t>
      </w:r>
    </w:p>
    <w:p>
      <w:pPr>
        <w:spacing w:before="156"/>
        <w:ind w:left="482" w:hanging="482" w:hangingChars="200"/>
      </w:pPr>
      <w:r>
        <w:rPr>
          <w:b/>
        </w:rPr>
        <w:t xml:space="preserve">queue_used </w:t>
      </w:r>
      <w:r>
        <w:rPr>
          <w:rFonts w:hint="eastAsia"/>
        </w:rPr>
        <w:t>驱动程序在此处写入已用环的物理地址。见</w:t>
      </w:r>
      <w:r>
        <w:t>2.4</w:t>
      </w:r>
      <w:r>
        <w:rPr>
          <w:rFonts w:hint="eastAsia"/>
        </w:rPr>
        <w:t>节。</w:t>
      </w:r>
    </w:p>
    <w:p>
      <w:pPr>
        <w:spacing w:before="156"/>
        <w:ind w:left="482" w:hanging="482" w:hangingChars="200"/>
        <w:rPr>
          <w:b/>
        </w:rPr>
      </w:pPr>
      <w:r>
        <w:rPr>
          <w:b/>
        </w:rPr>
        <w:t xml:space="preserve">4.1.4.3.1 </w:t>
      </w:r>
      <w:r>
        <w:rPr>
          <w:rFonts w:hint="eastAsia"/>
          <w:b/>
        </w:rPr>
        <w:t>设备要求：常规配置结构布局</w:t>
      </w:r>
    </w:p>
    <w:p>
      <w:pPr>
        <w:spacing w:before="156"/>
        <w:ind w:left="480" w:hanging="480" w:hangingChars="200"/>
      </w:pPr>
      <w:r>
        <w:t>offset</w:t>
      </w:r>
      <w:r>
        <w:rPr>
          <w:rFonts w:hint="eastAsia"/>
          <w:b/>
        </w:rPr>
        <w:t>必须</w:t>
      </w:r>
      <w:r>
        <w:rPr>
          <w:rFonts w:hint="eastAsia"/>
        </w:rPr>
        <w:t>以</w:t>
      </w:r>
      <w:r>
        <w:t>4</w:t>
      </w:r>
      <w:r>
        <w:rPr>
          <w:rFonts w:hint="eastAsia"/>
        </w:rPr>
        <w:t>字节对齐。</w:t>
      </w:r>
    </w:p>
    <w:p>
      <w:pPr>
        <w:spacing w:before="156"/>
        <w:ind w:left="480" w:hanging="480" w:hangingChars="200"/>
      </w:pPr>
      <w:r>
        <w:rPr>
          <w:rFonts w:hint="eastAsia"/>
        </w:rPr>
        <w:t>设备</w:t>
      </w:r>
      <w:r>
        <w:rPr>
          <w:rFonts w:hint="eastAsia"/>
          <w:b/>
        </w:rPr>
        <w:t>必须</w:t>
      </w:r>
      <w:r>
        <w:rPr>
          <w:rFonts w:hint="eastAsia"/>
        </w:rPr>
        <w:t>至少具有一个常规配置功能。</w:t>
      </w:r>
    </w:p>
    <w:p>
      <w:pPr>
        <w:spacing w:before="156"/>
      </w:pPr>
      <w:r>
        <w:rPr>
          <w:rFonts w:hint="eastAsia"/>
        </w:rPr>
        <w:t>设备</w:t>
      </w:r>
      <w:r>
        <w:rPr>
          <w:rFonts w:hint="eastAsia"/>
          <w:b/>
        </w:rPr>
        <w:t>必须</w:t>
      </w:r>
      <w:r>
        <w:rPr>
          <w:rFonts w:hint="eastAsia"/>
        </w:rPr>
        <w:t>提供它在</w:t>
      </w:r>
      <w:r>
        <w:t>device_feature</w:t>
      </w:r>
      <w:r>
        <w:rPr>
          <w:rFonts w:hint="eastAsia"/>
        </w:rPr>
        <w:t>中提供的功能位，从位</w:t>
      </w:r>
      <w:r>
        <w:t>device_feature_select*32</w:t>
      </w:r>
      <w:r>
        <w:rPr>
          <w:rFonts w:hint="eastAsia"/>
        </w:rPr>
        <w:t>开始，用于驱动程序写入的任何</w:t>
      </w:r>
      <w:r>
        <w:t>device_feature_select</w:t>
      </w:r>
      <w:r>
        <w:rPr>
          <w:rFonts w:hint="eastAsia"/>
        </w:rPr>
        <w:t>。</w:t>
      </w:r>
    </w:p>
    <w:p>
      <w:pPr>
        <w:spacing w:before="156"/>
        <w:ind w:left="482" w:hanging="482" w:hangingChars="200"/>
      </w:pPr>
      <w:r>
        <w:rPr>
          <w:rFonts w:hint="eastAsia"/>
          <w:b/>
        </w:rPr>
        <w:t>注：</w:t>
      </w:r>
      <w:r>
        <w:rPr>
          <w:rFonts w:hint="eastAsia"/>
        </w:rPr>
        <w:t>由于此处定义的功能不超过</w:t>
      </w:r>
      <w:r>
        <w:t>63</w:t>
      </w:r>
      <w:r>
        <w:rPr>
          <w:rFonts w:hint="eastAsia"/>
          <w:b/>
        </w:rPr>
        <w:t>，</w:t>
      </w:r>
      <w:r>
        <w:rPr>
          <w:rFonts w:hint="eastAsia"/>
        </w:rPr>
        <w:t>因此这意味着它将为除</w:t>
      </w:r>
      <w:r>
        <w:t>0</w:t>
      </w:r>
      <w:r>
        <w:rPr>
          <w:rFonts w:hint="eastAsia"/>
        </w:rPr>
        <w:t>或</w:t>
      </w:r>
      <w:r>
        <w:t>1</w:t>
      </w:r>
      <w:r>
        <w:rPr>
          <w:rFonts w:hint="eastAsia"/>
        </w:rPr>
        <w:t>以外的任何</w:t>
      </w:r>
      <w:r>
        <w:t>device_feature_select</w:t>
      </w:r>
      <w:r>
        <w:rPr>
          <w:rFonts w:hint="eastAsia"/>
        </w:rPr>
        <w:t>呈现</w:t>
      </w:r>
      <w:r>
        <w:t>0</w:t>
      </w:r>
      <w:r>
        <w:rPr>
          <w:rFonts w:hint="eastAsia"/>
        </w:rPr>
        <w:t>。</w:t>
      </w:r>
    </w:p>
    <w:p>
      <w:pPr>
        <w:spacing w:before="156"/>
      </w:pPr>
      <w:r>
        <w:rPr>
          <w:rFonts w:hint="eastAsia"/>
        </w:rPr>
        <w:t>设备</w:t>
      </w:r>
      <w:r>
        <w:rPr>
          <w:rFonts w:hint="eastAsia"/>
          <w:b/>
        </w:rPr>
        <w:t>必须</w:t>
      </w:r>
      <w:r>
        <w:rPr>
          <w:rFonts w:hint="eastAsia"/>
        </w:rPr>
        <w:t>提供驱动程序在</w:t>
      </w:r>
      <w:r>
        <w:t>driver_feature</w:t>
      </w:r>
      <w:r>
        <w:rPr>
          <w:rFonts w:hint="eastAsia"/>
        </w:rPr>
        <w:t>中写入的任何有效特征位，从位</w:t>
      </w:r>
      <w:r>
        <w:t>driver_ feature_select*32</w:t>
      </w:r>
      <w:r>
        <w:rPr>
          <w:rFonts w:hint="eastAsia"/>
        </w:rPr>
        <w:t>开始，用于驱动程序写入的任何</w:t>
      </w:r>
      <w:r>
        <w:t>driver_feature_select</w:t>
      </w:r>
      <w:r>
        <w:rPr>
          <w:rFonts w:hint="eastAsia"/>
        </w:rPr>
        <w:t>。设备</w:t>
      </w:r>
      <w:r>
        <w:rPr>
          <w:rFonts w:hint="eastAsia"/>
          <w:b/>
        </w:rPr>
        <w:t>必须</w:t>
      </w:r>
      <w:r>
        <w:rPr>
          <w:rFonts w:hint="eastAsia"/>
        </w:rPr>
        <w:t>提供驱动程序写入的任何有效的功能位，其为</w:t>
      </w:r>
      <w:r>
        <w:t>device_feature</w:t>
      </w:r>
      <w:r>
        <w:rPr>
          <w:rFonts w:hint="eastAsia"/>
        </w:rPr>
        <w:t>位对应的子集。设备</w:t>
      </w:r>
      <w:r>
        <w:rPr>
          <w:rFonts w:hint="eastAsia"/>
          <w:b/>
        </w:rPr>
        <w:t>可以</w:t>
      </w:r>
      <w:r>
        <w:rPr>
          <w:rFonts w:hint="eastAsia"/>
        </w:rPr>
        <w:t>提供驱动程序写入的无效位。</w:t>
      </w:r>
    </w:p>
    <w:p>
      <w:pPr>
        <w:spacing w:before="156"/>
        <w:ind w:left="482" w:hanging="482" w:hangingChars="200"/>
      </w:pPr>
      <w:r>
        <w:rPr>
          <w:rFonts w:hint="eastAsia"/>
          <w:b/>
        </w:rPr>
        <w:t>注：</w:t>
      </w:r>
      <w:r>
        <w:rPr>
          <w:rFonts w:hint="eastAsia"/>
        </w:rPr>
        <w:t>这意味着设备可以忽略它从未提供的功能位的写入，并且在读取时只显示</w:t>
      </w:r>
      <w:r>
        <w:t>0</w:t>
      </w:r>
      <w:r>
        <w:rPr>
          <w:rFonts w:hint="eastAsia"/>
        </w:rPr>
        <w:t>。或者它只能反映驱动程序写的内容（但是当驱动程序设置</w:t>
      </w:r>
      <w:r>
        <w:t>FEATURES_OK</w:t>
      </w:r>
      <w:r>
        <w:rPr>
          <w:rFonts w:hint="eastAsia"/>
        </w:rPr>
        <w:t>时仍然需要检查它们）。</w:t>
      </w:r>
    </w:p>
    <w:p>
      <w:pPr>
        <w:spacing w:before="156"/>
      </w:pPr>
      <w:r>
        <w:rPr>
          <w:rFonts w:hint="eastAsia"/>
          <w:b/>
        </w:rPr>
        <w:t>注：</w:t>
      </w:r>
      <w:r>
        <w:rPr>
          <w:rFonts w:hint="eastAsia"/>
        </w:rPr>
        <w:t>根据每个</w:t>
      </w:r>
      <w:r>
        <w:t>3.1.1</w:t>
      </w:r>
      <w:r>
        <w:rPr>
          <w:rFonts w:hint="eastAsia"/>
        </w:rPr>
        <w:t>，驱动程序无论如何都不应该写无效位，但会尝试处理它。</w:t>
      </w:r>
    </w:p>
    <w:p>
      <w:pPr>
        <w:spacing w:before="156"/>
      </w:pPr>
      <w:r>
        <w:rPr>
          <w:rFonts w:hint="eastAsia"/>
        </w:rPr>
        <w:t>在驱动程序读取特定于设备的配置值之后，设备必须提供更改过的</w:t>
      </w:r>
      <w:r>
        <w:t>config_generation</w:t>
      </w:r>
      <w:r>
        <w:rPr>
          <w:rFonts w:hint="eastAsia"/>
        </w:rPr>
        <w:t>，该配置值自上次读取设备特定配置的任何部分后已发生更改。</w:t>
      </w:r>
    </w:p>
    <w:p>
      <w:pPr>
        <w:spacing w:before="156"/>
        <w:ind w:left="482" w:hanging="482" w:hangingChars="200"/>
      </w:pPr>
      <w:r>
        <w:rPr>
          <w:rFonts w:hint="eastAsia"/>
          <w:b/>
        </w:rPr>
        <w:t>注：</w:t>
      </w:r>
      <w:r>
        <w:rPr>
          <w:rFonts w:hint="eastAsia"/>
        </w:rPr>
        <w:t>由于</w:t>
      </w:r>
      <w:r>
        <w:t>config_generation</w:t>
      </w:r>
      <w:r>
        <w:rPr>
          <w:rFonts w:hint="eastAsia"/>
        </w:rPr>
        <w:t>是一个</w:t>
      </w:r>
      <w:r>
        <w:t>8</w:t>
      </w:r>
      <w:r>
        <w:rPr>
          <w:rFonts w:hint="eastAsia"/>
        </w:rPr>
        <w:t>位值，在每次配置中单纯地对其进行递增都可能因</w:t>
      </w:r>
      <w:r>
        <w:t>wrap</w:t>
      </w:r>
      <w:r>
        <w:rPr>
          <w:rFonts w:hint="eastAsia"/>
        </w:rPr>
        <w:t>而违反这个要求。当其发生变化时设置一个内部标志，且如果驱动程序从特定于设备的配置中读取了这个标志，则时</w:t>
      </w:r>
      <w:r>
        <w:t>config_generation</w:t>
      </w:r>
      <w:r>
        <w:rPr>
          <w:rFonts w:hint="eastAsia"/>
        </w:rPr>
        <w:t>递增并清空这个标志，这样做会更加好。</w:t>
      </w:r>
    </w:p>
    <w:p>
      <w:pPr>
        <w:spacing w:before="156"/>
        <w:ind w:left="480" w:hanging="480" w:hangingChars="200"/>
      </w:pPr>
      <w:r>
        <w:rPr>
          <w:rFonts w:hint="eastAsia"/>
        </w:rPr>
        <w:t>设备</w:t>
      </w:r>
      <w:r>
        <w:rPr>
          <w:rFonts w:hint="eastAsia"/>
          <w:b/>
        </w:rPr>
        <w:t>必须</w:t>
      </w:r>
      <w:r>
        <w:rPr>
          <w:rFonts w:hint="eastAsia"/>
        </w:rPr>
        <w:t>在</w:t>
      </w:r>
      <w:r>
        <w:t>0</w:t>
      </w:r>
      <w:r>
        <w:rPr>
          <w:rFonts w:hint="eastAsia"/>
        </w:rPr>
        <w:t>被写入</w:t>
      </w:r>
      <w:r>
        <w:t>device_status</w:t>
      </w:r>
      <w:r>
        <w:rPr>
          <w:rFonts w:hint="eastAsia"/>
        </w:rPr>
        <w:t>时复位，并在完成后在</w:t>
      </w:r>
      <w:r>
        <w:t>device_status</w:t>
      </w:r>
      <w:r>
        <w:rPr>
          <w:rFonts w:hint="eastAsia"/>
        </w:rPr>
        <w:t>中显示</w:t>
      </w:r>
      <w:r>
        <w:t>0</w:t>
      </w:r>
      <w:r>
        <w:rPr>
          <w:rFonts w:hint="eastAsia"/>
        </w:rPr>
        <w:t>。</w:t>
      </w:r>
    </w:p>
    <w:p>
      <w:pPr>
        <w:spacing w:before="156"/>
        <w:ind w:left="480" w:hanging="480" w:hangingChars="200"/>
      </w:pPr>
      <w:r>
        <w:rPr>
          <w:rFonts w:hint="eastAsia"/>
        </w:rPr>
        <w:t>设备</w:t>
      </w:r>
      <w:r>
        <w:rPr>
          <w:rFonts w:hint="eastAsia"/>
          <w:b/>
        </w:rPr>
        <w:t>必须</w:t>
      </w:r>
      <w:r>
        <w:rPr>
          <w:rFonts w:hint="eastAsia"/>
        </w:rPr>
        <w:t>在复位时在</w:t>
      </w:r>
      <w:r>
        <w:t>queue_enable</w:t>
      </w:r>
      <w:r>
        <w:rPr>
          <w:rFonts w:hint="eastAsia"/>
        </w:rPr>
        <w:t>中显示</w:t>
      </w:r>
      <w:r>
        <w:t>0</w:t>
      </w:r>
      <w:r>
        <w:rPr>
          <w:rFonts w:hint="eastAsia"/>
        </w:rPr>
        <w:t>。</w:t>
      </w:r>
    </w:p>
    <w:p>
      <w:pPr>
        <w:spacing w:before="156"/>
      </w:pPr>
      <w:r>
        <w:rPr>
          <w:rFonts w:hint="eastAsia"/>
        </w:rPr>
        <w:t>如果对应于当前</w:t>
      </w:r>
      <w:r>
        <w:t>queue_select</w:t>
      </w:r>
      <w:r>
        <w:rPr>
          <w:rFonts w:hint="eastAsia"/>
        </w:rPr>
        <w:t>的</w:t>
      </w:r>
      <w:r>
        <w:t>virtqueue</w:t>
      </w:r>
      <w:r>
        <w:rPr>
          <w:rFonts w:hint="eastAsia"/>
        </w:rPr>
        <w:t>不可用，则设备</w:t>
      </w:r>
      <w:r>
        <w:rPr>
          <w:rFonts w:hint="eastAsia"/>
          <w:b/>
        </w:rPr>
        <w:t>必须</w:t>
      </w:r>
      <w:r>
        <w:rPr>
          <w:rFonts w:hint="eastAsia"/>
        </w:rPr>
        <w:t>在</w:t>
      </w:r>
      <w:r>
        <w:t>queue_size</w:t>
      </w:r>
      <w:r>
        <w:rPr>
          <w:rFonts w:hint="eastAsia"/>
        </w:rPr>
        <w:t>中呈现</w:t>
      </w:r>
      <w:r>
        <w:t>0</w:t>
      </w:r>
      <w:r>
        <w:rPr>
          <w:rFonts w:hint="eastAsia"/>
        </w:rPr>
        <w:t>。</w:t>
      </w:r>
    </w:p>
    <w:p>
      <w:pPr>
        <w:pStyle w:val="7"/>
      </w:pPr>
      <w:bookmarkStart w:id="58" w:name="_4.1.4.3.2_设备要求：常规配置结构布局"/>
      <w:bookmarkEnd w:id="58"/>
      <w:r>
        <w:t xml:space="preserve">4.1.4.3.2 </w:t>
      </w:r>
      <w:r>
        <w:rPr>
          <w:rFonts w:hint="eastAsia"/>
        </w:rPr>
        <w:t>设备要求：常规配置结构布局</w:t>
      </w:r>
    </w:p>
    <w:p>
      <w:pPr>
        <w:spacing w:before="156"/>
      </w:pPr>
      <w:r>
        <w:rPr>
          <w:rFonts w:hint="eastAsia"/>
        </w:rPr>
        <w:t>驱动程序</w:t>
      </w:r>
      <w:r>
        <w:rPr>
          <w:rFonts w:hint="eastAsia"/>
          <w:b/>
        </w:rPr>
        <w:t>不得</w:t>
      </w:r>
      <w:r>
        <w:rPr>
          <w:rFonts w:hint="eastAsia"/>
        </w:rPr>
        <w:t>写入</w:t>
      </w:r>
      <w:r>
        <w:t>device_feature</w:t>
      </w:r>
      <w:r>
        <w:rPr>
          <w:rFonts w:hint="eastAsia"/>
        </w:rPr>
        <w:t>，</w:t>
      </w:r>
      <w:r>
        <w:t>num_queues</w:t>
      </w:r>
      <w:r>
        <w:rPr>
          <w:rFonts w:hint="eastAsia"/>
        </w:rPr>
        <w:t>，</w:t>
      </w:r>
      <w:r>
        <w:t>config_generation</w:t>
      </w:r>
      <w:r>
        <w:rPr>
          <w:rFonts w:hint="eastAsia"/>
        </w:rPr>
        <w:t>或</w:t>
      </w:r>
      <w:r>
        <w:t>queue_notify_off</w:t>
      </w:r>
      <w:r>
        <w:rPr>
          <w:rFonts w:hint="eastAsia"/>
        </w:rPr>
        <w:t>。</w:t>
      </w:r>
    </w:p>
    <w:p>
      <w:pPr>
        <w:spacing w:before="156"/>
      </w:pPr>
      <w:r>
        <w:rPr>
          <w:rFonts w:hint="eastAsia"/>
        </w:rPr>
        <w:t>驱动程序</w:t>
      </w:r>
      <w:r>
        <w:rPr>
          <w:rFonts w:hint="eastAsia"/>
          <w:b/>
        </w:rPr>
        <w:t>不得</w:t>
      </w:r>
      <w:r>
        <w:rPr>
          <w:rFonts w:hint="eastAsia"/>
        </w:rPr>
        <w:t>向</w:t>
      </w:r>
      <w:r>
        <w:t>queue_size</w:t>
      </w:r>
      <w:r>
        <w:rPr>
          <w:rFonts w:hint="eastAsia"/>
        </w:rPr>
        <w:t>写入非</w:t>
      </w:r>
      <w:r>
        <w:t>2</w:t>
      </w:r>
      <w:r>
        <w:rPr>
          <w:rFonts w:hint="eastAsia"/>
        </w:rPr>
        <w:t>的幂的值。</w:t>
      </w:r>
    </w:p>
    <w:p>
      <w:pPr>
        <w:spacing w:before="156"/>
      </w:pPr>
      <w:r>
        <w:rPr>
          <w:rFonts w:hint="eastAsia"/>
        </w:rPr>
        <w:t>在使用</w:t>
      </w:r>
      <w:r>
        <w:t>queue_enable</w:t>
      </w:r>
      <w:r>
        <w:rPr>
          <w:rFonts w:hint="eastAsia"/>
        </w:rPr>
        <w:t>使能</w:t>
      </w:r>
      <w:r>
        <w:t>virtqueue</w:t>
      </w:r>
      <w:r>
        <w:rPr>
          <w:rFonts w:hint="eastAsia"/>
        </w:rPr>
        <w:t>之前，驱动程序</w:t>
      </w:r>
      <w:r>
        <w:rPr>
          <w:rFonts w:hint="eastAsia"/>
          <w:b/>
        </w:rPr>
        <w:t>必须</w:t>
      </w:r>
      <w:r>
        <w:rPr>
          <w:rFonts w:hint="eastAsia"/>
        </w:rPr>
        <w:t>配置其他</w:t>
      </w:r>
      <w:r>
        <w:t>virtqueue</w:t>
      </w:r>
      <w:r>
        <w:rPr>
          <w:rFonts w:hint="eastAsia"/>
        </w:rPr>
        <w:t>字段。</w:t>
      </w:r>
    </w:p>
    <w:p>
      <w:pPr>
        <w:spacing w:before="156"/>
      </w:pPr>
      <w:r>
        <w:rPr>
          <w:rFonts w:hint="eastAsia"/>
        </w:rPr>
        <w:t>将</w:t>
      </w:r>
      <w:r>
        <w:t>0</w:t>
      </w:r>
      <w:r>
        <w:rPr>
          <w:rFonts w:hint="eastAsia"/>
        </w:rPr>
        <w:t>写入</w:t>
      </w:r>
      <w:r>
        <w:t>device_status</w:t>
      </w:r>
      <w:r>
        <w:rPr>
          <w:rFonts w:hint="eastAsia"/>
        </w:rPr>
        <w:t>后，驱动程序</w:t>
      </w:r>
      <w:r>
        <w:rPr>
          <w:rFonts w:hint="eastAsia"/>
          <w:b/>
        </w:rPr>
        <w:t>必须</w:t>
      </w:r>
      <w:r>
        <w:rPr>
          <w:rFonts w:hint="eastAsia"/>
        </w:rPr>
        <w:t>在重新初始化设备之前等待</w:t>
      </w:r>
      <w:r>
        <w:t>device_status</w:t>
      </w:r>
      <w:r>
        <w:rPr>
          <w:rFonts w:hint="eastAsia"/>
        </w:rPr>
        <w:t>读取后使之返回</w:t>
      </w:r>
      <w:r>
        <w:t>0</w:t>
      </w:r>
      <w:r>
        <w:rPr>
          <w:rFonts w:hint="eastAsia"/>
        </w:rPr>
        <w:t>。</w:t>
      </w:r>
    </w:p>
    <w:p>
      <w:pPr>
        <w:spacing w:before="156"/>
      </w:pPr>
      <w:r>
        <w:rPr>
          <w:rFonts w:hint="eastAsia"/>
        </w:rPr>
        <w:t>驱动程序</w:t>
      </w:r>
      <w:r>
        <w:rPr>
          <w:rFonts w:hint="eastAsia"/>
          <w:b/>
        </w:rPr>
        <w:t>不得</w:t>
      </w:r>
      <w:r>
        <w:rPr>
          <w:rFonts w:hint="eastAsia"/>
        </w:rPr>
        <w:t>向</w:t>
      </w:r>
      <w:r>
        <w:t>queue_enable</w:t>
      </w:r>
      <w:r>
        <w:rPr>
          <w:rFonts w:hint="eastAsia"/>
        </w:rPr>
        <w:t>写入</w:t>
      </w:r>
      <w:r>
        <w:t>0</w:t>
      </w:r>
      <w:r>
        <w:rPr>
          <w:rFonts w:hint="eastAsia"/>
        </w:rPr>
        <w:t>。</w:t>
      </w:r>
    </w:p>
    <w:p>
      <w:pPr>
        <w:pStyle w:val="6"/>
      </w:pPr>
      <w:r>
        <w:t xml:space="preserve">4.1.4.4 </w:t>
      </w:r>
      <w:r>
        <w:rPr>
          <w:rFonts w:hint="eastAsia"/>
        </w:rPr>
        <w:t>通知结构布局</w:t>
      </w:r>
    </w:p>
    <w:p>
      <w:pPr>
        <w:spacing w:before="156"/>
      </w:pPr>
      <w:r>
        <mc:AlternateContent>
          <mc:Choice Requires="wps">
            <w:drawing>
              <wp:anchor distT="0" distB="0" distL="114300" distR="114300" simplePos="0" relativeHeight="251686912" behindDoc="0" locked="0" layoutInCell="1" allowOverlap="1">
                <wp:simplePos x="0" y="0"/>
                <wp:positionH relativeFrom="column">
                  <wp:posOffset>19050</wp:posOffset>
                </wp:positionH>
                <wp:positionV relativeFrom="paragraph">
                  <wp:posOffset>440690</wp:posOffset>
                </wp:positionV>
                <wp:extent cx="5241290" cy="996950"/>
                <wp:effectExtent l="0" t="0" r="16510" b="12700"/>
                <wp:wrapNone/>
                <wp:docPr id="41" name="文本框 41"/>
                <wp:cNvGraphicFramePr/>
                <a:graphic xmlns:a="http://schemas.openxmlformats.org/drawingml/2006/main">
                  <a:graphicData uri="http://schemas.microsoft.com/office/word/2010/wordprocessingShape">
                    <wps:wsp>
                      <wps:cNvSpPr txBox="1">
                        <a:spLocks noChangeArrowheads="1"/>
                      </wps:cNvSpPr>
                      <wps:spPr bwMode="auto">
                        <a:xfrm>
                          <a:off x="0" y="0"/>
                          <a:ext cx="5241290" cy="996950"/>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virtio_pci_notify_cap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struct virtio_pci_cap cap;</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notify_off_multiplier; /* Multiplier for queue_notify_off.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pt;margin-top:34.7pt;height:78.5pt;width:412.7pt;z-index:251686912;mso-width-relative:page;mso-height-relative:page;" fillcolor="#FFFFFF" filled="t" stroked="t" coordsize="21600,21600" o:gfxdata="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WBMjdgAAAAIAQAADwAAAAAAAAABACAAAAAi&#10;AAAAZHJzL2Rvd25yZXYueG1sUEsBAhQAFAAAAAgAh07iQMY3GVJDAgAAiQQAAA4AAAAAAAAAAQAg&#10;AAAAJwEAAGRycy9lMm9Eb2MueG1sUEsFBgAAAAAGAAYAWQEAANwFA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virtio_pci_notify_cap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struct virtio_pci_cap cap;</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notify_off_multiplier; /* Multiplier for queue_notify_off.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v:textbox>
              </v:shape>
            </w:pict>
          </mc:Fallback>
        </mc:AlternateContent>
      </w:r>
      <w:r>
        <w:rPr>
          <w:rFonts w:hint="eastAsia"/>
        </w:rPr>
        <w:t>通知地址通过</w:t>
      </w:r>
      <w:r>
        <w:t>VIRTIO_PCI_CAP_NITIFY_CFG</w:t>
      </w:r>
      <w:r>
        <w:rPr>
          <w:rFonts w:hint="eastAsia"/>
        </w:rPr>
        <w:t>功能进行查找。此功能后紧跟一个附加字段，如下所示：</w:t>
      </w:r>
    </w:p>
    <w:p>
      <w:pPr>
        <w:spacing w:before="156"/>
      </w:pPr>
    </w:p>
    <w:p>
      <w:pPr>
        <w:spacing w:before="156"/>
      </w:pPr>
    </w:p>
    <w:p>
      <w:pPr>
        <w:spacing w:before="156"/>
      </w:pPr>
    </w:p>
    <w:p>
      <w:pPr>
        <w:spacing w:before="156"/>
      </w:pPr>
      <w:r>
        <w:t>notify_off_multiplier</w:t>
      </w:r>
      <w:r>
        <w:rPr>
          <w:rFonts w:hint="eastAsia"/>
        </w:rPr>
        <w:t>与</w:t>
      </w:r>
      <w:r>
        <w:t>queue_notify_off</w:t>
      </w:r>
      <w:r>
        <w:rPr>
          <w:rFonts w:hint="eastAsia"/>
        </w:rPr>
        <w:t>结合使用，可以在</w:t>
      </w:r>
      <w:r>
        <w:t>BAR</w:t>
      </w:r>
      <w:r>
        <w:rPr>
          <w:rFonts w:hint="eastAsia"/>
        </w:rPr>
        <w:t>中为虚拟队列派生</w:t>
      </w:r>
      <w:r>
        <w:t>Queue Notify</w:t>
      </w:r>
      <w:r>
        <w:rPr>
          <w:rFonts w:hint="eastAsia"/>
        </w:rPr>
        <w:t>地址：</w:t>
      </w:r>
    </w:p>
    <w:p>
      <w:pPr>
        <w:spacing w:before="156"/>
      </w:pPr>
      <w:r>
        <mc:AlternateContent>
          <mc:Choice Requires="wps">
            <w:drawing>
              <wp:anchor distT="0" distB="0" distL="114300" distR="114300" simplePos="0" relativeHeight="251687936" behindDoc="0" locked="0" layoutInCell="1" allowOverlap="1">
                <wp:simplePos x="0" y="0"/>
                <wp:positionH relativeFrom="column">
                  <wp:posOffset>19050</wp:posOffset>
                </wp:positionH>
                <wp:positionV relativeFrom="paragraph">
                  <wp:posOffset>133350</wp:posOffset>
                </wp:positionV>
                <wp:extent cx="5241290" cy="520700"/>
                <wp:effectExtent l="0" t="0" r="16510" b="12700"/>
                <wp:wrapNone/>
                <wp:docPr id="40" name="文本框 40"/>
                <wp:cNvGraphicFramePr/>
                <a:graphic xmlns:a="http://schemas.openxmlformats.org/drawingml/2006/main">
                  <a:graphicData uri="http://schemas.microsoft.com/office/word/2010/wordprocessingShape">
                    <wps:wsp>
                      <wps:cNvSpPr txBox="1">
                        <a:spLocks noChangeArrowheads="1"/>
                      </wps:cNvSpPr>
                      <wps:spPr bwMode="auto">
                        <a:xfrm>
                          <a:off x="0" y="0"/>
                          <a:ext cx="5241290" cy="520700"/>
                        </a:xfrm>
                        <a:prstGeom prst="rect">
                          <a:avLst/>
                        </a:prstGeom>
                        <a:solidFill>
                          <a:srgbClr val="FFFFFF"/>
                        </a:solidFill>
                        <a:ln w="9525">
                          <a:solidFill>
                            <a:srgbClr val="000000"/>
                          </a:solidFill>
                          <a:miter lim="800000"/>
                        </a:ln>
                      </wps:spPr>
                      <wps:txbx>
                        <w:txbxContent>
                          <w:p>
                            <w:pPr>
                              <w:spacing w:before="120" w:after="120"/>
                              <w:ind w:left="240" w:leftChars="100" w:firstLine="420"/>
                              <w:rPr>
                                <w:szCs w:val="16"/>
                              </w:rPr>
                            </w:pPr>
                            <w:r>
                              <w:rPr>
                                <w:rFonts w:eastAsia="CourierNewPSMT"/>
                                <w:kern w:val="0"/>
                                <w:sz w:val="16"/>
                                <w:szCs w:val="16"/>
                              </w:rPr>
                              <w:t>cap.offset + queue_notify_off * notify_off_multiplier</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pt;margin-top:10.5pt;height:41pt;width:412.7pt;z-index:251687936;mso-width-relative:page;mso-height-relative:page;" fillcolor="#FFFFFF" filled="t" stroked="t" coordsize="21600,21600" o:gfxdata="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&#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NlXWq1wAAAAgBAAAPAAAAAAAAAAEAIAAAACIAAABk&#10;cnMvZG93bnJldi54bWxQSwECFAAUAAAACACHTuJA1RhruUACAACJBAAADgAAAAAAAAABACAAAAAm&#10;AQAAZHJzL2Uyb0RvYy54bWxQSwUGAAAAAAYABgBZAQAA2AUAAAAA&#10;">
                <v:fill on="t" focussize="0,0"/>
                <v:stroke color="#000000" miterlimit="8" joinstyle="miter"/>
                <v:imagedata o:title=""/>
                <o:lock v:ext="edit" aspectratio="f"/>
                <v:textbox>
                  <w:txbxContent>
                    <w:p>
                      <w:pPr>
                        <w:spacing w:before="120" w:after="120"/>
                        <w:ind w:left="240" w:leftChars="100" w:firstLine="420"/>
                        <w:rPr>
                          <w:szCs w:val="16"/>
                        </w:rPr>
                      </w:pPr>
                      <w:r>
                        <w:rPr>
                          <w:rFonts w:eastAsia="CourierNewPSMT"/>
                          <w:kern w:val="0"/>
                          <w:sz w:val="16"/>
                          <w:szCs w:val="16"/>
                        </w:rPr>
                        <w:t>cap.offset + queue_notify_off * notify_off_multiplier</w:t>
                      </w:r>
                    </w:p>
                  </w:txbxContent>
                </v:textbox>
              </v:shape>
            </w:pict>
          </mc:Fallback>
        </mc:AlternateContent>
      </w:r>
    </w:p>
    <w:p>
      <w:pPr>
        <w:spacing w:before="156"/>
      </w:pPr>
    </w:p>
    <w:p>
      <w:pPr>
        <w:spacing w:before="156"/>
      </w:pPr>
      <w:r>
        <w:t>cap.offset</w:t>
      </w:r>
      <w:r>
        <w:rPr>
          <w:rFonts w:hint="eastAsia"/>
        </w:rPr>
        <w:t>和</w:t>
      </w:r>
      <w:r>
        <w:t>notify_off_multiplier</w:t>
      </w:r>
      <w:r>
        <w:rPr>
          <w:rFonts w:hint="eastAsia"/>
        </w:rPr>
        <w:t>取自上面的通知功能结构，</w:t>
      </w:r>
      <w:r>
        <w:t>queue_notify_off</w:t>
      </w:r>
      <w:r>
        <w:rPr>
          <w:rFonts w:hint="eastAsia"/>
        </w:rPr>
        <w:t>取自常规配置结构。</w:t>
      </w:r>
    </w:p>
    <w:p>
      <w:pPr>
        <w:spacing w:before="156"/>
      </w:pPr>
      <w:r>
        <w:rPr>
          <w:rFonts w:hint="eastAsia"/>
          <w:b/>
        </w:rPr>
        <w:t>注：</w:t>
      </w:r>
      <w:r>
        <w:rPr>
          <w:rFonts w:hint="eastAsia"/>
        </w:rPr>
        <w:t>例如，如果</w:t>
      </w:r>
      <w:r>
        <w:t>notifier_off_multiplier</w:t>
      </w:r>
      <w:r>
        <w:rPr>
          <w:rFonts w:hint="eastAsia"/>
        </w:rPr>
        <w:t>为</w:t>
      </w:r>
      <w:r>
        <w:t>0</w:t>
      </w:r>
      <w:r>
        <w:rPr>
          <w:rFonts w:hint="eastAsia"/>
        </w:rPr>
        <w:t>，则设备对所有队列使用相同的队列通知地址。</w:t>
      </w:r>
    </w:p>
    <w:p>
      <w:pPr>
        <w:pStyle w:val="7"/>
      </w:pPr>
      <w:bookmarkStart w:id="59" w:name="_4.1.4.4.1_设备要求：通知功能"/>
      <w:bookmarkEnd w:id="59"/>
      <w:r>
        <w:t xml:space="preserve">4.1.4.4.1 </w:t>
      </w:r>
      <w:r>
        <w:rPr>
          <w:rFonts w:hint="eastAsia"/>
        </w:rPr>
        <w:t>设备要求：通知功能</w:t>
      </w:r>
    </w:p>
    <w:p>
      <w:pPr>
        <w:spacing w:before="156"/>
      </w:pPr>
      <w:r>
        <w:rPr>
          <w:rFonts w:hint="eastAsia"/>
        </w:rPr>
        <w:t>设备</w:t>
      </w:r>
      <w:r>
        <w:rPr>
          <w:rFonts w:hint="eastAsia"/>
          <w:b/>
        </w:rPr>
        <w:t>必须</w:t>
      </w:r>
      <w:r>
        <w:rPr>
          <w:rFonts w:hint="eastAsia"/>
        </w:rPr>
        <w:t>提供至少一个通知功能。</w:t>
      </w:r>
    </w:p>
    <w:p>
      <w:pPr>
        <w:spacing w:before="156"/>
      </w:pPr>
      <w:r>
        <w:t>cap.offset</w:t>
      </w:r>
      <w:r>
        <w:rPr>
          <w:rFonts w:hint="eastAsia"/>
          <w:b/>
        </w:rPr>
        <w:t>必须</w:t>
      </w:r>
      <w:r>
        <w:rPr>
          <w:rFonts w:hint="eastAsia"/>
        </w:rPr>
        <w:t>是</w:t>
      </w:r>
      <w:r>
        <w:t>2</w:t>
      </w:r>
      <w:r>
        <w:rPr>
          <w:rFonts w:hint="eastAsia"/>
        </w:rPr>
        <w:t>字节对齐的。</w:t>
      </w:r>
    </w:p>
    <w:p>
      <w:pPr>
        <w:spacing w:before="156"/>
      </w:pPr>
      <w:r>
        <w:rPr>
          <w:rFonts w:hint="eastAsia"/>
        </w:rPr>
        <w:t>设备</w:t>
      </w:r>
      <w:r>
        <w:rPr>
          <w:rFonts w:hint="eastAsia"/>
          <w:b/>
        </w:rPr>
        <w:t>必须</w:t>
      </w:r>
      <w:r>
        <w:rPr>
          <w:rFonts w:hint="eastAsia"/>
        </w:rPr>
        <w:t>要么使</w:t>
      </w:r>
      <w:r>
        <w:t>notify_off_multiplier</w:t>
      </w:r>
      <w:r>
        <w:rPr>
          <w:rFonts w:hint="eastAsia"/>
        </w:rPr>
        <w:t>为偶数幂</w:t>
      </w:r>
      <w:r>
        <w:t>2</w:t>
      </w:r>
      <w:r>
        <w:rPr>
          <w:rFonts w:hint="eastAsia"/>
        </w:rPr>
        <w:t>，要么使</w:t>
      </w:r>
      <w:r>
        <w:t>notify_off_multiplier</w:t>
      </w:r>
      <w:r>
        <w:rPr>
          <w:rFonts w:hint="eastAsia"/>
        </w:rPr>
        <w:t>为</w:t>
      </w:r>
      <w:r>
        <w:t>0</w:t>
      </w:r>
      <w:r>
        <w:rPr>
          <w:rFonts w:hint="eastAsia"/>
        </w:rPr>
        <w:t>。</w:t>
      </w:r>
    </w:p>
    <w:p>
      <w:pPr>
        <w:spacing w:before="156"/>
      </w:pPr>
      <w:r>
        <w:rPr>
          <w:rFonts w:hint="eastAsia"/>
        </w:rPr>
        <w:t>设备提供的值</w:t>
      </w:r>
      <w:r>
        <w:t>cap.length</w:t>
      </w:r>
      <w:r>
        <w:rPr>
          <w:rFonts w:hint="eastAsia"/>
          <w:b/>
        </w:rPr>
        <w:t>必须</w:t>
      </w:r>
      <w:r>
        <w:rPr>
          <w:rFonts w:hint="eastAsia"/>
        </w:rPr>
        <w:t>至少为</w:t>
      </w:r>
      <w:r>
        <w:t>2</w:t>
      </w:r>
      <w:r>
        <w:rPr>
          <w:rFonts w:hint="eastAsia"/>
        </w:rPr>
        <w:t>，并且</w:t>
      </w:r>
      <w:r>
        <w:rPr>
          <w:rFonts w:hint="eastAsia"/>
          <w:b/>
        </w:rPr>
        <w:t>必须</w:t>
      </w:r>
      <w:r>
        <w:rPr>
          <w:rFonts w:hint="eastAsia"/>
        </w:rPr>
        <w:t>拥有支持所有可能配置中所有支持的队列的队列通知偏移的大小。</w:t>
      </w:r>
    </w:p>
    <w:p>
      <w:pPr>
        <w:spacing w:before="156"/>
      </w:pPr>
      <w:r>
        <w:rPr>
          <w:rFonts w:hint="eastAsia"/>
        </w:rPr>
        <w:t>对于所有队列，设备提供的值</w:t>
      </w:r>
      <w:r>
        <w:t>cap.length</w:t>
      </w:r>
      <w:r>
        <w:rPr>
          <w:rFonts w:hint="eastAsia"/>
          <w:b/>
        </w:rPr>
        <w:t>必须</w:t>
      </w:r>
      <w:r>
        <w:rPr>
          <w:rFonts w:hint="eastAsia"/>
        </w:rPr>
        <w:t>满足：</w:t>
      </w:r>
    </w:p>
    <w:p>
      <w:pPr>
        <w:spacing w:before="156"/>
      </w:pPr>
      <w:r>
        <mc:AlternateContent>
          <mc:Choice Requires="wps">
            <w:drawing>
              <wp:anchor distT="0" distB="0" distL="114300" distR="114300" simplePos="0" relativeHeight="251688960" behindDoc="0" locked="0" layoutInCell="1" allowOverlap="1">
                <wp:simplePos x="0" y="0"/>
                <wp:positionH relativeFrom="column">
                  <wp:posOffset>19050</wp:posOffset>
                </wp:positionH>
                <wp:positionV relativeFrom="paragraph">
                  <wp:posOffset>105410</wp:posOffset>
                </wp:positionV>
                <wp:extent cx="5241290" cy="583565"/>
                <wp:effectExtent l="0" t="0" r="16510" b="26035"/>
                <wp:wrapNone/>
                <wp:docPr id="39" name="文本框 39"/>
                <wp:cNvGraphicFramePr/>
                <a:graphic xmlns:a="http://schemas.openxmlformats.org/drawingml/2006/main">
                  <a:graphicData uri="http://schemas.microsoft.com/office/word/2010/wordprocessingShape">
                    <wps:wsp>
                      <wps:cNvSpPr txBox="1">
                        <a:spLocks noChangeArrowheads="1"/>
                      </wps:cNvSpPr>
                      <wps:spPr bwMode="auto">
                        <a:xfrm>
                          <a:off x="0" y="0"/>
                          <a:ext cx="5241290" cy="583565"/>
                        </a:xfrm>
                        <a:prstGeom prst="rect">
                          <a:avLst/>
                        </a:prstGeom>
                        <a:solidFill>
                          <a:srgbClr val="FFFFFF"/>
                        </a:solidFill>
                        <a:ln w="9525">
                          <a:solidFill>
                            <a:srgbClr val="000000"/>
                          </a:solidFill>
                          <a:miter lim="800000"/>
                        </a:ln>
                      </wps:spPr>
                      <wps:txbx>
                        <w:txbxContent>
                          <w:p>
                            <w:pPr>
                              <w:spacing w:before="120"/>
                              <w:ind w:firstLine="420"/>
                              <w:rPr>
                                <w:szCs w:val="16"/>
                              </w:rPr>
                            </w:pPr>
                            <w:r>
                              <w:rPr>
                                <w:rFonts w:eastAsia="CourierNewPSMT"/>
                                <w:kern w:val="0"/>
                                <w:sz w:val="16"/>
                                <w:szCs w:val="16"/>
                              </w:rPr>
                              <w:t>cap.length &gt;= queue_notify_off * notify_off_multiplier + 2</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pt;margin-top:8.3pt;height:45.95pt;width:412.7pt;z-index:251688960;mso-width-relative:page;mso-height-relative:page;" fillcolor="#FFFFFF" filled="t" stroked="t" coordsize="21600,21600" o:gfxdata="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gcjNfXAAAACAEAAA8AAAAAAAAAAQAgAAAAIgAA&#10;AGRycy9kb3ducmV2LnhtbFBLAQIUABQAAAAIAIdO4kBk50GwQgIAAIkEAAAOAAAAAAAAAAEAIAAA&#10;ACYBAABkcnMvZTJvRG9jLnhtbFBLBQYAAAAABgAGAFkBAADaBQAAAAA=&#10;">
                <v:fill on="t" focussize="0,0"/>
                <v:stroke color="#000000" miterlimit="8" joinstyle="miter"/>
                <v:imagedata o:title=""/>
                <o:lock v:ext="edit" aspectratio="f"/>
                <v:textbox>
                  <w:txbxContent>
                    <w:p>
                      <w:pPr>
                        <w:spacing w:before="120"/>
                        <w:ind w:firstLine="420"/>
                        <w:rPr>
                          <w:szCs w:val="16"/>
                        </w:rPr>
                      </w:pPr>
                      <w:r>
                        <w:rPr>
                          <w:rFonts w:eastAsia="CourierNewPSMT"/>
                          <w:kern w:val="0"/>
                          <w:sz w:val="16"/>
                          <w:szCs w:val="16"/>
                        </w:rPr>
                        <w:t>cap.length &gt;= queue_notify_off * notify_off_multiplier + 2</w:t>
                      </w:r>
                    </w:p>
                  </w:txbxContent>
                </v:textbox>
              </v:shape>
            </w:pict>
          </mc:Fallback>
        </mc:AlternateContent>
      </w:r>
    </w:p>
    <w:p>
      <w:pPr>
        <w:spacing w:before="156"/>
      </w:pPr>
    </w:p>
    <w:p>
      <w:pPr>
        <w:pStyle w:val="6"/>
      </w:pPr>
      <w:r>
        <w:t>4.1.4.5 ISR</w:t>
      </w:r>
      <w:r>
        <w:rPr>
          <w:rFonts w:hint="eastAsia"/>
        </w:rPr>
        <w:t>状态功能</w:t>
      </w:r>
    </w:p>
    <w:p>
      <w:pPr>
        <w:spacing w:before="156"/>
      </w:pPr>
      <w:r>
        <w:t>VIRTIO_PCI_CAP_ISR_CFG</w:t>
      </w:r>
      <w:r>
        <w:rPr>
          <w:rFonts w:hint="eastAsia"/>
        </w:rPr>
        <w:t>功能至少指一个字节，其中包含用于</w:t>
      </w:r>
      <w:r>
        <w:t>INT</w:t>
      </w:r>
      <w:r>
        <w:rPr>
          <w:rFonts w:hint="eastAsia"/>
        </w:rPr>
        <w:t>＃</w:t>
      </w:r>
      <w:r>
        <w:t>x</w:t>
      </w:r>
      <w:r>
        <w:rPr>
          <w:rFonts w:hint="eastAsia"/>
        </w:rPr>
        <w:t>中断处理的</w:t>
      </w:r>
      <w:r>
        <w:t>8</w:t>
      </w:r>
      <w:r>
        <w:rPr>
          <w:rFonts w:hint="eastAsia"/>
        </w:rPr>
        <w:t>位</w:t>
      </w:r>
      <w:r>
        <w:t>ISR</w:t>
      </w:r>
      <w:r>
        <w:rPr>
          <w:rFonts w:hint="eastAsia"/>
        </w:rPr>
        <w:t>状态字段。</w:t>
      </w:r>
    </w:p>
    <w:p>
      <w:pPr>
        <w:spacing w:before="156"/>
      </w:pPr>
      <w:r>
        <w:t>ISR</w:t>
      </w:r>
      <w:r>
        <w:rPr>
          <w:rFonts w:hint="eastAsia"/>
        </w:rPr>
        <w:t>状态的</w:t>
      </w:r>
      <w:r>
        <w:t>offset</w:t>
      </w:r>
      <w:r>
        <w:rPr>
          <w:rFonts w:hint="eastAsia"/>
        </w:rPr>
        <w:t>没有对齐要求。</w:t>
      </w:r>
    </w:p>
    <w:p>
      <w:pPr>
        <w:spacing w:before="156"/>
      </w:pPr>
      <w:r>
        <w:t>ISR</w:t>
      </w:r>
      <w:r>
        <w:rPr>
          <w:rFonts w:hint="eastAsia"/>
        </w:rPr>
        <w:t>位允许器件区分特定于器件的配置更改中断和正常的</w:t>
      </w:r>
      <w:r>
        <w:t>virtqueue</w:t>
      </w:r>
      <w:r>
        <w:rPr>
          <w:rFonts w:hint="eastAsia"/>
        </w:rPr>
        <w:t>中断：</w:t>
      </w:r>
    </w:p>
    <w:tbl>
      <w:tblPr>
        <w:tblStyle w:val="2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0"/>
        <w:gridCol w:w="1778"/>
        <w:gridCol w:w="2370"/>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exact"/>
        </w:trPr>
        <w:tc>
          <w:tcPr>
            <w:tcW w:w="122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位</w:t>
            </w:r>
          </w:p>
        </w:tc>
        <w:tc>
          <w:tcPr>
            <w:tcW w:w="1778"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0</w:t>
            </w:r>
          </w:p>
        </w:tc>
        <w:tc>
          <w:tcPr>
            <w:tcW w:w="237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1</w:t>
            </w:r>
          </w:p>
        </w:tc>
        <w:tc>
          <w:tcPr>
            <w:tcW w:w="138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2</w:t>
            </w:r>
            <w:r>
              <w:rPr>
                <w:rFonts w:hint="eastAsia" w:cs="Times New Roman"/>
                <w:szCs w:val="24"/>
              </w:rPr>
              <w:t>到</w:t>
            </w:r>
            <w:r>
              <w:rPr>
                <w:rFonts w:cs="Times New Roman"/>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exact"/>
        </w:trPr>
        <w:tc>
          <w:tcPr>
            <w:tcW w:w="122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目的</w:t>
            </w:r>
          </w:p>
        </w:tc>
        <w:tc>
          <w:tcPr>
            <w:tcW w:w="1778"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队列中断</w:t>
            </w:r>
          </w:p>
        </w:tc>
        <w:tc>
          <w:tcPr>
            <w:tcW w:w="237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设备配置中断</w:t>
            </w:r>
          </w:p>
        </w:tc>
        <w:tc>
          <w:tcPr>
            <w:tcW w:w="138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保留</w:t>
            </w:r>
          </w:p>
        </w:tc>
      </w:tr>
    </w:tbl>
    <w:p>
      <w:pPr>
        <w:spacing w:before="156"/>
        <w:rPr>
          <w:rFonts w:cs="Times New Roman"/>
        </w:rPr>
      </w:pPr>
      <w:r>
        <w:rPr>
          <w:rFonts w:hint="eastAsia"/>
        </w:rPr>
        <w:t>为避免额外访问，只需读取该寄存器即可将其复位为</w:t>
      </w:r>
      <w:r>
        <w:t>0</w:t>
      </w:r>
      <w:r>
        <w:rPr>
          <w:rFonts w:hint="eastAsia"/>
        </w:rPr>
        <w:t>并使器件取消置位中断。</w:t>
      </w:r>
    </w:p>
    <w:p>
      <w:pPr>
        <w:spacing w:before="156"/>
      </w:pPr>
      <w:r>
        <w:rPr>
          <w:rFonts w:hint="eastAsia"/>
        </w:rPr>
        <w:t>通过这种方式，驱动程序读取</w:t>
      </w:r>
      <w:r>
        <w:t>ISR</w:t>
      </w:r>
      <w:r>
        <w:rPr>
          <w:rFonts w:hint="eastAsia"/>
        </w:rPr>
        <w:t>状态会导致设备取消置位中断。</w:t>
      </w:r>
    </w:p>
    <w:p>
      <w:pPr>
        <w:spacing w:before="156"/>
      </w:pPr>
      <w:r>
        <w:rPr>
          <w:rFonts w:hint="eastAsia"/>
        </w:rPr>
        <w:t>具体如何使用，请参见第</w:t>
      </w:r>
      <w:r>
        <w:t>4.1.5.3</w:t>
      </w:r>
      <w:r>
        <w:rPr>
          <w:rFonts w:hint="eastAsia"/>
        </w:rPr>
        <w:t>和</w:t>
      </w:r>
      <w:r>
        <w:t>4.1.5.4</w:t>
      </w:r>
      <w:r>
        <w:rPr>
          <w:rFonts w:hint="eastAsia"/>
        </w:rPr>
        <w:t>节。</w:t>
      </w:r>
    </w:p>
    <w:p>
      <w:pPr>
        <w:pStyle w:val="7"/>
      </w:pPr>
      <w:bookmarkStart w:id="60" w:name="_4.1.4.5.1_设备要求：ISR状态功能"/>
      <w:bookmarkEnd w:id="60"/>
      <w:r>
        <w:t xml:space="preserve">4.1.4.5.1 </w:t>
      </w:r>
      <w:r>
        <w:rPr>
          <w:rFonts w:hint="eastAsia"/>
        </w:rPr>
        <w:t>设备要求：</w:t>
      </w:r>
      <w:r>
        <w:t>ISR</w:t>
      </w:r>
      <w:r>
        <w:rPr>
          <w:rFonts w:hint="eastAsia"/>
        </w:rPr>
        <w:t>状态功能</w:t>
      </w:r>
    </w:p>
    <w:p>
      <w:pPr>
        <w:spacing w:before="156"/>
      </w:pPr>
      <w:r>
        <w:rPr>
          <w:rFonts w:hint="eastAsia"/>
        </w:rPr>
        <w:t>设备</w:t>
      </w:r>
      <w:r>
        <w:rPr>
          <w:rFonts w:hint="eastAsia"/>
          <w:b/>
        </w:rPr>
        <w:t>必须</w:t>
      </w:r>
      <w:r>
        <w:rPr>
          <w:rFonts w:hint="eastAsia"/>
        </w:rPr>
        <w:t>至少提供一个</w:t>
      </w:r>
      <w:r>
        <w:t>VIRTIO_PCI_CAP_ISR_CFG</w:t>
      </w:r>
      <w:r>
        <w:rPr>
          <w:rFonts w:hint="eastAsia"/>
        </w:rPr>
        <w:t>功能。</w:t>
      </w:r>
    </w:p>
    <w:p>
      <w:pPr>
        <w:spacing w:before="156"/>
      </w:pPr>
      <w:r>
        <w:rPr>
          <w:rFonts w:hint="eastAsia"/>
        </w:rPr>
        <w:t>在向驱动程序发送设备配置更改通知之前，设备</w:t>
      </w:r>
      <w:r>
        <w:rPr>
          <w:rFonts w:hint="eastAsia"/>
          <w:b/>
        </w:rPr>
        <w:t>必须</w:t>
      </w:r>
      <w:r>
        <w:rPr>
          <w:rFonts w:hint="eastAsia"/>
        </w:rPr>
        <w:t>将设备配置中断位设置为</w:t>
      </w:r>
      <w:r>
        <w:t>ISR</w:t>
      </w:r>
      <w:r>
        <w:rPr>
          <w:rFonts w:hint="eastAsia"/>
        </w:rPr>
        <w:t>状态。</w:t>
      </w:r>
    </w:p>
    <w:p>
      <w:pPr>
        <w:spacing w:before="156"/>
      </w:pPr>
      <w:r>
        <w:rPr>
          <w:rFonts w:hint="eastAsia"/>
        </w:rPr>
        <w:t>如果禁用了</w:t>
      </w:r>
      <w:r>
        <w:t>MSI-X</w:t>
      </w:r>
      <w:r>
        <w:rPr>
          <w:rFonts w:hint="eastAsia"/>
        </w:rPr>
        <w:t>功能，则在向驱动程序发送虚拟队列通知之前，设备</w:t>
      </w:r>
      <w:r>
        <w:rPr>
          <w:rFonts w:hint="eastAsia"/>
          <w:b/>
        </w:rPr>
        <w:t>必须</w:t>
      </w:r>
      <w:r>
        <w:rPr>
          <w:rFonts w:hint="eastAsia"/>
        </w:rPr>
        <w:t>将</w:t>
      </w:r>
      <w:r>
        <w:t>ISR</w:t>
      </w:r>
      <w:r>
        <w:rPr>
          <w:rFonts w:hint="eastAsia"/>
        </w:rPr>
        <w:t>状态中的队列中断位置</w:t>
      </w:r>
      <w:r>
        <w:t>1</w:t>
      </w:r>
      <w:r>
        <w:rPr>
          <w:rFonts w:hint="eastAsia"/>
        </w:rPr>
        <w:t>。</w:t>
      </w:r>
    </w:p>
    <w:p>
      <w:pPr>
        <w:spacing w:before="156"/>
      </w:pPr>
      <w:r>
        <w:rPr>
          <w:rFonts w:hint="eastAsia"/>
        </w:rPr>
        <w:t>如果禁用了</w:t>
      </w:r>
      <w:r>
        <w:t>MSI-X</w:t>
      </w:r>
      <w:r>
        <w:rPr>
          <w:rFonts w:hint="eastAsia"/>
        </w:rPr>
        <w:t>功能，则在向驱动程序发送虚拟队列通知之前，设备</w:t>
      </w:r>
      <w:r>
        <w:rPr>
          <w:rFonts w:hint="eastAsia"/>
          <w:b/>
        </w:rPr>
        <w:t>必须</w:t>
      </w:r>
      <w:r>
        <w:rPr>
          <w:rFonts w:hint="eastAsia"/>
        </w:rPr>
        <w:t>将</w:t>
      </w:r>
      <w:r>
        <w:t>ISR</w:t>
      </w:r>
      <w:r>
        <w:rPr>
          <w:rFonts w:hint="eastAsia"/>
        </w:rPr>
        <w:t>状态中的队列中断位置</w:t>
      </w:r>
      <w:r>
        <w:t>1</w:t>
      </w:r>
      <w:r>
        <w:rPr>
          <w:rFonts w:hint="eastAsia"/>
        </w:rPr>
        <w:t>。</w:t>
      </w:r>
    </w:p>
    <w:p>
      <w:pPr>
        <w:spacing w:before="156"/>
      </w:pPr>
      <w:r>
        <w:rPr>
          <w:rFonts w:hint="eastAsia"/>
        </w:rPr>
        <w:t>如果禁用了</w:t>
      </w:r>
      <w:r>
        <w:t>MSI-X</w:t>
      </w:r>
      <w:r>
        <w:rPr>
          <w:rFonts w:hint="eastAsia"/>
        </w:rPr>
        <w:t>功能，则器件必须将器件的</w:t>
      </w:r>
      <w:r>
        <w:t>PCI</w:t>
      </w:r>
      <w:r>
        <w:rPr>
          <w:rFonts w:hint="eastAsia"/>
        </w:rPr>
        <w:t>配置头中的</w:t>
      </w:r>
      <w:r>
        <w:t>PCI</w:t>
      </w:r>
      <w:r>
        <w:rPr>
          <w:rFonts w:hint="eastAsia"/>
        </w:rPr>
        <w:t>状态寄存器中的中断状态位设置为器件</w:t>
      </w:r>
      <w:r>
        <w:t>ISR</w:t>
      </w:r>
      <w:r>
        <w:rPr>
          <w:rFonts w:hint="eastAsia"/>
        </w:rPr>
        <w:t>状态中所有位的逻辑或。</w:t>
      </w:r>
    </w:p>
    <w:p>
      <w:pPr>
        <w:spacing w:before="156"/>
      </w:pPr>
      <w:r>
        <w:rPr>
          <w:rFonts w:hint="eastAsia"/>
        </w:rPr>
        <w:t>然后，除非根据标准</w:t>
      </w:r>
      <w:r>
        <w:t>PCI</w:t>
      </w:r>
      <w:r>
        <w:rPr>
          <w:rFonts w:hint="eastAsia"/>
        </w:rPr>
        <w:t>规则</w:t>
      </w:r>
      <w:r>
        <w:t>[PCI]</w:t>
      </w:r>
      <w:r>
        <w:rPr>
          <w:rFonts w:hint="eastAsia"/>
        </w:rPr>
        <w:t>进行屏蔽，器件将置位</w:t>
      </w:r>
      <w:r>
        <w:t>/</w:t>
      </w:r>
      <w:r>
        <w:rPr>
          <w:rFonts w:hint="eastAsia"/>
        </w:rPr>
        <w:t>取消置位</w:t>
      </w:r>
      <w:r>
        <w:t>INT</w:t>
      </w:r>
      <w:r>
        <w:rPr>
          <w:rFonts w:hint="eastAsia"/>
        </w:rPr>
        <w:t>＃</w:t>
      </w:r>
      <w:r>
        <w:t>x</w:t>
      </w:r>
      <w:r>
        <w:rPr>
          <w:rFonts w:hint="eastAsia"/>
        </w:rPr>
        <w:t>中断。</w:t>
      </w:r>
    </w:p>
    <w:p>
      <w:pPr>
        <w:spacing w:before="156"/>
      </w:pPr>
      <w:r>
        <w:rPr>
          <w:rFonts w:hint="eastAsia"/>
        </w:rPr>
        <w:t>在驱动程序读取时，设备必须将</w:t>
      </w:r>
      <w:r>
        <w:t>ISR</w:t>
      </w:r>
      <w:r>
        <w:rPr>
          <w:rFonts w:hint="eastAsia"/>
        </w:rPr>
        <w:t>状态重置为</w:t>
      </w:r>
      <w:r>
        <w:t>0</w:t>
      </w:r>
      <w:r>
        <w:rPr>
          <w:rFonts w:hint="eastAsia"/>
        </w:rPr>
        <w:t>。</w:t>
      </w:r>
    </w:p>
    <w:p>
      <w:pPr>
        <w:pStyle w:val="7"/>
      </w:pPr>
      <w:bookmarkStart w:id="61" w:name="_4.1.4.5.2_驱动要求：ISR状态功能"/>
      <w:bookmarkEnd w:id="61"/>
      <w:r>
        <w:t xml:space="preserve">4.1.4.5.2 </w:t>
      </w:r>
      <w:r>
        <w:rPr>
          <w:rFonts w:hint="eastAsia"/>
        </w:rPr>
        <w:t>驱动要求：</w:t>
      </w:r>
      <w:r>
        <w:t>ISR</w:t>
      </w:r>
      <w:r>
        <w:rPr>
          <w:rFonts w:hint="eastAsia"/>
        </w:rPr>
        <w:t>状态功能</w:t>
      </w:r>
    </w:p>
    <w:p>
      <w:pPr>
        <w:spacing w:before="156"/>
      </w:pPr>
      <w:r>
        <w:rPr>
          <w:rFonts w:hint="eastAsia"/>
        </w:rPr>
        <w:t>如果启用了</w:t>
      </w:r>
      <w:r>
        <w:t>MSI-X</w:t>
      </w:r>
      <w:r>
        <w:rPr>
          <w:rFonts w:hint="eastAsia"/>
        </w:rPr>
        <w:t>功能，则驱动程序在检测到队列中断时</w:t>
      </w:r>
      <w:r>
        <w:rPr>
          <w:rFonts w:hint="eastAsia"/>
          <w:b/>
        </w:rPr>
        <w:t>不应</w:t>
      </w:r>
      <w:r>
        <w:rPr>
          <w:rFonts w:hint="eastAsia"/>
        </w:rPr>
        <w:t>访问</w:t>
      </w:r>
      <w:r>
        <w:t>ISR</w:t>
      </w:r>
      <w:r>
        <w:rPr>
          <w:rFonts w:hint="eastAsia"/>
        </w:rPr>
        <w:t>状态。</w:t>
      </w:r>
    </w:p>
    <w:p>
      <w:pPr>
        <w:pStyle w:val="6"/>
      </w:pPr>
      <w:r>
        <w:t xml:space="preserve">4.1.4.6 </w:t>
      </w:r>
      <w:r>
        <w:rPr>
          <w:rFonts w:hint="eastAsia"/>
        </w:rPr>
        <w:t>特定于设备的配置</w:t>
      </w:r>
    </w:p>
    <w:p>
      <w:pPr>
        <w:spacing w:before="156"/>
      </w:pPr>
      <w:r>
        <w:rPr>
          <w:rFonts w:hint="eastAsia"/>
        </w:rPr>
        <w:t>设备必须为具有特定于设备配置的任何设备类型提供至少一个</w:t>
      </w:r>
      <w:r>
        <w:t>VIRTIO_PCI_CAP_DEVICE_CFG</w:t>
      </w:r>
      <w:r>
        <w:rPr>
          <w:rFonts w:hint="eastAsia"/>
        </w:rPr>
        <w:t>功能。</w:t>
      </w:r>
    </w:p>
    <w:p>
      <w:pPr>
        <w:pStyle w:val="7"/>
      </w:pPr>
      <w:bookmarkStart w:id="62" w:name="_4.1.4.6.1_设备要求：特定于设备的配置"/>
      <w:bookmarkEnd w:id="62"/>
      <w:r>
        <w:t xml:space="preserve">4.1.4.6.1 </w:t>
      </w:r>
      <w:r>
        <w:rPr>
          <w:rFonts w:hint="eastAsia"/>
        </w:rPr>
        <w:t>设备要求：特定于设备的配置</w:t>
      </w:r>
    </w:p>
    <w:p>
      <w:pPr>
        <w:spacing w:before="156"/>
      </w:pPr>
      <w:r>
        <w:rPr>
          <w:rFonts w:hint="eastAsia"/>
        </w:rPr>
        <w:t>特定于器件的配置的</w:t>
      </w:r>
      <w:r>
        <w:t>offset</w:t>
      </w:r>
      <w:r>
        <w:rPr>
          <w:rFonts w:hint="eastAsia"/>
        </w:rPr>
        <w:t>必须是</w:t>
      </w:r>
      <w:r>
        <w:t>4</w:t>
      </w:r>
      <w:r>
        <w:rPr>
          <w:rFonts w:hint="eastAsia"/>
        </w:rPr>
        <w:t>字节对齐的。</w:t>
      </w:r>
    </w:p>
    <w:p>
      <w:pPr>
        <w:pStyle w:val="6"/>
      </w:pPr>
      <w:r>
        <w:t>4.1.4.7 PCI</w:t>
      </w:r>
      <w:r>
        <w:rPr>
          <w:rFonts w:hint="eastAsia"/>
        </w:rPr>
        <w:t>配置访问功能</w:t>
      </w:r>
    </w:p>
    <w:p>
      <w:pPr>
        <w:spacing w:before="156"/>
      </w:pPr>
      <w:r>
        <w:t>VIRTIO_PCI_CAP_PCI_CFG</w:t>
      </w:r>
      <w:r>
        <w:rPr>
          <w:rFonts w:hint="eastAsia"/>
        </w:rPr>
        <w:t>功能为常规配置，通知，</w:t>
      </w:r>
      <w:r>
        <w:t>ISR</w:t>
      </w:r>
      <w:r>
        <w:rPr>
          <w:rFonts w:hint="eastAsia"/>
        </w:rPr>
        <w:t>和特定于设备的配置区域创建替代（并且可能是次优的）访问方法。</w:t>
      </w:r>
    </w:p>
    <w:p>
      <w:pPr>
        <w:spacing w:before="156"/>
      </w:pPr>
      <w:r>
        <mc:AlternateContent>
          <mc:Choice Requires="wps">
            <w:drawing>
              <wp:anchor distT="0" distB="0" distL="114300" distR="114300" simplePos="0" relativeHeight="251689984" behindDoc="0" locked="0" layoutInCell="1" allowOverlap="1">
                <wp:simplePos x="0" y="0"/>
                <wp:positionH relativeFrom="column">
                  <wp:posOffset>-57150</wp:posOffset>
                </wp:positionH>
                <wp:positionV relativeFrom="paragraph">
                  <wp:posOffset>147320</wp:posOffset>
                </wp:positionV>
                <wp:extent cx="5241290" cy="908050"/>
                <wp:effectExtent l="0" t="0" r="16510" b="25400"/>
                <wp:wrapNone/>
                <wp:docPr id="38" name="文本框 38"/>
                <wp:cNvGraphicFramePr/>
                <a:graphic xmlns:a="http://schemas.openxmlformats.org/drawingml/2006/main">
                  <a:graphicData uri="http://schemas.microsoft.com/office/word/2010/wordprocessingShape">
                    <wps:wsp>
                      <wps:cNvSpPr txBox="1">
                        <a:spLocks noChangeArrowheads="1"/>
                      </wps:cNvSpPr>
                      <wps:spPr bwMode="auto">
                        <a:xfrm>
                          <a:off x="0" y="0"/>
                          <a:ext cx="5241290" cy="908050"/>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virtio_pci_cfg_cap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struct virtio_pci_cap cap;</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pci_cfg_data[4]; /* Data for BAR access.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5pt;margin-top:11.6pt;height:71.5pt;width:412.7pt;z-index:251689984;mso-width-relative:page;mso-height-relative:page;" fillcolor="#FFFFFF" filled="t" stroked="t" coordsize="21600,21600" o:gfxdata="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gq/bM2QAAAAkBAAAPAAAAAAAAAAEAIAAAACIA&#10;AABkcnMvZG93bnJldi54bWxQSwECFAAUAAAACACHTuJA+MgqLkECAACJBAAADgAAAAAAAAABACAA&#10;AAAoAQAAZHJzL2Uyb0RvYy54bWxQSwUGAAAAAAYABgBZAQAA2wU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virtio_pci_cfg_cap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struct virtio_pci_cap cap;</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pci_cfg_data[4]; /* Data for BAR access.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v:textbox>
              </v:shape>
            </w:pict>
          </mc:Fallback>
        </mc:AlternateContent>
      </w:r>
      <w:r>
        <w:rPr>
          <w:rFonts w:hint="eastAsia"/>
        </w:rPr>
        <w:t>该功能紧接着是一个额外的字段，如下所示：</w:t>
      </w:r>
    </w:p>
    <w:p>
      <w:pPr>
        <w:spacing w:before="156"/>
      </w:pPr>
    </w:p>
    <w:p>
      <w:pPr>
        <w:spacing w:before="156"/>
      </w:pPr>
    </w:p>
    <w:p>
      <w:pPr>
        <w:spacing w:before="156"/>
      </w:pPr>
      <w:r>
        <w:t>cap.bar</w:t>
      </w:r>
      <w:r>
        <w:rPr>
          <w:rFonts w:hint="eastAsia"/>
        </w:rPr>
        <w:t>，</w:t>
      </w:r>
      <w:r>
        <w:t>cap.length</w:t>
      </w:r>
      <w:r>
        <w:rPr>
          <w:rFonts w:hint="eastAsia"/>
        </w:rPr>
        <w:t>，</w:t>
      </w:r>
      <w:r>
        <w:t>cap.offset</w:t>
      </w:r>
      <w:r>
        <w:rPr>
          <w:rFonts w:hint="eastAsia"/>
        </w:rPr>
        <w:t>和</w:t>
      </w:r>
      <w:r>
        <w:t>pci_cfg_data</w:t>
      </w:r>
      <w:r>
        <w:rPr>
          <w:rFonts w:hint="eastAsia"/>
        </w:rPr>
        <w:t>字段是驱动程序的读写（</w:t>
      </w:r>
      <w:r>
        <w:t>RW</w:t>
      </w:r>
      <w:r>
        <w:rPr>
          <w:rFonts w:hint="eastAsia"/>
        </w:rPr>
        <w:t>）字段。</w:t>
      </w:r>
    </w:p>
    <w:p>
      <w:pPr>
        <w:spacing w:before="156"/>
      </w:pPr>
      <w:r>
        <w:rPr>
          <w:rFonts w:hint="eastAsia"/>
        </w:rPr>
        <w:t>为了访问设备区域，驱动程序将对功能结构进行写入（即在</w:t>
      </w:r>
      <w:r>
        <w:t>PCI</w:t>
      </w:r>
      <w:r>
        <w:rPr>
          <w:rFonts w:hint="eastAsia"/>
        </w:rPr>
        <w:t>配置空间内），如下所示：</w:t>
      </w:r>
    </w:p>
    <w:p>
      <w:pPr>
        <w:spacing w:before="156"/>
      </w:pPr>
      <w:r>
        <w:tab/>
      </w:r>
      <w:r>
        <w:rPr>
          <w:rFonts w:hint="eastAsia"/>
        </w:rPr>
        <w:t>·驱动程序通过写入</w:t>
      </w:r>
      <w:r>
        <w:t>cap.bar</w:t>
      </w:r>
      <w:r>
        <w:rPr>
          <w:rFonts w:hint="eastAsia"/>
        </w:rPr>
        <w:t>来设置要访问的</w:t>
      </w:r>
      <w:r>
        <w:t>BAR</w:t>
      </w:r>
      <w:r>
        <w:rPr>
          <w:rFonts w:hint="eastAsia"/>
        </w:rPr>
        <w:t>。</w:t>
      </w:r>
    </w:p>
    <w:p>
      <w:pPr>
        <w:spacing w:before="156"/>
      </w:pPr>
      <w:r>
        <w:tab/>
      </w:r>
      <w:r>
        <w:rPr>
          <w:rFonts w:hint="eastAsia"/>
        </w:rPr>
        <w:t>·驱动程序通过将</w:t>
      </w:r>
      <w:r>
        <w:t>1</w:t>
      </w:r>
      <w:r>
        <w:rPr>
          <w:rFonts w:hint="eastAsia"/>
        </w:rPr>
        <w:t>或</w:t>
      </w:r>
      <w:r>
        <w:t>2</w:t>
      </w:r>
      <w:r>
        <w:rPr>
          <w:rFonts w:hint="eastAsia"/>
        </w:rPr>
        <w:t>或</w:t>
      </w:r>
      <w:r>
        <w:t>4</w:t>
      </w:r>
      <w:r>
        <w:rPr>
          <w:rFonts w:hint="eastAsia"/>
        </w:rPr>
        <w:t>写入</w:t>
      </w:r>
      <w:r>
        <w:t>cap.length</w:t>
      </w:r>
      <w:r>
        <w:rPr>
          <w:rFonts w:hint="eastAsia"/>
        </w:rPr>
        <w:t>来设置访问的大小。</w:t>
      </w:r>
    </w:p>
    <w:p>
      <w:pPr>
        <w:spacing w:before="156"/>
      </w:pPr>
      <w:r>
        <w:tab/>
      </w:r>
      <w:r>
        <w:rPr>
          <w:rFonts w:hint="eastAsia"/>
        </w:rPr>
        <w:t>·驱动程序通过写入</w:t>
      </w:r>
      <w:r>
        <w:t>cap.offset</w:t>
      </w:r>
      <w:r>
        <w:rPr>
          <w:rFonts w:hint="eastAsia"/>
        </w:rPr>
        <w:t>在</w:t>
      </w:r>
      <w:r>
        <w:t>BAR</w:t>
      </w:r>
      <w:r>
        <w:rPr>
          <w:rFonts w:hint="eastAsia"/>
        </w:rPr>
        <w:t>中设置偏移量。</w:t>
      </w:r>
    </w:p>
    <w:p>
      <w:pPr>
        <w:spacing w:before="156"/>
      </w:pPr>
      <w:r>
        <w:rPr>
          <w:rFonts w:hint="eastAsia"/>
        </w:rPr>
        <w:t>此时，</w:t>
      </w:r>
      <w:r>
        <w:t>pci_cfg_data</w:t>
      </w:r>
      <w:r>
        <w:rPr>
          <w:rFonts w:hint="eastAsia"/>
        </w:rPr>
        <w:t>将在偏移量</w:t>
      </w:r>
      <w:r>
        <w:t>cap.offset</w:t>
      </w:r>
      <w:r>
        <w:rPr>
          <w:rFonts w:hint="eastAsia"/>
        </w:rPr>
        <w:t>的给定</w:t>
      </w:r>
      <w:r>
        <w:t>cap.bar</w:t>
      </w:r>
      <w:r>
        <w:rPr>
          <w:rFonts w:hint="eastAsia"/>
        </w:rPr>
        <w:t>中提供一个大小为</w:t>
      </w:r>
      <w:r>
        <w:t>cap.length</w:t>
      </w:r>
      <w:r>
        <w:rPr>
          <w:rFonts w:hint="eastAsia"/>
        </w:rPr>
        <w:t>的窗口。</w:t>
      </w:r>
    </w:p>
    <w:p>
      <w:pPr>
        <w:pStyle w:val="7"/>
      </w:pPr>
      <w:bookmarkStart w:id="63" w:name="_4.1.4.7.1_设备要求：PCI配置访问功能"/>
      <w:bookmarkEnd w:id="63"/>
      <w:r>
        <w:t xml:space="preserve">4.1.4.7.1 </w:t>
      </w:r>
      <w:r>
        <w:rPr>
          <w:rFonts w:hint="eastAsia"/>
        </w:rPr>
        <w:t>设备要求：</w:t>
      </w:r>
      <w:r>
        <w:t>PCI</w:t>
      </w:r>
      <w:r>
        <w:rPr>
          <w:rFonts w:hint="eastAsia"/>
        </w:rPr>
        <w:t>配置访问功能</w:t>
      </w:r>
    </w:p>
    <w:p>
      <w:pPr>
        <w:spacing w:before="156"/>
      </w:pPr>
      <w:r>
        <w:rPr>
          <w:rFonts w:hint="eastAsia"/>
        </w:rPr>
        <w:t>设备必须至少提供一个</w:t>
      </w:r>
      <w:r>
        <w:t>VIRTIO_PCI_CAP_PCI_CFG</w:t>
      </w:r>
      <w:r>
        <w:rPr>
          <w:rFonts w:hint="eastAsia"/>
        </w:rPr>
        <w:t>功能。</w:t>
      </w:r>
    </w:p>
    <w:p>
      <w:pPr>
        <w:spacing w:before="156"/>
      </w:pPr>
      <w:r>
        <w:rPr>
          <w:rFonts w:hint="eastAsia"/>
        </w:rPr>
        <w:t>在检测到对</w:t>
      </w:r>
      <w:r>
        <w:t>pci_cfg_data</w:t>
      </w:r>
      <w:r>
        <w:rPr>
          <w:rFonts w:hint="eastAsia"/>
        </w:rPr>
        <w:t>的驱动程序写访问时，设备必须使用来自</w:t>
      </w:r>
      <w:r>
        <w:t>pci_cfg_data</w:t>
      </w:r>
      <w:r>
        <w:rPr>
          <w:rFonts w:hint="eastAsia"/>
        </w:rPr>
        <w:t>的第一个</w:t>
      </w:r>
      <w:r>
        <w:t>cap.length</w:t>
      </w:r>
      <w:r>
        <w:rPr>
          <w:rFonts w:hint="eastAsia"/>
        </w:rPr>
        <w:t>字节，在</w:t>
      </w:r>
      <w:r>
        <w:t>cap.bar</w:t>
      </w:r>
      <w:r>
        <w:rPr>
          <w:rFonts w:hint="eastAsia"/>
        </w:rPr>
        <w:t>选择的</w:t>
      </w:r>
      <w:r>
        <w:t>BAR</w:t>
      </w:r>
      <w:r>
        <w:rPr>
          <w:rFonts w:hint="eastAsia"/>
        </w:rPr>
        <w:t>处的偏移</w:t>
      </w:r>
      <w:r>
        <w:t>cap.offset</w:t>
      </w:r>
      <w:r>
        <w:rPr>
          <w:rFonts w:hint="eastAsia"/>
        </w:rPr>
        <w:t>处执行写访问。</w:t>
      </w:r>
    </w:p>
    <w:p>
      <w:pPr>
        <w:spacing w:before="156"/>
      </w:pPr>
      <w:r>
        <w:rPr>
          <w:rFonts w:hint="eastAsia"/>
        </w:rPr>
        <w:t>在检测到对</w:t>
      </w:r>
      <w:r>
        <w:t>pci_cfg_data</w:t>
      </w:r>
      <w:r>
        <w:rPr>
          <w:rFonts w:hint="eastAsia"/>
        </w:rPr>
        <w:t>的驱动程序读取访问时，设备必须在</w:t>
      </w:r>
      <w:r>
        <w:t>cap.bar</w:t>
      </w:r>
      <w:r>
        <w:rPr>
          <w:rFonts w:hint="eastAsia"/>
        </w:rPr>
        <w:t>选择的</w:t>
      </w:r>
      <w:r>
        <w:t>BAR</w:t>
      </w:r>
      <w:r>
        <w:rPr>
          <w:rFonts w:hint="eastAsia"/>
        </w:rPr>
        <w:t>处的偏移</w:t>
      </w:r>
      <w:r>
        <w:t>cap.offset</w:t>
      </w:r>
      <w:r>
        <w:rPr>
          <w:rFonts w:hint="eastAsia"/>
        </w:rPr>
        <w:t>处执行长度为</w:t>
      </w:r>
      <w:r>
        <w:t>cap.length</w:t>
      </w:r>
      <w:r>
        <w:rPr>
          <w:rFonts w:hint="eastAsia"/>
        </w:rPr>
        <w:t>的读访问，并将第一个</w:t>
      </w:r>
      <w:r>
        <w:t>cap.length</w:t>
      </w:r>
      <w:r>
        <w:rPr>
          <w:rFonts w:hint="eastAsia"/>
        </w:rPr>
        <w:t>字节存储在</w:t>
      </w:r>
      <w:r>
        <w:t>pci_cfg_data</w:t>
      </w:r>
      <w:r>
        <w:rPr>
          <w:rFonts w:hint="eastAsia"/>
        </w:rPr>
        <w:t>中。</w:t>
      </w:r>
    </w:p>
    <w:p>
      <w:pPr>
        <w:pStyle w:val="7"/>
      </w:pPr>
      <w:bookmarkStart w:id="64" w:name="_4.1.4.7.2_驱动要求：PCI配置访问功能"/>
      <w:bookmarkEnd w:id="64"/>
      <w:r>
        <w:t xml:space="preserve">4.1.4.7.2 </w:t>
      </w:r>
      <w:r>
        <w:rPr>
          <w:rFonts w:hint="eastAsia"/>
        </w:rPr>
        <w:t>驱动要求：</w:t>
      </w:r>
      <w:r>
        <w:t>PCI</w:t>
      </w:r>
      <w:r>
        <w:rPr>
          <w:rFonts w:hint="eastAsia"/>
        </w:rPr>
        <w:t>配置访问功能</w:t>
      </w:r>
    </w:p>
    <w:p>
      <w:pPr>
        <w:spacing w:before="156"/>
      </w:pPr>
      <w:r>
        <w:rPr>
          <w:rFonts w:hint="eastAsia"/>
        </w:rPr>
        <w:t>驱动程序</w:t>
      </w:r>
      <w:r>
        <w:rPr>
          <w:rFonts w:hint="eastAsia"/>
          <w:b/>
        </w:rPr>
        <w:t>不得</w:t>
      </w:r>
      <w:r>
        <w:rPr>
          <w:rFonts w:hint="eastAsia"/>
        </w:rPr>
        <w:t>向</w:t>
      </w:r>
      <w:r>
        <w:t>cap.offset</w:t>
      </w:r>
      <w:r>
        <w:rPr>
          <w:rFonts w:hint="eastAsia"/>
        </w:rPr>
        <w:t>写入非</w:t>
      </w:r>
      <w:r>
        <w:t>cap.length</w:t>
      </w:r>
      <w:r>
        <w:rPr>
          <w:rFonts w:hint="eastAsia"/>
        </w:rPr>
        <w:t>的倍数（即所有访问必须对齐）。</w:t>
      </w:r>
    </w:p>
    <w:p>
      <w:pPr>
        <w:spacing w:before="156"/>
      </w:pPr>
      <w:r>
        <w:rPr>
          <w:rFonts w:hint="eastAsia"/>
        </w:rPr>
        <w:t>驱动程序</w:t>
      </w:r>
      <w:r>
        <w:rPr>
          <w:rFonts w:hint="eastAsia"/>
          <w:b/>
        </w:rPr>
        <w:t>不得</w:t>
      </w:r>
      <w:r>
        <w:rPr>
          <w:rFonts w:hint="eastAsia"/>
        </w:rPr>
        <w:t>读取或写入</w:t>
      </w:r>
      <w:r>
        <w:t>pci_cfg_data</w:t>
      </w:r>
      <w:r>
        <w:rPr>
          <w:rFonts w:hint="eastAsia"/>
        </w:rPr>
        <w:t>，除非</w:t>
      </w:r>
      <w:r>
        <w:t>cap.bar</w:t>
      </w:r>
      <w:r>
        <w:rPr>
          <w:rFonts w:hint="eastAsia"/>
        </w:rPr>
        <w:t>，</w:t>
      </w:r>
      <w:r>
        <w:t>cap.length</w:t>
      </w:r>
      <w:r>
        <w:rPr>
          <w:rFonts w:hint="eastAsia"/>
        </w:rPr>
        <w:t>和</w:t>
      </w:r>
      <w:r>
        <w:t>cap.offset</w:t>
      </w:r>
      <w:r>
        <w:rPr>
          <w:rFonts w:hint="eastAsia"/>
        </w:rPr>
        <w:t>将</w:t>
      </w:r>
      <w:r>
        <w:t>cap.length</w:t>
      </w:r>
      <w:r>
        <w:rPr>
          <w:rFonts w:hint="eastAsia"/>
        </w:rPr>
        <w:t>字节设置在由</w:t>
      </w:r>
      <w:r>
        <w:t>VIRTIO_PCI_CAP_PCI_CFG</w:t>
      </w:r>
      <w:r>
        <w:rPr>
          <w:rFonts w:hint="eastAsia"/>
        </w:rPr>
        <w:t>以外的其他</w:t>
      </w:r>
      <w:r>
        <w:t xml:space="preserve">Virtio </w:t>
      </w:r>
      <w:r>
        <w:rPr>
          <w:rFonts w:hint="eastAsia"/>
        </w:rPr>
        <w:t>结构的</w:t>
      </w:r>
      <w:r>
        <w:t xml:space="preserve"> PCI </w:t>
      </w:r>
      <w:r>
        <w:rPr>
          <w:rFonts w:hint="eastAsia"/>
        </w:rPr>
        <w:t>功能指定的</w:t>
      </w:r>
      <w:r>
        <w:t>BAR</w:t>
      </w:r>
      <w:r>
        <w:rPr>
          <w:rFonts w:hint="eastAsia"/>
        </w:rPr>
        <w:t>范围内。</w:t>
      </w:r>
    </w:p>
    <w:p>
      <w:pPr>
        <w:pStyle w:val="6"/>
      </w:pPr>
      <w:bookmarkStart w:id="65" w:name="_4.1.4.8_旧版接口：关于PCI设备布局的注意事项"/>
      <w:bookmarkEnd w:id="65"/>
      <w:r>
        <w:t xml:space="preserve">4.1.4.8 </w:t>
      </w:r>
      <w:r>
        <w:rPr>
          <w:rFonts w:hint="eastAsia"/>
        </w:rPr>
        <w:t>旧版接口：关于</w:t>
      </w:r>
      <w:r>
        <w:t>PCI</w:t>
      </w:r>
      <w:r>
        <w:rPr>
          <w:rFonts w:hint="eastAsia"/>
        </w:rPr>
        <w:t>设备布局的注意事项</w:t>
      </w:r>
    </w:p>
    <w:p>
      <w:pPr>
        <w:spacing w:before="156"/>
      </w:pPr>
      <w:r>
        <w:rPr>
          <w:rFonts w:hint="eastAsia"/>
        </w:rPr>
        <w:t>过渡设备</w:t>
      </w:r>
      <w:r>
        <w:rPr>
          <w:rFonts w:hint="eastAsia"/>
          <w:b/>
        </w:rPr>
        <w:t>必须</w:t>
      </w:r>
      <w:r>
        <w:rPr>
          <w:rFonts w:hint="eastAsia"/>
        </w:rPr>
        <w:t>在</w:t>
      </w:r>
      <w:r>
        <w:t>PCI</w:t>
      </w:r>
      <w:r>
        <w:rPr>
          <w:rFonts w:hint="eastAsia"/>
        </w:rPr>
        <w:t>设备的第一个</w:t>
      </w:r>
      <w:r>
        <w:t>I / O</w:t>
      </w:r>
      <w:r>
        <w:rPr>
          <w:rFonts w:hint="eastAsia"/>
        </w:rPr>
        <w:t>区域中的</w:t>
      </w:r>
      <w:r>
        <w:t>BAR0</w:t>
      </w:r>
      <w:r>
        <w:rPr>
          <w:rFonts w:hint="eastAsia"/>
        </w:rPr>
        <w:t>中的旧版配置结构中提供配置寄存器的部分，如下所述。使用旧版接口时，过渡驱动程序</w:t>
      </w:r>
      <w:r>
        <w:rPr>
          <w:rFonts w:hint="eastAsia"/>
          <w:b/>
        </w:rPr>
        <w:t>必须</w:t>
      </w:r>
      <w:r>
        <w:rPr>
          <w:rFonts w:hint="eastAsia"/>
        </w:rPr>
        <w:t>使用</w:t>
      </w:r>
      <w:r>
        <w:t>PCI</w:t>
      </w:r>
      <w:r>
        <w:rPr>
          <w:rFonts w:hint="eastAsia"/>
        </w:rPr>
        <w:t>设备第一个</w:t>
      </w:r>
      <w:r>
        <w:t>I / O</w:t>
      </w:r>
      <w:r>
        <w:rPr>
          <w:rFonts w:hint="eastAsia"/>
        </w:rPr>
        <w:t>区域中</w:t>
      </w:r>
      <w:r>
        <w:t>BAR0</w:t>
      </w:r>
      <w:r>
        <w:rPr>
          <w:rFonts w:hint="eastAsia"/>
        </w:rPr>
        <w:t>中的旧版配置结构，如下所述。</w:t>
      </w:r>
    </w:p>
    <w:p>
      <w:pPr>
        <w:spacing w:before="156"/>
      </w:pPr>
      <w:r>
        <w:rPr>
          <w:rFonts w:hint="eastAsia"/>
        </w:rPr>
        <w:t>当使用旧版接口时，驱动程序</w:t>
      </w:r>
      <w:r>
        <w:rPr>
          <w:rFonts w:hint="eastAsia"/>
          <w:b/>
        </w:rPr>
        <w:t>可以</w:t>
      </w:r>
      <w:r>
        <w:rPr>
          <w:rFonts w:hint="eastAsia"/>
        </w:rPr>
        <w:t>使用任何宽度访问访问特定于设备的配置区域，并且过渡设备</w:t>
      </w:r>
      <w:r>
        <w:rPr>
          <w:rFonts w:hint="eastAsia"/>
          <w:b/>
        </w:rPr>
        <w:t>必须</w:t>
      </w:r>
      <w:r>
        <w:rPr>
          <w:rFonts w:hint="eastAsia"/>
        </w:rPr>
        <w:t>提供与使用“自然”访问方法访问时相同结果的驱动程序（即</w:t>
      </w:r>
      <w:r>
        <w:t>32</w:t>
      </w:r>
      <w:r>
        <w:rPr>
          <w:rFonts w:hint="eastAsia"/>
        </w:rPr>
        <w:t>位访问</w:t>
      </w:r>
      <w:r>
        <w:t>32</w:t>
      </w:r>
      <w:r>
        <w:rPr>
          <w:rFonts w:hint="eastAsia"/>
        </w:rPr>
        <w:t>位字段，等等）。</w:t>
      </w:r>
    </w:p>
    <w:p>
      <w:pPr>
        <w:spacing w:before="156"/>
      </w:pPr>
      <w:r>
        <w:rPr>
          <w:rFonts w:hint="eastAsia"/>
        </w:rPr>
        <w:t>注意，由于</w:t>
      </w:r>
      <w:r>
        <w:t>virtio</w:t>
      </w:r>
      <w:r>
        <w:rPr>
          <w:rFonts w:hint="eastAsia"/>
        </w:rPr>
        <w:t>常规配置结构是</w:t>
      </w:r>
      <w:r>
        <w:t>PCI</w:t>
      </w:r>
      <w:r>
        <w:rPr>
          <w:rFonts w:hint="eastAsia"/>
        </w:rPr>
        <w:t>（即小端）字节序，因此这是可能的，而当使用旧版接口时，特定于设备的配置区域被编码在客户的本地端（这种区别适用）。</w:t>
      </w:r>
    </w:p>
    <w:p>
      <w:pPr>
        <w:spacing w:before="156"/>
      </w:pPr>
      <w:r>
        <w:rPr>
          <w:rFonts w:hint="eastAsia"/>
        </w:rPr>
        <w:t>当通过旧版接口使用时，</w:t>
      </w:r>
      <w:r>
        <w:t>virtio</w:t>
      </w:r>
      <w:r>
        <w:rPr>
          <w:rFonts w:hint="eastAsia"/>
        </w:rPr>
        <w:t>常规配置结构如下所示：</w:t>
      </w: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rPr>
          <w:rFonts w:cs="Times New Roman"/>
        </w:rPr>
      </w:pPr>
      <w:r>
        <w:rPr>
          <w:rFonts w:hint="eastAsia"/>
        </w:rPr>
        <w:t>如果为设备启用了</w:t>
      </w:r>
      <w:r>
        <w:t>MSI-X</w:t>
      </w:r>
      <w:r>
        <w:rPr>
          <w:rFonts w:hint="eastAsia"/>
        </w:rPr>
        <w:t>，则会立即在此标头后面添加两个附加字段：</w:t>
      </w:r>
    </w:p>
    <w:tbl>
      <w:tblPr>
        <w:tblStyle w:val="20"/>
        <w:tblW w:w="886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2"/>
        <w:gridCol w:w="3434"/>
        <w:gridCol w:w="3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205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位</w:t>
            </w:r>
          </w:p>
        </w:tc>
        <w:tc>
          <w:tcPr>
            <w:tcW w:w="3434"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16</w:t>
            </w:r>
          </w:p>
        </w:tc>
        <w:tc>
          <w:tcPr>
            <w:tcW w:w="338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205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读</w:t>
            </w:r>
            <w:r>
              <w:rPr>
                <w:rFonts w:cs="Times New Roman"/>
                <w:szCs w:val="24"/>
              </w:rPr>
              <w:t xml:space="preserve">/ </w:t>
            </w:r>
            <w:r>
              <w:rPr>
                <w:rFonts w:hint="eastAsia" w:cs="Times New Roman"/>
                <w:szCs w:val="24"/>
              </w:rPr>
              <w:t>写</w:t>
            </w:r>
          </w:p>
        </w:tc>
        <w:tc>
          <w:tcPr>
            <w:tcW w:w="3434"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R+W</w:t>
            </w:r>
          </w:p>
        </w:tc>
        <w:tc>
          <w:tcPr>
            <w:tcW w:w="338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2" w:hRule="atLeast"/>
        </w:trPr>
        <w:tc>
          <w:tcPr>
            <w:tcW w:w="205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目的</w:t>
            </w:r>
            <w:r>
              <w:rPr>
                <w:rFonts w:cs="Times New Roman"/>
                <w:szCs w:val="24"/>
              </w:rPr>
              <w:t>(MSI-X)</w:t>
            </w:r>
          </w:p>
        </w:tc>
        <w:tc>
          <w:tcPr>
            <w:tcW w:w="3434"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Config_msix_vector</w:t>
            </w:r>
          </w:p>
        </w:tc>
        <w:tc>
          <w:tcPr>
            <w:tcW w:w="338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Queue_msix_vector</w:t>
            </w:r>
          </w:p>
        </w:tc>
      </w:tr>
    </w:tbl>
    <w:tbl>
      <w:tblPr>
        <w:tblStyle w:val="20"/>
        <w:tblpPr w:leftFromText="180" w:rightFromText="180" w:vertAnchor="page" w:horzAnchor="margin" w:tblpY="1829"/>
        <w:tblW w:w="10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876"/>
        <w:gridCol w:w="1158"/>
        <w:gridCol w:w="1158"/>
        <w:gridCol w:w="1409"/>
        <w:gridCol w:w="1409"/>
        <w:gridCol w:w="1158"/>
        <w:gridCol w:w="1158"/>
        <w:gridCol w:w="1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876"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hint="eastAsia" w:cs="Times New Roman"/>
                <w:szCs w:val="24"/>
              </w:rPr>
              <w:t>位</w:t>
            </w:r>
          </w:p>
        </w:tc>
        <w:tc>
          <w:tcPr>
            <w:tcW w:w="876"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32</w:t>
            </w:r>
          </w:p>
        </w:tc>
        <w:tc>
          <w:tcPr>
            <w:tcW w:w="1158"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32</w:t>
            </w:r>
          </w:p>
        </w:tc>
        <w:tc>
          <w:tcPr>
            <w:tcW w:w="1158"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32</w:t>
            </w:r>
          </w:p>
        </w:tc>
        <w:tc>
          <w:tcPr>
            <w:tcW w:w="1409"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32</w:t>
            </w:r>
          </w:p>
        </w:tc>
        <w:tc>
          <w:tcPr>
            <w:tcW w:w="1409"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32</w:t>
            </w:r>
          </w:p>
        </w:tc>
        <w:tc>
          <w:tcPr>
            <w:tcW w:w="1158"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32</w:t>
            </w:r>
          </w:p>
        </w:tc>
        <w:tc>
          <w:tcPr>
            <w:tcW w:w="1158"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32</w:t>
            </w:r>
          </w:p>
        </w:tc>
        <w:tc>
          <w:tcPr>
            <w:tcW w:w="1010"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876"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hint="eastAsia" w:cs="Times New Roman"/>
                <w:szCs w:val="24"/>
              </w:rPr>
              <w:t>读</w:t>
            </w:r>
            <w:r>
              <w:rPr>
                <w:rFonts w:cs="Times New Roman"/>
                <w:szCs w:val="24"/>
              </w:rPr>
              <w:t>/</w:t>
            </w:r>
            <w:r>
              <w:rPr>
                <w:rFonts w:hint="eastAsia" w:cs="Times New Roman"/>
                <w:szCs w:val="24"/>
              </w:rPr>
              <w:t>写</w:t>
            </w:r>
          </w:p>
        </w:tc>
        <w:tc>
          <w:tcPr>
            <w:tcW w:w="876"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R</w:t>
            </w:r>
          </w:p>
        </w:tc>
        <w:tc>
          <w:tcPr>
            <w:tcW w:w="1158"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R+W</w:t>
            </w:r>
          </w:p>
        </w:tc>
        <w:tc>
          <w:tcPr>
            <w:tcW w:w="1158"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R+W</w:t>
            </w:r>
          </w:p>
        </w:tc>
        <w:tc>
          <w:tcPr>
            <w:tcW w:w="1409"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R</w:t>
            </w:r>
          </w:p>
        </w:tc>
        <w:tc>
          <w:tcPr>
            <w:tcW w:w="1409"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R+W</w:t>
            </w:r>
          </w:p>
        </w:tc>
        <w:tc>
          <w:tcPr>
            <w:tcW w:w="1158"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R+W</w:t>
            </w:r>
          </w:p>
        </w:tc>
        <w:tc>
          <w:tcPr>
            <w:tcW w:w="1158"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R+W</w:t>
            </w:r>
          </w:p>
        </w:tc>
        <w:tc>
          <w:tcPr>
            <w:tcW w:w="1010"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9" w:hRule="atLeast"/>
        </w:trPr>
        <w:tc>
          <w:tcPr>
            <w:tcW w:w="876"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hint="eastAsia" w:cs="Times New Roman"/>
                <w:szCs w:val="24"/>
              </w:rPr>
              <w:t>目的</w:t>
            </w:r>
          </w:p>
        </w:tc>
        <w:tc>
          <w:tcPr>
            <w:tcW w:w="876"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hint="eastAsia" w:cs="Times New Roman"/>
                <w:szCs w:val="24"/>
              </w:rPr>
              <w:t>设备功能位</w:t>
            </w:r>
            <w:r>
              <w:rPr>
                <w:rFonts w:cs="Times New Roman"/>
                <w:szCs w:val="24"/>
              </w:rPr>
              <w:t>0:31</w:t>
            </w:r>
          </w:p>
        </w:tc>
        <w:tc>
          <w:tcPr>
            <w:tcW w:w="1158"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hint="eastAsia" w:cs="Times New Roman"/>
                <w:szCs w:val="24"/>
              </w:rPr>
              <w:t>设备功能位</w:t>
            </w:r>
            <w:r>
              <w:rPr>
                <w:rFonts w:cs="Times New Roman"/>
                <w:szCs w:val="24"/>
              </w:rPr>
              <w:t>0:31</w:t>
            </w:r>
          </w:p>
        </w:tc>
        <w:tc>
          <w:tcPr>
            <w:tcW w:w="1158"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hint="eastAsia" w:cs="Times New Roman"/>
                <w:szCs w:val="24"/>
              </w:rPr>
              <w:t>队列</w:t>
            </w:r>
          </w:p>
          <w:p>
            <w:pPr>
              <w:spacing w:line="200" w:lineRule="exact"/>
              <w:ind w:firstLine="420"/>
              <w:rPr>
                <w:rFonts w:cs="Times New Roman"/>
                <w:szCs w:val="24"/>
              </w:rPr>
            </w:pPr>
            <w:r>
              <w:rPr>
                <w:rFonts w:hint="eastAsia" w:cs="Times New Roman"/>
                <w:szCs w:val="24"/>
              </w:rPr>
              <w:t>地址</w:t>
            </w:r>
          </w:p>
        </w:tc>
        <w:tc>
          <w:tcPr>
            <w:tcW w:w="1409"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queue_-</w:t>
            </w:r>
          </w:p>
          <w:p>
            <w:pPr>
              <w:spacing w:line="200" w:lineRule="exact"/>
              <w:ind w:firstLine="420"/>
              <w:rPr>
                <w:rFonts w:cs="Times New Roman"/>
                <w:szCs w:val="24"/>
              </w:rPr>
            </w:pPr>
            <w:r>
              <w:rPr>
                <w:rFonts w:cs="Times New Roman"/>
                <w:szCs w:val="24"/>
              </w:rPr>
              <w:t>size</w:t>
            </w:r>
          </w:p>
        </w:tc>
        <w:tc>
          <w:tcPr>
            <w:tcW w:w="1409"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queue_-</w:t>
            </w:r>
          </w:p>
          <w:p>
            <w:pPr>
              <w:spacing w:line="200" w:lineRule="exact"/>
              <w:ind w:firstLine="420"/>
              <w:rPr>
                <w:rFonts w:cs="Times New Roman"/>
                <w:szCs w:val="24"/>
              </w:rPr>
            </w:pPr>
            <w:r>
              <w:rPr>
                <w:rFonts w:cs="Times New Roman"/>
                <w:szCs w:val="24"/>
              </w:rPr>
              <w:t>slelct</w:t>
            </w:r>
          </w:p>
        </w:tc>
        <w:tc>
          <w:tcPr>
            <w:tcW w:w="1158"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hint="eastAsia" w:cs="Times New Roman"/>
                <w:szCs w:val="24"/>
              </w:rPr>
              <w:t>队列</w:t>
            </w:r>
          </w:p>
          <w:p>
            <w:pPr>
              <w:spacing w:line="200" w:lineRule="exact"/>
              <w:ind w:firstLine="420"/>
              <w:rPr>
                <w:rFonts w:cs="Times New Roman"/>
                <w:szCs w:val="24"/>
              </w:rPr>
            </w:pPr>
            <w:r>
              <w:rPr>
                <w:rFonts w:hint="eastAsia" w:cs="Times New Roman"/>
                <w:szCs w:val="24"/>
              </w:rPr>
              <w:t>提示</w:t>
            </w:r>
          </w:p>
        </w:tc>
        <w:tc>
          <w:tcPr>
            <w:tcW w:w="1158"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hint="eastAsia" w:cs="Times New Roman"/>
                <w:szCs w:val="24"/>
              </w:rPr>
              <w:t>设备</w:t>
            </w:r>
          </w:p>
          <w:p>
            <w:pPr>
              <w:spacing w:line="200" w:lineRule="exact"/>
              <w:ind w:firstLine="420"/>
              <w:rPr>
                <w:rFonts w:cs="Times New Roman"/>
                <w:szCs w:val="24"/>
              </w:rPr>
            </w:pPr>
            <w:r>
              <w:rPr>
                <w:rFonts w:hint="eastAsia" w:cs="Times New Roman"/>
                <w:szCs w:val="24"/>
              </w:rPr>
              <w:t>状态</w:t>
            </w:r>
          </w:p>
        </w:tc>
        <w:tc>
          <w:tcPr>
            <w:tcW w:w="1010" w:type="dxa"/>
            <w:tcBorders>
              <w:top w:val="single" w:color="auto" w:sz="4" w:space="0"/>
              <w:left w:val="single" w:color="auto" w:sz="4" w:space="0"/>
              <w:bottom w:val="single" w:color="auto" w:sz="4" w:space="0"/>
              <w:right w:val="single" w:color="auto" w:sz="4" w:space="0"/>
            </w:tcBorders>
          </w:tcPr>
          <w:p>
            <w:pPr>
              <w:spacing w:line="200" w:lineRule="exact"/>
              <w:ind w:firstLine="420"/>
              <w:rPr>
                <w:rFonts w:cs="Times New Roman"/>
                <w:szCs w:val="24"/>
              </w:rPr>
            </w:pPr>
            <w:r>
              <w:rPr>
                <w:rFonts w:cs="Times New Roman"/>
                <w:szCs w:val="24"/>
              </w:rPr>
              <w:t>ISR</w:t>
            </w:r>
          </w:p>
          <w:p>
            <w:pPr>
              <w:spacing w:line="200" w:lineRule="exact"/>
              <w:ind w:firstLine="420"/>
              <w:rPr>
                <w:rFonts w:cs="Times New Roman"/>
                <w:szCs w:val="24"/>
              </w:rPr>
            </w:pPr>
            <w:r>
              <w:rPr>
                <w:rFonts w:hint="eastAsia" w:cs="Times New Roman"/>
                <w:szCs w:val="24"/>
              </w:rPr>
              <w:t>状态</w:t>
            </w:r>
          </w:p>
        </w:tc>
      </w:tr>
    </w:tbl>
    <w:p>
      <w:pPr>
        <w:spacing w:before="156"/>
        <w:rPr>
          <w:rFonts w:cs="Times New Roman"/>
        </w:rPr>
      </w:pPr>
      <w:r>
        <w:rPr>
          <w:rFonts w:hint="eastAsia"/>
        </w:rPr>
        <w:t>注意：启用</w:t>
      </w:r>
      <w:r>
        <w:t>MSI-X</w:t>
      </w:r>
      <w:r>
        <w:rPr>
          <w:rFonts w:hint="eastAsia"/>
        </w:rPr>
        <w:t>功能时，特定于设备的配置从</w:t>
      </w:r>
      <w:r>
        <w:t>virtio</w:t>
      </w:r>
      <w:r>
        <w:rPr>
          <w:rFonts w:hint="eastAsia"/>
        </w:rPr>
        <w:t>常规配置结构结构中的字节偏移量</w:t>
      </w:r>
      <w:r>
        <w:t>24</w:t>
      </w:r>
      <w:r>
        <w:rPr>
          <w:rFonts w:hint="eastAsia"/>
        </w:rPr>
        <w:t>开始。如果未启用</w:t>
      </w:r>
      <w:r>
        <w:t>MSI-X</w:t>
      </w:r>
      <w:r>
        <w:rPr>
          <w:rFonts w:hint="eastAsia"/>
        </w:rPr>
        <w:t>功能，则特定于设备的配置将从</w:t>
      </w:r>
      <w:r>
        <w:t>virtio</w:t>
      </w:r>
      <w:r>
        <w:rPr>
          <w:rFonts w:hint="eastAsia"/>
        </w:rPr>
        <w:t>标头中的字节偏移量</w:t>
      </w:r>
      <w:r>
        <w:t>20</w:t>
      </w:r>
      <w:r>
        <w:rPr>
          <w:rFonts w:hint="eastAsia"/>
        </w:rPr>
        <w:t>开始，即，</w:t>
      </w:r>
      <w:r>
        <w:t xml:space="preserve"> </w:t>
      </w:r>
      <w:r>
        <w:rPr>
          <w:rFonts w:hint="eastAsia"/>
        </w:rPr>
        <w:t>一旦你启用了设备上的</w:t>
      </w:r>
      <w:r>
        <w:t>MSI-X</w:t>
      </w:r>
      <w:r>
        <w:rPr>
          <w:rFonts w:hint="eastAsia"/>
        </w:rPr>
        <w:t>，其他字段就会移动。如果再次关闭它们，它们会向后移动！</w:t>
      </w:r>
    </w:p>
    <w:p>
      <w:pPr>
        <w:spacing w:before="156"/>
      </w:pPr>
      <w:r>
        <w:rPr>
          <w:rFonts w:hint="eastAsia"/>
        </w:rPr>
        <w:t>任何特定于设备的配置空间都紧跟在以下常规标头之后：</w:t>
      </w:r>
    </w:p>
    <w:tbl>
      <w:tblPr>
        <w:tblStyle w:val="20"/>
        <w:tblW w:w="7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3332"/>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2059"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位</w:t>
            </w:r>
          </w:p>
        </w:tc>
        <w:tc>
          <w:tcPr>
            <w:tcW w:w="333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特定于设备</w:t>
            </w:r>
          </w:p>
        </w:tc>
        <w:tc>
          <w:tcPr>
            <w:tcW w:w="2059" w:type="dxa"/>
            <w:vMerge w:val="restart"/>
            <w:tcBorders>
              <w:top w:val="single" w:color="auto" w:sz="4" w:space="0"/>
              <w:left w:val="single" w:color="auto" w:sz="4" w:space="0"/>
              <w:bottom w:val="single" w:color="auto" w:sz="4" w:space="0"/>
              <w:right w:val="single" w:color="auto" w:sz="4" w:space="0"/>
            </w:tcBorders>
            <w:vAlign w:val="center"/>
          </w:tcPr>
          <w:p>
            <w:pPr>
              <w:spacing w:before="156" w:line="240" w:lineRule="auto"/>
              <w:ind w:firstLine="420"/>
              <w:jc w:val="center"/>
              <w:rPr>
                <w:rFonts w:cs="Times New Roman"/>
                <w:szCs w:val="24"/>
              </w:rPr>
            </w:pPr>
            <w:r>
              <w:rPr>
                <w:rFonts w:cs="Times New Roman"/>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2059"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读</w:t>
            </w:r>
            <w:r>
              <w:rPr>
                <w:rFonts w:cs="Times New Roman"/>
                <w:szCs w:val="24"/>
              </w:rPr>
              <w:t>/</w:t>
            </w:r>
            <w:r>
              <w:rPr>
                <w:rFonts w:hint="eastAsia" w:cs="Times New Roman"/>
                <w:szCs w:val="24"/>
              </w:rPr>
              <w:t>写</w:t>
            </w:r>
          </w:p>
        </w:tc>
        <w:tc>
          <w:tcPr>
            <w:tcW w:w="333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特定于设备</w:t>
            </w: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spacing w:beforeAutospacing="1" w:afterAutospacing="1" w:line="240" w:lineRule="auto"/>
              <w:ind w:firstLine="420"/>
              <w:rPr>
                <w:rFonts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2059"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目的</w:t>
            </w:r>
          </w:p>
        </w:tc>
        <w:tc>
          <w:tcPr>
            <w:tcW w:w="333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特定于设备</w:t>
            </w: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spacing w:beforeAutospacing="1" w:afterAutospacing="1" w:line="240" w:lineRule="auto"/>
              <w:ind w:firstLine="420"/>
              <w:rPr>
                <w:rFonts w:cs="Times New Roman"/>
                <w:szCs w:val="24"/>
              </w:rPr>
            </w:pPr>
          </w:p>
        </w:tc>
      </w:tr>
    </w:tbl>
    <w:p>
      <w:pPr>
        <w:spacing w:before="156"/>
        <w:rPr>
          <w:rFonts w:cs="Times New Roman"/>
        </w:rPr>
      </w:pPr>
      <w:r>
        <w:rPr>
          <w:rFonts w:hint="eastAsia"/>
        </w:rPr>
        <w:t>使用旧版接口访问特定于设备的配置空间时，过渡驱动程序</w:t>
      </w:r>
      <w:r>
        <w:rPr>
          <w:rFonts w:hint="eastAsia"/>
          <w:b/>
        </w:rPr>
        <w:t>必须</w:t>
      </w:r>
      <w:r>
        <w:rPr>
          <w:rFonts w:hint="eastAsia"/>
        </w:rPr>
        <w:t>在通用标头后面的偏移处访问特定于设备的配置空间。</w:t>
      </w:r>
    </w:p>
    <w:p>
      <w:pPr>
        <w:spacing w:before="156"/>
      </w:pPr>
      <w:r>
        <w:rPr>
          <w:rFonts w:hint="eastAsia"/>
        </w:rPr>
        <w:t>使用旧版接口时，过渡设备</w:t>
      </w:r>
      <w:r>
        <w:rPr>
          <w:rFonts w:hint="eastAsia"/>
          <w:b/>
        </w:rPr>
        <w:t>必须</w:t>
      </w:r>
      <w:r>
        <w:rPr>
          <w:rFonts w:hint="eastAsia"/>
        </w:rPr>
        <w:t>在紧跟通用标头之后的偏移处提供特定于设备的配置空间。</w:t>
      </w:r>
    </w:p>
    <w:p>
      <w:pPr>
        <w:spacing w:before="156"/>
      </w:pPr>
      <w:r>
        <w:rPr>
          <w:rFonts w:hint="eastAsia"/>
        </w:rPr>
        <w:t>请注意，只有功能位</w:t>
      </w:r>
      <w:r>
        <w:t xml:space="preserve"> 0</w:t>
      </w:r>
      <w:r>
        <w:rPr>
          <w:rFonts w:hint="eastAsia"/>
        </w:rPr>
        <w:t>到</w:t>
      </w:r>
      <w:r>
        <w:t>31</w:t>
      </w:r>
      <w:r>
        <w:rPr>
          <w:rFonts w:hint="eastAsia"/>
        </w:rPr>
        <w:t>可通过旧版接口访问。当通过旧版接口使用时，过渡设备</w:t>
      </w:r>
      <w:r>
        <w:rPr>
          <w:rFonts w:hint="eastAsia"/>
          <w:b/>
        </w:rPr>
        <w:t>必须</w:t>
      </w:r>
      <w:r>
        <w:rPr>
          <w:rFonts w:hint="eastAsia"/>
        </w:rPr>
        <w:t>假设驱动程序没有理会功能位</w:t>
      </w:r>
      <w:r>
        <w:t>32</w:t>
      </w:r>
      <w:r>
        <w:rPr>
          <w:rFonts w:hint="eastAsia"/>
        </w:rPr>
        <w:t>至</w:t>
      </w:r>
      <w:r>
        <w:t>63</w:t>
      </w:r>
      <w:r>
        <w:rPr>
          <w:rFonts w:hint="eastAsia"/>
        </w:rPr>
        <w:t>。</w:t>
      </w:r>
    </w:p>
    <w:p>
      <w:pPr>
        <w:spacing w:before="156"/>
      </w:pPr>
      <w:r>
        <w:rPr>
          <w:rFonts w:hint="eastAsia"/>
        </w:rPr>
        <w:t>由于旧设备没有</w:t>
      </w:r>
      <w:r>
        <w:t>config_generation</w:t>
      </w:r>
      <w:r>
        <w:rPr>
          <w:rFonts w:hint="eastAsia"/>
        </w:rPr>
        <w:t>字段，请参阅</w:t>
      </w:r>
      <w:r>
        <w:t>2.3.4</w:t>
      </w:r>
      <w:r>
        <w:rPr>
          <w:rFonts w:hint="eastAsia"/>
        </w:rPr>
        <w:t>旧版接口：设备配置空间以获取解决方法。</w:t>
      </w:r>
    </w:p>
    <w:p>
      <w:pPr>
        <w:pStyle w:val="6"/>
      </w:pPr>
      <w:r>
        <w:t xml:space="preserve">4.1.4.9 </w:t>
      </w:r>
      <w:r>
        <w:rPr>
          <w:rFonts w:hint="eastAsia"/>
        </w:rPr>
        <w:t>具有旧版驱动程序的非过渡设备：关于</w:t>
      </w:r>
      <w:r>
        <w:t>PCI</w:t>
      </w:r>
      <w:r>
        <w:rPr>
          <w:rFonts w:hint="eastAsia"/>
        </w:rPr>
        <w:t>设备布局的注意事项</w:t>
      </w:r>
    </w:p>
    <w:p>
      <w:pPr>
        <w:spacing w:before="156"/>
      </w:pPr>
      <w:r>
        <w:rPr>
          <w:rFonts w:hint="eastAsia"/>
        </w:rPr>
        <w:t>所有已知的旧版驱动程序都会检查</w:t>
      </w:r>
      <w:r>
        <w:t>PCI</w:t>
      </w:r>
      <w:r>
        <w:rPr>
          <w:rFonts w:hint="eastAsia"/>
        </w:rPr>
        <w:t>版本或设备和供应商</w:t>
      </w:r>
      <w:r>
        <w:t>ID</w:t>
      </w:r>
      <w:r>
        <w:rPr>
          <w:rFonts w:hint="eastAsia"/>
        </w:rPr>
        <w:t>，因此不会尝试驱动非过渡设备。</w:t>
      </w:r>
    </w:p>
    <w:p>
      <w:pPr>
        <w:spacing w:before="156"/>
      </w:pPr>
      <w:r>
        <w:rPr>
          <w:rFonts w:hint="eastAsia"/>
        </w:rPr>
        <w:t>有缺陷的旧版驱动程序可能会错误地尝试驱动非过渡设备。如果需要支持这样的驱动程序（而不是修复</w:t>
      </w:r>
      <w:r>
        <w:t>bug</w:t>
      </w:r>
      <w:r>
        <w:rPr>
          <w:rFonts w:hint="eastAsia"/>
        </w:rPr>
        <w:t>），以下是检测和处理它们的推荐方法。</w:t>
      </w:r>
    </w:p>
    <w:p>
      <w:pPr>
        <w:spacing w:before="156"/>
      </w:pPr>
      <w:r>
        <w:rPr>
          <w:rFonts w:hint="eastAsia"/>
          <w:b/>
        </w:rPr>
        <w:t>注：</w:t>
      </w:r>
      <w:r>
        <w:rPr>
          <w:rFonts w:hint="eastAsia"/>
        </w:rPr>
        <w:t>目前尚不知道这种有缺陷的驱动程序在生产中进行过使用。</w:t>
      </w:r>
    </w:p>
    <w:p>
      <w:pPr>
        <w:pStyle w:val="8"/>
      </w:pPr>
      <w:bookmarkStart w:id="66" w:name="_4.1.4.9.0.1_设备要求：具有旧版驱动程序的非过渡设备"/>
      <w:bookmarkEnd w:id="66"/>
      <w:r>
        <w:t xml:space="preserve">4.1.4.9.0.1 </w:t>
      </w:r>
      <w:r>
        <w:rPr>
          <w:rFonts w:hint="eastAsia"/>
        </w:rPr>
        <w:t>设备要求：具有旧版驱动程序的非过渡设备</w:t>
      </w:r>
    </w:p>
    <w:p>
      <w:pPr>
        <w:spacing w:before="156"/>
      </w:pPr>
      <w:r>
        <w:rPr>
          <w:rFonts w:hint="eastAsia"/>
        </w:rPr>
        <w:t>非过渡设备，在已知存在具有相同</w:t>
      </w:r>
      <w:r>
        <w:t>ID</w:t>
      </w:r>
      <w:r>
        <w:rPr>
          <w:rFonts w:hint="eastAsia"/>
        </w:rPr>
        <w:t>（包括</w:t>
      </w:r>
      <w:r>
        <w:t>PCI</w:t>
      </w:r>
      <w:r>
        <w:rPr>
          <w:rFonts w:hint="eastAsia"/>
        </w:rPr>
        <w:t>版本，设备和供应商</w:t>
      </w:r>
      <w:r>
        <w:t>ID</w:t>
      </w:r>
      <w:r>
        <w:rPr>
          <w:rFonts w:hint="eastAsia"/>
        </w:rPr>
        <w:t>）的旧设备的旧驱动程序的平台上，</w:t>
      </w:r>
      <w:r>
        <w:rPr>
          <w:rFonts w:hint="eastAsia"/>
          <w:b/>
        </w:rPr>
        <w:t>应该</w:t>
      </w:r>
      <w:r>
        <w:rPr>
          <w:rFonts w:hint="eastAsia"/>
        </w:rPr>
        <w:t>采取以下步骤，以使旧驱动程序在尝试驱动它们时正常地失败：</w:t>
      </w:r>
    </w:p>
    <w:p>
      <w:pPr>
        <w:spacing w:before="156"/>
      </w:pPr>
      <w:r>
        <w:tab/>
      </w:r>
      <w:r>
        <w:t>1.</w:t>
      </w:r>
      <w:r>
        <w:rPr>
          <w:rFonts w:hint="eastAsia"/>
        </w:rPr>
        <w:t>在</w:t>
      </w:r>
      <w:r>
        <w:t>BAR0</w:t>
      </w:r>
      <w:r>
        <w:rPr>
          <w:rFonts w:hint="eastAsia"/>
        </w:rPr>
        <w:t>中提供</w:t>
      </w:r>
      <w:r>
        <w:t>I/O BAR</w:t>
      </w:r>
      <w:r>
        <w:rPr>
          <w:rFonts w:hint="eastAsia"/>
        </w:rPr>
        <w:t>，并</w:t>
      </w:r>
    </w:p>
    <w:p>
      <w:pPr>
        <w:spacing w:before="156"/>
        <w:ind w:left="420"/>
      </w:pPr>
      <w:r>
        <w:t xml:space="preserve">2. </w:t>
      </w:r>
      <w:r>
        <w:rPr>
          <w:rFonts w:hint="eastAsia"/>
        </w:rPr>
        <w:t>通过对每个</w:t>
      </w:r>
      <w:r>
        <w:t>BAR</w:t>
      </w:r>
      <w:r>
        <w:rPr>
          <w:rFonts w:hint="eastAsia"/>
        </w:rPr>
        <w:t>提供零并忽略写入来响应对</w:t>
      </w:r>
      <w:r>
        <w:t>BAR0</w:t>
      </w:r>
      <w:r>
        <w:rPr>
          <w:rFonts w:hint="eastAsia"/>
        </w:rPr>
        <w:t>的偏移</w:t>
      </w:r>
      <w:r>
        <w:t>18</w:t>
      </w:r>
      <w:r>
        <w:rPr>
          <w:rFonts w:hint="eastAsia"/>
        </w:rPr>
        <w:t>（对应于旧版布局中的设备状态寄存器）的单字节零写入。</w:t>
      </w:r>
    </w:p>
    <w:p>
      <w:pPr>
        <w:pStyle w:val="5"/>
      </w:pPr>
      <w:r>
        <w:t xml:space="preserve">4.1.5 </w:t>
      </w:r>
      <w:r>
        <w:rPr>
          <w:rFonts w:hint="eastAsia"/>
        </w:rPr>
        <w:t>特定于</w:t>
      </w:r>
      <w:r>
        <w:t>PCI</w:t>
      </w:r>
      <w:r>
        <w:rPr>
          <w:rFonts w:hint="eastAsia"/>
        </w:rPr>
        <w:t>的初始化与设备操作</w:t>
      </w:r>
    </w:p>
    <w:p>
      <w:pPr>
        <w:pStyle w:val="6"/>
      </w:pPr>
      <w:r>
        <w:t xml:space="preserve">4.1.5.1 </w:t>
      </w:r>
      <w:r>
        <w:rPr>
          <w:rFonts w:hint="eastAsia"/>
        </w:rPr>
        <w:t>设备初始化</w:t>
      </w:r>
    </w:p>
    <w:p>
      <w:pPr>
        <w:spacing w:before="156"/>
      </w:pPr>
      <w:r>
        <w:rPr>
          <w:rFonts w:hint="eastAsia"/>
        </w:rPr>
        <w:t>记录了设备初始化期间执行的特定于</w:t>
      </w:r>
      <w:r>
        <w:t>PCI</w:t>
      </w:r>
      <w:r>
        <w:rPr>
          <w:rFonts w:hint="eastAsia"/>
        </w:rPr>
        <w:t>的步骤。</w:t>
      </w:r>
    </w:p>
    <w:p>
      <w:pPr>
        <w:pStyle w:val="7"/>
      </w:pPr>
      <w:r>
        <w:t>4.1.5.1.1 Virtio</w:t>
      </w:r>
      <w:r>
        <w:rPr>
          <w:rFonts w:hint="eastAsia"/>
        </w:rPr>
        <w:t>设备配置布局检测</w:t>
      </w:r>
    </w:p>
    <w:p>
      <w:pPr>
        <w:spacing w:before="156"/>
      </w:pPr>
      <w:r>
        <w:rPr>
          <w:rFonts w:hint="eastAsia"/>
        </w:rPr>
        <w:t>作为设备初始化的先决条件，驱动程序使用</w:t>
      </w:r>
      <w:r>
        <w:t>Virtio Structure PCI</w:t>
      </w:r>
      <w:r>
        <w:rPr>
          <w:rFonts w:hint="eastAsia"/>
        </w:rPr>
        <w:t>功能检测</w:t>
      </w:r>
      <w:r>
        <w:t>virtio</w:t>
      </w:r>
      <w:r>
        <w:rPr>
          <w:rFonts w:hint="eastAsia"/>
        </w:rPr>
        <w:t>配置布局，扫描</w:t>
      </w:r>
      <w:r>
        <w:t>PCI</w:t>
      </w:r>
      <w:r>
        <w:rPr>
          <w:rFonts w:hint="eastAsia"/>
        </w:rPr>
        <w:t>功能列表，详见</w:t>
      </w:r>
      <w:r>
        <w:t>4.1.4</w:t>
      </w:r>
    </w:p>
    <w:p>
      <w:pPr>
        <w:pStyle w:val="8"/>
      </w:pPr>
      <w:bookmarkStart w:id="67" w:name="_4.1.5.1.1.1_旧版接口：关于设备布局检测的注意事项"/>
      <w:bookmarkEnd w:id="67"/>
      <w:r>
        <w:t xml:space="preserve">4.1.5.1.1.1 </w:t>
      </w:r>
      <w:r>
        <w:rPr>
          <w:rFonts w:hint="eastAsia"/>
        </w:rPr>
        <w:t>旧版接口：关于设备布局检测的注意事项</w:t>
      </w:r>
    </w:p>
    <w:p>
      <w:pPr>
        <w:spacing w:before="156"/>
      </w:pPr>
      <w:r>
        <w:rPr>
          <w:rFonts w:hint="eastAsia"/>
        </w:rPr>
        <w:t>旧版驱动程序跳过设备布局检测步骤，并无条件对</w:t>
      </w:r>
      <w:r>
        <w:t>I/O</w:t>
      </w:r>
      <w:r>
        <w:rPr>
          <w:rFonts w:hint="eastAsia"/>
        </w:rPr>
        <w:t>空间中的</w:t>
      </w:r>
      <w:r>
        <w:t>BAR0</w:t>
      </w:r>
      <w:r>
        <w:rPr>
          <w:rFonts w:hint="eastAsia"/>
        </w:rPr>
        <w:t>中的旧版设备配置空间进行假设。</w:t>
      </w:r>
    </w:p>
    <w:p>
      <w:pPr>
        <w:spacing w:before="156"/>
      </w:pPr>
      <w:r>
        <w:rPr>
          <w:rFonts w:hint="eastAsia"/>
        </w:rPr>
        <w:t>旧版设备的功能列表中没有</w:t>
      </w:r>
      <w:r>
        <w:t>Virtio PCI</w:t>
      </w:r>
      <w:r>
        <w:rPr>
          <w:rFonts w:hint="eastAsia"/>
        </w:rPr>
        <w:t>功能。</w:t>
      </w:r>
    </w:p>
    <w:p>
      <w:pPr>
        <w:spacing w:before="156"/>
      </w:pPr>
      <w:r>
        <w:rPr>
          <w:rFonts w:hint="eastAsia"/>
        </w:rPr>
        <w:t>因此：</w:t>
      </w:r>
    </w:p>
    <w:p>
      <w:pPr>
        <w:spacing w:before="156"/>
      </w:pPr>
      <w:r>
        <w:rPr>
          <w:rFonts w:hint="eastAsia"/>
        </w:rPr>
        <w:t>过渡设备</w:t>
      </w:r>
      <w:r>
        <w:rPr>
          <w:rFonts w:hint="eastAsia"/>
          <w:b/>
        </w:rPr>
        <w:t>必须</w:t>
      </w:r>
      <w:r>
        <w:rPr>
          <w:rFonts w:hint="eastAsia"/>
        </w:rPr>
        <w:t>在</w:t>
      </w:r>
      <w:r>
        <w:t>BAR0</w:t>
      </w:r>
      <w:r>
        <w:rPr>
          <w:rFonts w:hint="eastAsia"/>
        </w:rPr>
        <w:t>中的</w:t>
      </w:r>
      <w:r>
        <w:t>I/O</w:t>
      </w:r>
      <w:r>
        <w:rPr>
          <w:rFonts w:hint="eastAsia"/>
        </w:rPr>
        <w:t>空间中公开旧版接口。</w:t>
      </w:r>
    </w:p>
    <w:p>
      <w:pPr>
        <w:spacing w:before="156"/>
      </w:pPr>
      <w:r>
        <w:rPr>
          <w:rFonts w:hint="eastAsia"/>
        </w:rPr>
        <w:t>过渡驱动程序</w:t>
      </w:r>
      <w:r>
        <w:rPr>
          <w:rFonts w:hint="eastAsia"/>
          <w:b/>
        </w:rPr>
        <w:t>必须</w:t>
      </w:r>
      <w:r>
        <w:rPr>
          <w:rFonts w:hint="eastAsia"/>
        </w:rPr>
        <w:t>在功能列表中查找</w:t>
      </w:r>
      <w:r>
        <w:t>Virtio PCI</w:t>
      </w:r>
      <w:r>
        <w:rPr>
          <w:rFonts w:hint="eastAsia"/>
        </w:rPr>
        <w:t>功能。如果其不存在，则驱动程序必须假设为旧版设备，并通过旧版接口使用它。</w:t>
      </w:r>
    </w:p>
    <w:p>
      <w:pPr>
        <w:spacing w:before="156"/>
      </w:pPr>
      <w:r>
        <w:rPr>
          <w:rFonts w:hint="eastAsia"/>
        </w:rPr>
        <w:t>非过渡驱动程序</w:t>
      </w:r>
      <w:r>
        <w:rPr>
          <w:rFonts w:hint="eastAsia"/>
          <w:b/>
        </w:rPr>
        <w:t>必须</w:t>
      </w:r>
      <w:r>
        <w:rPr>
          <w:rFonts w:hint="eastAsia"/>
        </w:rPr>
        <w:t>在功能列表中查找</w:t>
      </w:r>
      <w:r>
        <w:t>Virtio PCI</w:t>
      </w:r>
      <w:r>
        <w:rPr>
          <w:rFonts w:hint="eastAsia"/>
        </w:rPr>
        <w:t>功能。如果其不存在，驱动程序必须假设为旧版设备，并正常地失败。</w:t>
      </w:r>
    </w:p>
    <w:p>
      <w:pPr>
        <w:pStyle w:val="7"/>
      </w:pPr>
      <w:r>
        <w:t>4.1.5.1.2 MSI-X</w:t>
      </w:r>
      <w:r>
        <w:rPr>
          <w:rFonts w:hint="eastAsia"/>
        </w:rPr>
        <w:t>向量配置</w:t>
      </w:r>
    </w:p>
    <w:p>
      <w:pPr>
        <w:spacing w:before="156"/>
      </w:pPr>
      <w:r>
        <w:rPr>
          <w:rFonts w:hint="eastAsia"/>
        </w:rPr>
        <w:t>当</w:t>
      </w:r>
      <w:r>
        <w:t>MSI-X</w:t>
      </w:r>
      <w:r>
        <w:rPr>
          <w:rFonts w:hint="eastAsia"/>
        </w:rPr>
        <w:t>功能存在并在设备中启用时（通过标准</w:t>
      </w:r>
      <w:r>
        <w:t>PCI</w:t>
      </w:r>
      <w:r>
        <w:rPr>
          <w:rFonts w:hint="eastAsia"/>
        </w:rPr>
        <w:t>配置空间），</w:t>
      </w:r>
      <w:r>
        <w:t>config_msix_vector</w:t>
      </w:r>
      <w:r>
        <w:rPr>
          <w:rFonts w:hint="eastAsia"/>
        </w:rPr>
        <w:t>和</w:t>
      </w:r>
      <w:r>
        <w:t>queue_msix_vector</w:t>
      </w:r>
      <w:r>
        <w:rPr>
          <w:rFonts w:hint="eastAsia"/>
        </w:rPr>
        <w:t>用于将配置更改和队列中断映射到</w:t>
      </w:r>
      <w:r>
        <w:t>MSI-X</w:t>
      </w:r>
      <w:r>
        <w:rPr>
          <w:rFonts w:hint="eastAsia"/>
        </w:rPr>
        <w:t>向量。在这种情况下，</w:t>
      </w:r>
      <w:r>
        <w:t>ISR</w:t>
      </w:r>
      <w:r>
        <w:rPr>
          <w:rFonts w:hint="eastAsia"/>
        </w:rPr>
        <w:t>状态未启用。</w:t>
      </w:r>
    </w:p>
    <w:p>
      <w:pPr>
        <w:spacing w:before="156"/>
      </w:pPr>
      <w:r>
        <w:rPr>
          <w:rFonts w:hint="eastAsia"/>
        </w:rPr>
        <w:t>通过将配置改变</w:t>
      </w:r>
      <w:r>
        <w:t>/</w:t>
      </w:r>
      <w:r>
        <w:rPr>
          <w:rFonts w:hint="eastAsia"/>
        </w:rPr>
        <w:t>选择的队列事件触发的中断分别映射到相应的</w:t>
      </w:r>
      <w:r>
        <w:t>MSI-X</w:t>
      </w:r>
      <w:r>
        <w:rPr>
          <w:rFonts w:hint="eastAsia"/>
        </w:rPr>
        <w:t>向量，来将有效的</w:t>
      </w:r>
      <w:r>
        <w:t>MSI-X</w:t>
      </w:r>
      <w:r>
        <w:rPr>
          <w:rFonts w:hint="eastAsia"/>
        </w:rPr>
        <w:t>表项号</w:t>
      </w:r>
      <w:r>
        <w:t>0</w:t>
      </w:r>
      <w:r>
        <w:rPr>
          <w:rFonts w:hint="eastAsia"/>
        </w:rPr>
        <w:t>到</w:t>
      </w:r>
      <w:r>
        <w:t>0x7FF</w:t>
      </w:r>
      <w:r>
        <w:rPr>
          <w:rFonts w:hint="eastAsia"/>
        </w:rPr>
        <w:t>写入</w:t>
      </w:r>
      <w:r>
        <w:t>config_msix_vector / queue_msix_vector</w:t>
      </w:r>
      <w:r>
        <w:rPr>
          <w:rFonts w:hint="eastAsia"/>
        </w:rPr>
        <w:t>。</w:t>
      </w:r>
    </w:p>
    <w:p>
      <w:pPr>
        <w:spacing w:before="156"/>
      </w:pPr>
      <w:r>
        <w:rPr>
          <w:rFonts w:hint="eastAsia"/>
        </w:rPr>
        <w:t>要禁用某事件类型的中断，驱动程序通过写入一个特殊的</w:t>
      </w:r>
      <w:r>
        <w:t>NO_VECTOR</w:t>
      </w:r>
      <w:r>
        <w:rPr>
          <w:rFonts w:hint="eastAsia"/>
        </w:rPr>
        <w:t>值来取消映射该事件：</w:t>
      </w:r>
    </w:p>
    <w:p>
      <w:pPr>
        <w:spacing w:before="156"/>
      </w:pPr>
      <w:r>
        <mc:AlternateContent>
          <mc:Choice Requires="wps">
            <w:drawing>
              <wp:anchor distT="0" distB="0" distL="114300" distR="114300" simplePos="0" relativeHeight="251691008" behindDoc="0" locked="0" layoutInCell="1" allowOverlap="1">
                <wp:simplePos x="0" y="0"/>
                <wp:positionH relativeFrom="column">
                  <wp:posOffset>17145</wp:posOffset>
                </wp:positionH>
                <wp:positionV relativeFrom="paragraph">
                  <wp:posOffset>98425</wp:posOffset>
                </wp:positionV>
                <wp:extent cx="5241290" cy="939800"/>
                <wp:effectExtent l="0" t="0" r="16510" b="12700"/>
                <wp:wrapNone/>
                <wp:docPr id="37" name="文本框 37"/>
                <wp:cNvGraphicFramePr/>
                <a:graphic xmlns:a="http://schemas.openxmlformats.org/drawingml/2006/main">
                  <a:graphicData uri="http://schemas.microsoft.com/office/word/2010/wordprocessingShape">
                    <wps:wsp>
                      <wps:cNvSpPr txBox="1">
                        <a:spLocks noChangeArrowheads="1"/>
                      </wps:cNvSpPr>
                      <wps:spPr bwMode="auto">
                        <a:xfrm>
                          <a:off x="0" y="0"/>
                          <a:ext cx="5241290" cy="939855"/>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Vector value used to disable MSI for queue */</w:t>
                            </w:r>
                          </w:p>
                          <w:p>
                            <w:pPr>
                              <w:autoSpaceDE w:val="0"/>
                              <w:autoSpaceDN w:val="0"/>
                              <w:adjustRightInd w:val="0"/>
                              <w:spacing w:before="120"/>
                              <w:jc w:val="left"/>
                              <w:rPr>
                                <w:rFonts w:eastAsia="CourierNewPSMT"/>
                                <w:kern w:val="0"/>
                                <w:sz w:val="16"/>
                                <w:szCs w:val="16"/>
                              </w:rPr>
                            </w:pPr>
                            <w:r>
                              <w:rPr>
                                <w:rFonts w:eastAsia="CourierNewPSMT"/>
                                <w:kern w:val="0"/>
                                <w:sz w:val="16"/>
                                <w:szCs w:val="16"/>
                              </w:rPr>
                              <w:t>#define VIRTIO_MSI_NO_VECTOR 0xffff</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35pt;margin-top:7.75pt;height:74pt;width:412.7pt;z-index:251691008;mso-width-relative:page;mso-height-relative:page;" fillcolor="#FFFFFF" filled="t" stroked="t" coordsize="21600,21600" o:gfxdata="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364aDXAAAACAEAAA8AAAAAAAAAAQAgAAAAIgAA&#10;AGRycy9kb3ducmV2LnhtbFBLAQIUABQAAAAIAIdO4kDMYxfIQgIAAIkEAAAOAAAAAAAAAAEAIAAA&#10;ACYBAABkcnMvZTJvRG9jLnhtbFBLBQYAAAAABgAGAFkBAADaBQ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Vector value used to disable MSI for queue */</w:t>
                      </w:r>
                    </w:p>
                    <w:p>
                      <w:pPr>
                        <w:autoSpaceDE w:val="0"/>
                        <w:autoSpaceDN w:val="0"/>
                        <w:adjustRightInd w:val="0"/>
                        <w:spacing w:before="120"/>
                        <w:jc w:val="left"/>
                        <w:rPr>
                          <w:rFonts w:eastAsia="CourierNewPSMT"/>
                          <w:kern w:val="0"/>
                          <w:sz w:val="16"/>
                          <w:szCs w:val="16"/>
                        </w:rPr>
                      </w:pPr>
                      <w:r>
                        <w:rPr>
                          <w:rFonts w:eastAsia="CourierNewPSMT"/>
                          <w:kern w:val="0"/>
                          <w:sz w:val="16"/>
                          <w:szCs w:val="16"/>
                        </w:rPr>
                        <w:t>#define VIRTIO_MSI_NO_VECTOR 0xffff</w:t>
                      </w:r>
                    </w:p>
                  </w:txbxContent>
                </v:textbox>
              </v:shape>
            </w:pict>
          </mc:Fallback>
        </mc:AlternateContent>
      </w:r>
    </w:p>
    <w:p>
      <w:pPr>
        <w:spacing w:before="156"/>
      </w:pPr>
    </w:p>
    <w:p>
      <w:pPr>
        <w:spacing w:before="156"/>
      </w:pPr>
    </w:p>
    <w:p>
      <w:pPr>
        <w:spacing w:before="156"/>
      </w:pPr>
      <w:r>
        <w:rPr>
          <w:rFonts w:hint="eastAsia"/>
        </w:rPr>
        <w:t>请注意，将事件映射到向量可能需要设备分配内部设备资源，因此可能会失败。</w:t>
      </w:r>
    </w:p>
    <w:p>
      <w:pPr>
        <w:pStyle w:val="8"/>
      </w:pPr>
      <w:bookmarkStart w:id="68" w:name="_4.1.5.1.2.1_设备要求：MSI-X向量配置"/>
      <w:bookmarkEnd w:id="68"/>
      <w:r>
        <w:t xml:space="preserve">4.1.5.1.2.1 </w:t>
      </w:r>
      <w:r>
        <w:rPr>
          <w:rFonts w:hint="eastAsia"/>
        </w:rPr>
        <w:t>设备要求：</w:t>
      </w:r>
      <w:r>
        <w:t>MSI-X</w:t>
      </w:r>
      <w:r>
        <w:rPr>
          <w:rFonts w:hint="eastAsia"/>
        </w:rPr>
        <w:t>向量配置</w:t>
      </w:r>
    </w:p>
    <w:p>
      <w:pPr>
        <w:spacing w:before="156"/>
      </w:pPr>
      <w:r>
        <w:rPr>
          <w:rFonts w:hint="eastAsia"/>
        </w:rPr>
        <w:t>具有</w:t>
      </w:r>
      <w:r>
        <w:t>MSI-X</w:t>
      </w:r>
      <w:r>
        <w:rPr>
          <w:rFonts w:hint="eastAsia"/>
        </w:rPr>
        <w:t>功能的设备</w:t>
      </w:r>
      <w:r>
        <w:rPr>
          <w:rFonts w:hint="eastAsia"/>
          <w:b/>
        </w:rPr>
        <w:t>应该</w:t>
      </w:r>
      <w:r>
        <w:rPr>
          <w:rFonts w:hint="eastAsia"/>
        </w:rPr>
        <w:t>支持至少</w:t>
      </w:r>
      <w:r>
        <w:t>2</w:t>
      </w:r>
      <w:r>
        <w:rPr>
          <w:rFonts w:hint="eastAsia"/>
        </w:rPr>
        <w:t>个和最多</w:t>
      </w:r>
      <w:r>
        <w:t>0x800</w:t>
      </w:r>
      <w:r>
        <w:rPr>
          <w:rFonts w:hint="eastAsia"/>
        </w:rPr>
        <w:t>个</w:t>
      </w:r>
      <w:r>
        <w:t>MSI-X</w:t>
      </w:r>
      <w:r>
        <w:rPr>
          <w:rFonts w:hint="eastAsia"/>
        </w:rPr>
        <w:t>向量。设备</w:t>
      </w:r>
      <w:r>
        <w:rPr>
          <w:rFonts w:hint="eastAsia"/>
          <w:b/>
        </w:rPr>
        <w:t>必须</w:t>
      </w:r>
      <w:r>
        <w:rPr>
          <w:rFonts w:hint="eastAsia"/>
        </w:rPr>
        <w:t>按照</w:t>
      </w:r>
      <w:r>
        <w:t>[PCI]</w:t>
      </w:r>
      <w:r>
        <w:rPr>
          <w:rFonts w:hint="eastAsia"/>
        </w:rPr>
        <w:t>中的规定报告</w:t>
      </w:r>
      <w:r>
        <w:t>MSI-X</w:t>
      </w:r>
      <w:r>
        <w:rPr>
          <w:rFonts w:hint="eastAsia"/>
        </w:rPr>
        <w:t>能力中表格大小中支持的向量数量。设备应该将报告的</w:t>
      </w:r>
      <w:r>
        <w:t>MSI-X</w:t>
      </w:r>
      <w:r>
        <w:rPr>
          <w:rFonts w:hint="eastAsia"/>
        </w:rPr>
        <w:t>表大小字段限制为可能有益于系统性能的值。</w:t>
      </w:r>
    </w:p>
    <w:p>
      <w:pPr>
        <w:spacing w:before="156"/>
      </w:pPr>
      <w:r>
        <w:rPr>
          <w:rFonts w:hint="eastAsia"/>
          <w:b/>
        </w:rPr>
        <w:t>注：</w:t>
      </w:r>
      <w:r>
        <w:rPr>
          <w:rFonts w:hint="eastAsia"/>
        </w:rPr>
        <w:t>例如：例如，不希望以高频率发送中断的设备可能仅指定</w:t>
      </w:r>
      <w:r>
        <w:t>2</w:t>
      </w:r>
      <w:r>
        <w:rPr>
          <w:rFonts w:hint="eastAsia"/>
        </w:rPr>
        <w:t>个</w:t>
      </w:r>
      <w:r>
        <w:t>MSI-X</w:t>
      </w:r>
      <w:r>
        <w:rPr>
          <w:rFonts w:hint="eastAsia"/>
        </w:rPr>
        <w:t>向量。</w:t>
      </w:r>
    </w:p>
    <w:p>
      <w:pPr>
        <w:spacing w:before="156"/>
      </w:pPr>
      <w:r>
        <w:rPr>
          <w:rFonts w:hint="eastAsia"/>
        </w:rPr>
        <w:t>设备</w:t>
      </w:r>
      <w:r>
        <w:rPr>
          <w:rFonts w:hint="eastAsia"/>
          <w:b/>
        </w:rPr>
        <w:t>必须</w:t>
      </w:r>
      <w:r>
        <w:rPr>
          <w:rFonts w:hint="eastAsia"/>
        </w:rPr>
        <w:t>支持将任何事件类型映射到任何有效向量</w:t>
      </w:r>
      <w:r>
        <w:t>0</w:t>
      </w:r>
      <w:r>
        <w:rPr>
          <w:rFonts w:hint="eastAsia"/>
        </w:rPr>
        <w:t>到</w:t>
      </w:r>
      <w:r>
        <w:t>MSI-X</w:t>
      </w:r>
      <w:r>
        <w:rPr>
          <w:rFonts w:hint="eastAsia"/>
        </w:rPr>
        <w:t>表大小。</w:t>
      </w:r>
      <w:r>
        <w:t xml:space="preserve"> </w:t>
      </w:r>
      <w:r>
        <w:rPr>
          <w:rFonts w:hint="eastAsia"/>
        </w:rPr>
        <w:t>设备</w:t>
      </w:r>
      <w:r>
        <w:rPr>
          <w:rFonts w:hint="eastAsia"/>
          <w:b/>
        </w:rPr>
        <w:t>必须</w:t>
      </w:r>
      <w:r>
        <w:rPr>
          <w:rFonts w:hint="eastAsia"/>
        </w:rPr>
        <w:t>支持取消任何事件类型的映射。</w:t>
      </w:r>
    </w:p>
    <w:p>
      <w:pPr>
        <w:spacing w:before="156"/>
      </w:pPr>
      <w:r>
        <w:rPr>
          <w:rFonts w:hint="eastAsia"/>
        </w:rPr>
        <w:t>在读取</w:t>
      </w:r>
      <w:r>
        <w:t>config_msix_vector / queue_msix_vector</w:t>
      </w:r>
      <w:r>
        <w:rPr>
          <w:rFonts w:hint="eastAsia"/>
        </w:rPr>
        <w:t>时，设备</w:t>
      </w:r>
      <w:r>
        <w:rPr>
          <w:rFonts w:hint="eastAsia"/>
          <w:b/>
        </w:rPr>
        <w:t>必须</w:t>
      </w:r>
      <w:r>
        <w:rPr>
          <w:rFonts w:hint="eastAsia"/>
        </w:rPr>
        <w:t>返回映射到给定事件的向量（如果未映射，则返回</w:t>
      </w:r>
      <w:r>
        <w:t>NO_VECTOR</w:t>
      </w:r>
      <w:r>
        <w:rPr>
          <w:rFonts w:hint="eastAsia"/>
        </w:rPr>
        <w:t>）。设备</w:t>
      </w:r>
      <w:r>
        <w:rPr>
          <w:rFonts w:hint="eastAsia"/>
          <w:b/>
        </w:rPr>
        <w:t>必须</w:t>
      </w:r>
      <w:r>
        <w:rPr>
          <w:rFonts w:hint="eastAsia"/>
        </w:rPr>
        <w:t>在复位时取消映射所有队列和配置更改事件。</w:t>
      </w:r>
    </w:p>
    <w:p>
      <w:pPr>
        <w:spacing w:before="156"/>
      </w:pPr>
      <w:r>
        <w:rPr>
          <w:rFonts w:hint="eastAsia"/>
        </w:rPr>
        <w:t>设备</w:t>
      </w:r>
      <w:r>
        <w:rPr>
          <w:rFonts w:hint="eastAsia"/>
          <w:b/>
        </w:rPr>
        <w:t>不应</w:t>
      </w:r>
      <w:r>
        <w:rPr>
          <w:rFonts w:hint="eastAsia"/>
        </w:rPr>
        <w:t>使将事件映射到向量失败，除非设备不可能满足映射请求。当相关的</w:t>
      </w:r>
      <w:r>
        <w:t>config_msix_vector / queue_msix_vector</w:t>
      </w:r>
      <w:r>
        <w:rPr>
          <w:rFonts w:hint="eastAsia"/>
        </w:rPr>
        <w:t>字段被读取时，设备必须通过返回</w:t>
      </w:r>
      <w:r>
        <w:t>NO_VECTOR</w:t>
      </w:r>
      <w:r>
        <w:rPr>
          <w:rFonts w:hint="eastAsia"/>
        </w:rPr>
        <w:t>值来报告映射失败。</w:t>
      </w:r>
    </w:p>
    <w:p>
      <w:pPr>
        <w:pStyle w:val="8"/>
      </w:pPr>
      <w:bookmarkStart w:id="69" w:name="_4.1.5.1.2.2_驱动要求：MSI-X向量配置"/>
      <w:bookmarkEnd w:id="69"/>
      <w:r>
        <w:t xml:space="preserve">4.1.5.1.2.2 </w:t>
      </w:r>
      <w:r>
        <w:rPr>
          <w:rFonts w:hint="eastAsia"/>
        </w:rPr>
        <w:t>驱动要求：</w:t>
      </w:r>
      <w:r>
        <w:t>MSI-X</w:t>
      </w:r>
      <w:r>
        <w:rPr>
          <w:rFonts w:hint="eastAsia"/>
        </w:rPr>
        <w:t>向量配置</w:t>
      </w:r>
    </w:p>
    <w:p>
      <w:pPr>
        <w:spacing w:before="156"/>
      </w:pPr>
      <w:r>
        <w:rPr>
          <w:rFonts w:hint="eastAsia"/>
        </w:rPr>
        <w:t>驱动程序</w:t>
      </w:r>
      <w:r>
        <w:rPr>
          <w:rFonts w:hint="eastAsia"/>
          <w:b/>
        </w:rPr>
        <w:t>必须</w:t>
      </w:r>
      <w:r>
        <w:rPr>
          <w:rFonts w:hint="eastAsia"/>
        </w:rPr>
        <w:t>支持具有</w:t>
      </w:r>
      <w:r>
        <w:t>MSI-X</w:t>
      </w:r>
      <w:r>
        <w:rPr>
          <w:rFonts w:hint="eastAsia"/>
        </w:rPr>
        <w:t>表大小</w:t>
      </w:r>
      <w:r>
        <w:t>0</w:t>
      </w:r>
      <w:r>
        <w:rPr>
          <w:rFonts w:hint="eastAsia"/>
        </w:rPr>
        <w:t>到</w:t>
      </w:r>
      <w:r>
        <w:t>0x7FF</w:t>
      </w:r>
      <w:r>
        <w:rPr>
          <w:rFonts w:hint="eastAsia"/>
        </w:rPr>
        <w:t>的任何设备。对于仅支持一个</w:t>
      </w:r>
      <w:r>
        <w:t>MSI-X</w:t>
      </w:r>
      <w:r>
        <w:rPr>
          <w:rFonts w:hint="eastAsia"/>
        </w:rPr>
        <w:t>向量（</w:t>
      </w:r>
      <w:r>
        <w:t>MSI-X</w:t>
      </w:r>
      <w:r>
        <w:rPr>
          <w:rFonts w:hint="eastAsia"/>
        </w:rPr>
        <w:t>表大小</w:t>
      </w:r>
      <w:r>
        <w:t>= 0</w:t>
      </w:r>
      <w:r>
        <w:rPr>
          <w:rFonts w:hint="eastAsia"/>
        </w:rPr>
        <w:t>）的设备，驱动程序</w:t>
      </w:r>
      <w:r>
        <w:rPr>
          <w:rFonts w:hint="eastAsia"/>
          <w:b/>
        </w:rPr>
        <w:t>可以</w:t>
      </w:r>
      <w:r>
        <w:rPr>
          <w:rFonts w:hint="eastAsia"/>
        </w:rPr>
        <w:t>使用</w:t>
      </w:r>
      <w:r>
        <w:t>INT</w:t>
      </w:r>
      <w:r>
        <w:rPr>
          <w:rFonts w:hint="eastAsia"/>
        </w:rPr>
        <w:t>＃</w:t>
      </w:r>
      <w:r>
        <w:t>x</w:t>
      </w:r>
      <w:r>
        <w:rPr>
          <w:rFonts w:hint="eastAsia"/>
        </w:rPr>
        <w:t>中断。</w:t>
      </w:r>
    </w:p>
    <w:p>
      <w:pPr>
        <w:spacing w:before="156"/>
      </w:pPr>
      <w:r>
        <w:rPr>
          <w:rFonts w:hint="eastAsia"/>
        </w:rPr>
        <w:t>驱动程序</w:t>
      </w:r>
      <w:r>
        <w:rPr>
          <w:rFonts w:hint="eastAsia"/>
          <w:b/>
        </w:rPr>
        <w:t>可以</w:t>
      </w:r>
      <w:r>
        <w:rPr>
          <w:rFonts w:hint="eastAsia"/>
        </w:rPr>
        <w:t>将表大小解释为来自设备的提示，以使用建议的</w:t>
      </w:r>
      <w:r>
        <w:t>MSI-X</w:t>
      </w:r>
      <w:r>
        <w:rPr>
          <w:rFonts w:hint="eastAsia"/>
        </w:rPr>
        <w:t>向量数。</w:t>
      </w:r>
    </w:p>
    <w:p>
      <w:pPr>
        <w:spacing w:before="156"/>
      </w:pPr>
      <w:r>
        <w:rPr>
          <w:rFonts w:hint="eastAsia"/>
        </w:rPr>
        <w:t>如</w:t>
      </w:r>
      <w:r>
        <w:t>MSI-X Capability</w:t>
      </w:r>
      <w:r>
        <w:rPr>
          <w:rFonts w:hint="eastAsia"/>
        </w:rPr>
        <w:t>中的表大小所报告，驱动程序不得尝试将事件映射到设备支持的</w:t>
      </w:r>
      <w:r>
        <w:t>MSI-X</w:t>
      </w:r>
      <w:r>
        <w:rPr>
          <w:rFonts w:hint="eastAsia"/>
        </w:rPr>
        <w:t>表外的向量。</w:t>
      </w:r>
    </w:p>
    <w:p>
      <w:pPr>
        <w:spacing w:before="156"/>
      </w:pPr>
      <w:r>
        <w:rPr>
          <w:rFonts w:hint="eastAsia"/>
        </w:rPr>
        <w:t>在将事件映射到向量之后，驱动程序必须通过读取</w:t>
      </w:r>
      <w:r>
        <w:t>Vector</w:t>
      </w:r>
      <w:r>
        <w:rPr>
          <w:rFonts w:hint="eastAsia"/>
        </w:rPr>
        <w:t>字段值来验证成功：在成功时返回先前写入的值，失败时返回</w:t>
      </w:r>
      <w:r>
        <w:t>NO_VECTOR</w:t>
      </w:r>
      <w:r>
        <w:rPr>
          <w:rFonts w:hint="eastAsia"/>
        </w:rPr>
        <w:t>。如果检测到映射失败，则驱动程序可以使用较少的向量重试映射，禁用</w:t>
      </w:r>
      <w:r>
        <w:t>MSI-X</w:t>
      </w:r>
      <w:r>
        <w:rPr>
          <w:rFonts w:hint="eastAsia"/>
        </w:rPr>
        <w:t>或报告设备故障。</w:t>
      </w:r>
    </w:p>
    <w:p>
      <w:pPr>
        <w:pStyle w:val="7"/>
      </w:pPr>
      <w:r>
        <w:t xml:space="preserve">4.1.5.1.3 </w:t>
      </w:r>
      <w:r>
        <w:rPr>
          <w:rFonts w:hint="eastAsia"/>
        </w:rPr>
        <w:t>虚拟队列配置</w:t>
      </w:r>
    </w:p>
    <w:p>
      <w:pPr>
        <w:spacing w:before="156"/>
      </w:pPr>
      <w:r>
        <w:rPr>
          <w:rFonts w:hint="eastAsia"/>
        </w:rPr>
        <w:t>由于设备可以为批量数据传输提供零或更多的优点，因此驱动程序需要将它们配置为特定于设备的配置的一部分。</w:t>
      </w:r>
    </w:p>
    <w:p>
      <w:pPr>
        <w:spacing w:before="156"/>
      </w:pPr>
      <w:r>
        <w:rPr>
          <w:rFonts w:hint="eastAsia"/>
        </w:rPr>
        <w:t>对于设备具有的每个</w:t>
      </w:r>
      <w:r>
        <w:t>virtqueue</w:t>
      </w:r>
      <w:r>
        <w:rPr>
          <w:rFonts w:hint="eastAsia"/>
        </w:rPr>
        <w:t>，驱动程序通常按如下方式执行此操作：</w:t>
      </w:r>
    </w:p>
    <w:p>
      <w:pPr>
        <w:spacing w:before="156"/>
      </w:pPr>
      <w:r>
        <w:tab/>
      </w:r>
      <w:r>
        <w:t>1.</w:t>
      </w:r>
      <w:r>
        <w:rPr>
          <w:rFonts w:hint="eastAsia"/>
        </w:rPr>
        <w:t>将</w:t>
      </w:r>
      <w:r>
        <w:t>virtqueue</w:t>
      </w:r>
      <w:r>
        <w:rPr>
          <w:rFonts w:hint="eastAsia"/>
        </w:rPr>
        <w:t>索引（第一个队列为</w:t>
      </w:r>
      <w:r>
        <w:t>0</w:t>
      </w:r>
      <w:r>
        <w:rPr>
          <w:rFonts w:hint="eastAsia"/>
        </w:rPr>
        <w:t>）写入</w:t>
      </w:r>
      <w:r>
        <w:t>queue_select</w:t>
      </w:r>
      <w:r>
        <w:rPr>
          <w:rFonts w:hint="eastAsia"/>
        </w:rPr>
        <w:t>。</w:t>
      </w:r>
    </w:p>
    <w:p>
      <w:pPr>
        <w:spacing w:before="156"/>
        <w:ind w:left="420"/>
      </w:pPr>
      <w:r>
        <w:t>2.</w:t>
      </w:r>
      <w:r>
        <w:rPr>
          <w:rFonts w:hint="eastAsia"/>
        </w:rPr>
        <w:t>从</w:t>
      </w:r>
      <w:r>
        <w:t>queue_size</w:t>
      </w:r>
      <w:r>
        <w:rPr>
          <w:rFonts w:hint="eastAsia"/>
        </w:rPr>
        <w:t>中读取</w:t>
      </w:r>
      <w:r>
        <w:t>virtqueue</w:t>
      </w:r>
      <w:r>
        <w:rPr>
          <w:rFonts w:hint="eastAsia"/>
        </w:rPr>
        <w:t>大小。这控制着虚拟队列的大小（见</w:t>
      </w:r>
      <w:r>
        <w:t>2.4</w:t>
      </w:r>
      <w:r>
        <w:rPr>
          <w:rFonts w:hint="eastAsia"/>
        </w:rPr>
        <w:t>虚拟队列）。如果此字段为</w:t>
      </w:r>
      <w:r>
        <w:t>0</w:t>
      </w:r>
      <w:r>
        <w:rPr>
          <w:rFonts w:hint="eastAsia"/>
        </w:rPr>
        <w:t>，则</w:t>
      </w:r>
      <w:r>
        <w:t>virtqueue</w:t>
      </w:r>
      <w:r>
        <w:rPr>
          <w:rFonts w:hint="eastAsia"/>
        </w:rPr>
        <w:t>不存在。</w:t>
      </w:r>
    </w:p>
    <w:p>
      <w:pPr>
        <w:spacing w:before="156"/>
        <w:ind w:left="420"/>
      </w:pPr>
      <w:r>
        <w:t>3.</w:t>
      </w:r>
      <w:r>
        <w:rPr>
          <w:rFonts w:hint="eastAsia"/>
        </w:rPr>
        <w:t>（可选）选择较小的</w:t>
      </w:r>
      <w:r>
        <w:t>virtqueue</w:t>
      </w:r>
      <w:r>
        <w:rPr>
          <w:rFonts w:hint="eastAsia"/>
        </w:rPr>
        <w:t>大小并将其写入</w:t>
      </w:r>
      <w:r>
        <w:t>queue_size</w:t>
      </w:r>
      <w:r>
        <w:rPr>
          <w:rFonts w:hint="eastAsia"/>
        </w:rPr>
        <w:t>。</w:t>
      </w:r>
    </w:p>
    <w:p>
      <w:pPr>
        <w:spacing w:before="156"/>
        <w:ind w:left="420"/>
      </w:pPr>
      <w:r>
        <w:t>4.</w:t>
      </w:r>
      <w:r>
        <w:rPr>
          <w:rFonts w:hint="eastAsia"/>
        </w:rPr>
        <w:t>为连续物理内存中的</w:t>
      </w:r>
      <w:r>
        <w:t>virtqueue</w:t>
      </w:r>
      <w:r>
        <w:rPr>
          <w:rFonts w:hint="eastAsia"/>
        </w:rPr>
        <w:t>分配和归零描述符表，可用环和已用环。</w:t>
      </w:r>
    </w:p>
    <w:p>
      <w:pPr>
        <w:spacing w:before="156"/>
        <w:ind w:left="420"/>
      </w:pPr>
      <w:r>
        <w:t xml:space="preserve">5. </w:t>
      </w:r>
      <w:r>
        <w:rPr>
          <w:rFonts w:hint="eastAsia"/>
        </w:rPr>
        <w:t>可选地，如果设备上存在并启用了</w:t>
      </w:r>
      <w:r>
        <w:t>MSI-X</w:t>
      </w:r>
      <w:r>
        <w:rPr>
          <w:rFonts w:hint="eastAsia"/>
        </w:rPr>
        <w:t>功能，请选择用于请求由</w:t>
      </w:r>
      <w:r>
        <w:t>virtqueue</w:t>
      </w:r>
      <w:r>
        <w:rPr>
          <w:rFonts w:hint="eastAsia"/>
        </w:rPr>
        <w:t>事件触发的中断的向量。将与此对应的</w:t>
      </w:r>
      <w:r>
        <w:t>MSI-X</w:t>
      </w:r>
      <w:r>
        <w:rPr>
          <w:rFonts w:hint="eastAsia"/>
        </w:rPr>
        <w:t>表条目号矢量写入</w:t>
      </w:r>
      <w:r>
        <w:t>queue_msix_vector</w:t>
      </w:r>
      <w:r>
        <w:rPr>
          <w:rFonts w:hint="eastAsia"/>
        </w:rPr>
        <w:t>。</w:t>
      </w:r>
      <w:r>
        <w:t xml:space="preserve"> </w:t>
      </w:r>
      <w:r>
        <w:rPr>
          <w:rFonts w:hint="eastAsia"/>
        </w:rPr>
        <w:t>读取</w:t>
      </w:r>
      <w:r>
        <w:t>queue_msix_vector</w:t>
      </w:r>
      <w:r>
        <w:rPr>
          <w:rFonts w:hint="eastAsia"/>
        </w:rPr>
        <w:t>：成功时，返回先前写入的值；失败时，返回</w:t>
      </w:r>
      <w:r>
        <w:t>NO_VECTOR</w:t>
      </w:r>
      <w:r>
        <w:rPr>
          <w:rFonts w:hint="eastAsia"/>
        </w:rPr>
        <w:t>值。</w:t>
      </w:r>
    </w:p>
    <w:p>
      <w:pPr>
        <w:pStyle w:val="8"/>
      </w:pPr>
      <w:bookmarkStart w:id="70" w:name="_4.1.5.1.3.1_旧版接口：关于虚拟队列配置的注意事项"/>
      <w:bookmarkEnd w:id="70"/>
      <w:r>
        <w:t xml:space="preserve">4.1.5.1.3.1 </w:t>
      </w:r>
      <w:r>
        <w:rPr>
          <w:rFonts w:hint="eastAsia"/>
        </w:rPr>
        <w:t>旧版接口：关于虚拟队列配置的注意事项</w:t>
      </w:r>
    </w:p>
    <w:p>
      <w:pPr>
        <w:spacing w:before="156"/>
      </w:pPr>
      <w:r>
        <w:rPr>
          <w:rFonts w:hint="eastAsia"/>
        </w:rPr>
        <w:t>使用旧接口时，队列布局遵循</w:t>
      </w:r>
      <w:r>
        <w:t>2.4.2</w:t>
      </w:r>
      <w:r>
        <w:rPr>
          <w:rFonts w:hint="eastAsia"/>
        </w:rPr>
        <w:t>传旧版口：关于</w:t>
      </w:r>
      <w:r>
        <w:t>Virtqueue</w:t>
      </w:r>
      <w:r>
        <w:rPr>
          <w:rFonts w:hint="eastAsia"/>
        </w:rPr>
        <w:t>布局的注释，对齐为</w:t>
      </w:r>
      <w:r>
        <w:t>4096</w:t>
      </w:r>
      <w:r>
        <w:rPr>
          <w:rFonts w:hint="eastAsia"/>
        </w:rPr>
        <w:t>。驱动程序将物理地址除以</w:t>
      </w:r>
      <w:r>
        <w:t>4096</w:t>
      </w:r>
      <w:r>
        <w:rPr>
          <w:rFonts w:hint="eastAsia"/>
        </w:rPr>
        <w:t>写入队列地址字段</w:t>
      </w:r>
      <w:r>
        <w:t>2</w:t>
      </w:r>
      <w:r>
        <w:rPr>
          <w:rFonts w:hint="eastAsia"/>
        </w:rPr>
        <w:t>。不存在协商队列大小的机制。</w:t>
      </w:r>
    </w:p>
    <w:p>
      <w:pPr>
        <w:pStyle w:val="6"/>
      </w:pPr>
      <w:r>
        <w:t xml:space="preserve">4.1.5.2 </w:t>
      </w:r>
      <w:r>
        <w:rPr>
          <w:rFonts w:hint="eastAsia"/>
        </w:rPr>
        <w:t>通知设备</w:t>
      </w:r>
    </w:p>
    <w:p>
      <w:pPr>
        <w:spacing w:before="156"/>
      </w:pPr>
      <w:r>
        <w:rPr>
          <w:rFonts w:hint="eastAsia"/>
        </w:rPr>
        <w:t>驱动程序通过将此虚拟队列的</w:t>
      </w:r>
      <w:r>
        <w:t>16</w:t>
      </w:r>
      <w:r>
        <w:rPr>
          <w:rFonts w:hint="eastAsia"/>
        </w:rPr>
        <w:t>位虚拟队列索引写入</w:t>
      </w:r>
      <w:r>
        <w:t>Queue Notify</w:t>
      </w:r>
      <w:r>
        <w:rPr>
          <w:rFonts w:hint="eastAsia"/>
        </w:rPr>
        <w:t>地址来通知设备。有关如何计算此地址，请参见</w:t>
      </w:r>
      <w:r>
        <w:t>4.1.4.4</w:t>
      </w:r>
      <w:r>
        <w:rPr>
          <w:rFonts w:hint="eastAsia"/>
        </w:rPr>
        <w:t>。</w:t>
      </w:r>
    </w:p>
    <w:p>
      <w:pPr>
        <w:pStyle w:val="6"/>
      </w:pPr>
      <w:r>
        <w:t xml:space="preserve">4.1.5.3 </w:t>
      </w:r>
      <w:r>
        <w:rPr>
          <w:rFonts w:hint="eastAsia"/>
        </w:rPr>
        <w:t>来自设备的虚拟队列中断</w:t>
      </w:r>
    </w:p>
    <w:p>
      <w:pPr>
        <w:spacing w:before="156"/>
      </w:pPr>
      <w:r>
        <w:rPr>
          <w:rFonts w:hint="eastAsia"/>
        </w:rPr>
        <w:t>如果虚拟队列需要中断，则设备通常会进行如下操作：</w:t>
      </w:r>
    </w:p>
    <w:p>
      <w:pPr>
        <w:spacing w:before="156"/>
      </w:pPr>
      <w:r>
        <w:tab/>
      </w:r>
      <w:r>
        <w:rPr>
          <w:rFonts w:hint="eastAsia"/>
        </w:rPr>
        <w:t>·如果</w:t>
      </w:r>
      <w:r>
        <w:t>MSI-X</w:t>
      </w:r>
      <w:r>
        <w:rPr>
          <w:rFonts w:hint="eastAsia"/>
        </w:rPr>
        <w:t>功能关闭：</w:t>
      </w:r>
    </w:p>
    <w:p>
      <w:pPr>
        <w:spacing w:before="156"/>
      </w:pPr>
      <w:r>
        <w:tab/>
      </w:r>
      <w:r>
        <w:tab/>
      </w:r>
      <w:r>
        <w:t xml:space="preserve">1. </w:t>
      </w:r>
      <w:r>
        <w:rPr>
          <w:rFonts w:hint="eastAsia"/>
        </w:rPr>
        <w:t>设置设备的</w:t>
      </w:r>
      <w:r>
        <w:t>ISR</w:t>
      </w:r>
      <w:r>
        <w:rPr>
          <w:rFonts w:hint="eastAsia"/>
        </w:rPr>
        <w:t>状态字段的低位。</w:t>
      </w:r>
    </w:p>
    <w:p>
      <w:pPr>
        <w:spacing w:before="156"/>
      </w:pPr>
      <w:r>
        <w:tab/>
      </w:r>
      <w:r>
        <w:tab/>
      </w:r>
      <w:r>
        <w:t xml:space="preserve">2. </w:t>
      </w:r>
      <w:r>
        <w:rPr>
          <w:rFonts w:hint="eastAsia"/>
        </w:rPr>
        <w:t>为设备发送适当的</w:t>
      </w:r>
      <w:r>
        <w:t>PCI</w:t>
      </w:r>
      <w:r>
        <w:rPr>
          <w:rFonts w:hint="eastAsia"/>
        </w:rPr>
        <w:t>中断。</w:t>
      </w:r>
    </w:p>
    <w:p>
      <w:pPr>
        <w:spacing w:before="156"/>
      </w:pPr>
      <w:r>
        <w:tab/>
      </w:r>
      <w:r>
        <w:rPr>
          <w:rFonts w:hint="eastAsia"/>
        </w:rPr>
        <w:t>·如果</w:t>
      </w:r>
      <w:r>
        <w:t>MSI-X</w:t>
      </w:r>
      <w:r>
        <w:rPr>
          <w:rFonts w:hint="eastAsia"/>
        </w:rPr>
        <w:t>功能启用：</w:t>
      </w:r>
    </w:p>
    <w:p>
      <w:pPr>
        <w:spacing w:before="156"/>
        <w:ind w:left="840"/>
      </w:pPr>
      <w:r>
        <w:t xml:space="preserve">1. </w:t>
      </w:r>
      <w:r>
        <w:rPr>
          <w:rFonts w:hint="eastAsia"/>
        </w:rPr>
        <w:t>如果</w:t>
      </w:r>
      <w:r>
        <w:t>queue_msix_vector</w:t>
      </w:r>
      <w:r>
        <w:rPr>
          <w:rFonts w:hint="eastAsia"/>
        </w:rPr>
        <w:t>不是</w:t>
      </w:r>
      <w:r>
        <w:t>NO_VECTOR</w:t>
      </w:r>
      <w:r>
        <w:rPr>
          <w:rFonts w:hint="eastAsia"/>
        </w:rPr>
        <w:t>，则设备需要相应的</w:t>
      </w:r>
      <w:r>
        <w:t>MSI-X</w:t>
      </w:r>
      <w:r>
        <w:rPr>
          <w:rFonts w:hint="eastAsia"/>
        </w:rPr>
        <w:t>中断消息，那么</w:t>
      </w:r>
      <w:r>
        <w:t>queue_msix_vector</w:t>
      </w:r>
      <w:r>
        <w:rPr>
          <w:rFonts w:hint="eastAsia"/>
        </w:rPr>
        <w:t>将设置</w:t>
      </w:r>
      <w:r>
        <w:t>MSI-X</w:t>
      </w:r>
      <w:r>
        <w:rPr>
          <w:rFonts w:hint="eastAsia"/>
        </w:rPr>
        <w:t>表条目号</w:t>
      </w:r>
    </w:p>
    <w:p>
      <w:pPr>
        <w:pStyle w:val="7"/>
      </w:pPr>
      <w:bookmarkStart w:id="71" w:name="_4.1.5.3.1_设备要求：来自设备的虚拟队列中断"/>
      <w:bookmarkEnd w:id="71"/>
      <w:r>
        <w:t xml:space="preserve">4.1.5.3.1 </w:t>
      </w:r>
      <w:r>
        <w:rPr>
          <w:rFonts w:hint="eastAsia"/>
        </w:rPr>
        <w:t>设备要求：来自设备的虚拟队列中断</w:t>
      </w:r>
    </w:p>
    <w:p>
      <w:pPr>
        <w:spacing w:before="156"/>
      </w:pPr>
      <w:r>
        <w:rPr>
          <w:rFonts w:hint="eastAsia"/>
        </w:rPr>
        <w:t>如果启用了</w:t>
      </w:r>
      <w:r>
        <w:t>MSI-X</w:t>
      </w:r>
      <w:r>
        <w:rPr>
          <w:rFonts w:hint="eastAsia"/>
        </w:rPr>
        <w:t>功能且</w:t>
      </w:r>
      <w:r>
        <w:t>queue_msix_vector</w:t>
      </w:r>
      <w:r>
        <w:rPr>
          <w:rFonts w:hint="eastAsia"/>
        </w:rPr>
        <w:t>为虚拟队列的</w:t>
      </w:r>
      <w:r>
        <w:t>NO_VECTOR</w:t>
      </w:r>
      <w:r>
        <w:rPr>
          <w:rFonts w:hint="eastAsia"/>
        </w:rPr>
        <w:t>，则设备不得为该虚拟队列提供中断。</w:t>
      </w:r>
    </w:p>
    <w:p>
      <w:pPr>
        <w:pStyle w:val="6"/>
      </w:pPr>
      <w:r>
        <w:t xml:space="preserve">4.1.5.4 </w:t>
      </w:r>
      <w:r>
        <w:rPr>
          <w:rFonts w:hint="eastAsia"/>
        </w:rPr>
        <w:t>设备配置更改提示</w:t>
      </w:r>
    </w:p>
    <w:p>
      <w:pPr>
        <w:spacing w:before="156"/>
      </w:pPr>
      <w:r>
        <w:rPr>
          <w:rFonts w:hint="eastAsia"/>
        </w:rPr>
        <w:t>某些</w:t>
      </w:r>
      <w:r>
        <w:t>virtio PCI</w:t>
      </w:r>
      <w:r>
        <w:rPr>
          <w:rFonts w:hint="eastAsia"/>
        </w:rPr>
        <w:t>设备可以更改设备配置状态，如设备的特定于设备的配置区域所反映的那样。在这种情况下：</w:t>
      </w:r>
    </w:p>
    <w:p>
      <w:pPr>
        <w:spacing w:before="156"/>
      </w:pPr>
      <w:r>
        <w:tab/>
      </w:r>
      <w:r>
        <w:rPr>
          <w:rFonts w:hint="eastAsia"/>
        </w:rPr>
        <w:t>·如果</w:t>
      </w:r>
      <w:r>
        <w:t>MSI-X</w:t>
      </w:r>
      <w:r>
        <w:rPr>
          <w:rFonts w:hint="eastAsia"/>
        </w:rPr>
        <w:t>功能关闭：</w:t>
      </w:r>
    </w:p>
    <w:p>
      <w:pPr>
        <w:spacing w:before="156"/>
      </w:pPr>
      <w:r>
        <w:tab/>
      </w:r>
      <w:r>
        <w:tab/>
      </w:r>
      <w:r>
        <w:t xml:space="preserve">1. </w:t>
      </w:r>
      <w:r>
        <w:rPr>
          <w:rFonts w:hint="eastAsia"/>
        </w:rPr>
        <w:t>设置设备的</w:t>
      </w:r>
      <w:r>
        <w:t>ISR</w:t>
      </w:r>
      <w:r>
        <w:rPr>
          <w:rFonts w:hint="eastAsia"/>
        </w:rPr>
        <w:t>状态字段的第二个低位。</w:t>
      </w:r>
    </w:p>
    <w:p>
      <w:pPr>
        <w:spacing w:before="156"/>
      </w:pPr>
      <w:r>
        <w:tab/>
      </w:r>
      <w:r>
        <w:tab/>
      </w:r>
      <w:r>
        <w:t xml:space="preserve">2. </w:t>
      </w:r>
      <w:r>
        <w:rPr>
          <w:rFonts w:hint="eastAsia"/>
        </w:rPr>
        <w:t>为设备发送适当的</w:t>
      </w:r>
      <w:r>
        <w:t>PCI</w:t>
      </w:r>
      <w:r>
        <w:rPr>
          <w:rFonts w:hint="eastAsia"/>
        </w:rPr>
        <w:t>中断。</w:t>
      </w:r>
    </w:p>
    <w:p>
      <w:pPr>
        <w:spacing w:before="156"/>
      </w:pPr>
      <w:r>
        <w:tab/>
      </w:r>
      <w:r>
        <w:rPr>
          <w:rFonts w:hint="eastAsia"/>
        </w:rPr>
        <w:t>·如果</w:t>
      </w:r>
      <w:r>
        <w:t>MSI-X</w:t>
      </w:r>
      <w:r>
        <w:rPr>
          <w:rFonts w:hint="eastAsia"/>
        </w:rPr>
        <w:t>功能开启：</w:t>
      </w:r>
    </w:p>
    <w:p>
      <w:pPr>
        <w:spacing w:before="156"/>
        <w:ind w:left="840"/>
      </w:pPr>
      <w:r>
        <w:t xml:space="preserve">1. </w:t>
      </w:r>
      <w:r>
        <w:rPr>
          <w:rFonts w:hint="eastAsia"/>
        </w:rPr>
        <w:t>如果</w:t>
      </w:r>
      <w:r>
        <w:t>config_msix_vector</w:t>
      </w:r>
      <w:r>
        <w:rPr>
          <w:rFonts w:hint="eastAsia"/>
        </w:rPr>
        <w:t>不是</w:t>
      </w:r>
      <w:r>
        <w:t>NO_VECTOR</w:t>
      </w:r>
      <w:r>
        <w:rPr>
          <w:rFonts w:hint="eastAsia"/>
        </w:rPr>
        <w:t>，则设备需要相应的</w:t>
      </w:r>
      <w:r>
        <w:t>MSI-X</w:t>
      </w:r>
      <w:r>
        <w:rPr>
          <w:rFonts w:hint="eastAsia"/>
        </w:rPr>
        <w:t>中断消息，</w:t>
      </w:r>
      <w:r>
        <w:t>config_msix_vector</w:t>
      </w:r>
      <w:r>
        <w:rPr>
          <w:rFonts w:hint="eastAsia"/>
        </w:rPr>
        <w:t>设置</w:t>
      </w:r>
      <w:r>
        <w:t>MSI-X</w:t>
      </w:r>
      <w:r>
        <w:rPr>
          <w:rFonts w:hint="eastAsia"/>
        </w:rPr>
        <w:t>表条目号。</w:t>
      </w:r>
    </w:p>
    <w:p>
      <w:pPr>
        <w:spacing w:before="156"/>
        <w:ind w:left="840"/>
      </w:pPr>
      <w:r>
        <w:t xml:space="preserve">2. </w:t>
      </w:r>
      <w:r>
        <w:rPr>
          <w:rFonts w:hint="eastAsia"/>
        </w:rPr>
        <w:t>单个中断可以指示已使用一个或多个</w:t>
      </w:r>
      <w:r>
        <w:t>virtqueue</w:t>
      </w:r>
      <w:r>
        <w:rPr>
          <w:rFonts w:hint="eastAsia"/>
        </w:rPr>
        <w:t>并且配置空间已更改。</w:t>
      </w:r>
    </w:p>
    <w:p>
      <w:pPr>
        <w:spacing w:before="156"/>
      </w:pPr>
      <w:r>
        <w:rPr>
          <w:rFonts w:hint="eastAsia"/>
        </w:rPr>
        <w:t>单个中断</w:t>
      </w:r>
      <w:r>
        <w:rPr>
          <w:rFonts w:hint="eastAsia"/>
          <w:b/>
        </w:rPr>
        <w:t>可以</w:t>
      </w:r>
      <w:r>
        <w:rPr>
          <w:rFonts w:hint="eastAsia"/>
        </w:rPr>
        <w:t>指示一个或多个虚拟队列已被使用并且配置空间已被更改。</w:t>
      </w:r>
    </w:p>
    <w:p>
      <w:pPr>
        <w:pStyle w:val="7"/>
      </w:pPr>
      <w:bookmarkStart w:id="72" w:name="_4.1.5.4.1_设备要求：关于设备配置更改的注意事项"/>
      <w:bookmarkEnd w:id="72"/>
      <w:r>
        <w:t xml:space="preserve">4.1.5.4.1 </w:t>
      </w:r>
      <w:r>
        <w:rPr>
          <w:rFonts w:hint="eastAsia"/>
        </w:rPr>
        <w:t>设备要求：关于设备配置更改的注意事项</w:t>
      </w:r>
    </w:p>
    <w:p>
      <w:pPr>
        <w:spacing w:before="156"/>
      </w:pPr>
      <w:r>
        <w:rPr>
          <w:rFonts w:hint="eastAsia"/>
        </w:rPr>
        <w:t>如果启用了</w:t>
      </w:r>
      <w:r>
        <w:t>MSI-X</w:t>
      </w:r>
      <w:r>
        <w:rPr>
          <w:rFonts w:hint="eastAsia"/>
        </w:rPr>
        <w:t>功能且</w:t>
      </w:r>
      <w:r>
        <w:t>config_msix_vector</w:t>
      </w:r>
      <w:r>
        <w:rPr>
          <w:rFonts w:hint="eastAsia"/>
        </w:rPr>
        <w:t>为</w:t>
      </w:r>
      <w:r>
        <w:t>NO_VECTOR</w:t>
      </w:r>
      <w:r>
        <w:rPr>
          <w:rFonts w:hint="eastAsia"/>
        </w:rPr>
        <w:t>，则设备</w:t>
      </w:r>
      <w:r>
        <w:rPr>
          <w:rFonts w:hint="eastAsia"/>
          <w:b/>
        </w:rPr>
        <w:t>不得</w:t>
      </w:r>
      <w:r>
        <w:rPr>
          <w:rFonts w:hint="eastAsia"/>
        </w:rPr>
        <w:t>为设备配置空间更改提供中断。</w:t>
      </w:r>
    </w:p>
    <w:p>
      <w:pPr>
        <w:pStyle w:val="7"/>
      </w:pPr>
      <w:bookmarkStart w:id="73" w:name="_4.1.5.4.2_驱动要求：关于设备配置更改的注意事项"/>
      <w:bookmarkEnd w:id="73"/>
      <w:r>
        <w:t xml:space="preserve">4.1.5.4.2 </w:t>
      </w:r>
      <w:r>
        <w:rPr>
          <w:rFonts w:hint="eastAsia"/>
        </w:rPr>
        <w:t>驱动要求：关于设备配置更改的注意事项</w:t>
      </w:r>
    </w:p>
    <w:p>
      <w:pPr>
        <w:spacing w:before="156"/>
      </w:pPr>
      <w:r>
        <w:rPr>
          <w:rFonts w:hint="eastAsia"/>
        </w:rPr>
        <w:t>驱动程序</w:t>
      </w:r>
      <w:r>
        <w:rPr>
          <w:rFonts w:hint="eastAsia"/>
          <w:b/>
        </w:rPr>
        <w:t>必须</w:t>
      </w:r>
      <w:r>
        <w:rPr>
          <w:rFonts w:hint="eastAsia"/>
        </w:rPr>
        <w:t>处理使用相同中断来指示设备配置空间更改以及一个或多个虚拟队列正在被使用的情况。</w:t>
      </w:r>
    </w:p>
    <w:p>
      <w:pPr>
        <w:pStyle w:val="6"/>
      </w:pPr>
      <w:r>
        <w:t xml:space="preserve">4.1.5.5 </w:t>
      </w:r>
      <w:r>
        <w:rPr>
          <w:rFonts w:hint="eastAsia"/>
        </w:rPr>
        <w:t>驱动处理中断</w:t>
      </w:r>
    </w:p>
    <w:p>
      <w:pPr>
        <w:spacing w:before="156"/>
      </w:pPr>
      <w:r>
        <w:rPr>
          <w:rFonts w:hint="eastAsia"/>
        </w:rPr>
        <w:t>驱动程序中断处理程序通常是：</w:t>
      </w:r>
    </w:p>
    <w:p>
      <w:pPr>
        <w:spacing w:before="156"/>
      </w:pPr>
      <w:r>
        <w:tab/>
      </w:r>
      <w:r>
        <w:rPr>
          <w:rFonts w:hint="eastAsia"/>
        </w:rPr>
        <w:t>·如果</w:t>
      </w:r>
      <w:r>
        <w:t>MSI-X</w:t>
      </w:r>
      <w:r>
        <w:rPr>
          <w:rFonts w:hint="eastAsia"/>
        </w:rPr>
        <w:t>功能被关闭：</w:t>
      </w:r>
    </w:p>
    <w:p>
      <w:pPr>
        <w:spacing w:before="156"/>
      </w:pPr>
      <w:r>
        <w:tab/>
      </w:r>
      <w:r>
        <w:tab/>
      </w:r>
      <w:r>
        <w:t>-</w:t>
      </w:r>
      <w:r>
        <w:rPr>
          <w:rFonts w:hint="eastAsia"/>
        </w:rPr>
        <w:t>读取</w:t>
      </w:r>
      <w:r>
        <w:t>ISR</w:t>
      </w:r>
      <w:r>
        <w:rPr>
          <w:rFonts w:hint="eastAsia"/>
        </w:rPr>
        <w:t>状态字段，将其复位为零。</w:t>
      </w:r>
    </w:p>
    <w:p>
      <w:pPr>
        <w:spacing w:before="156"/>
        <w:ind w:left="840"/>
      </w:pPr>
      <w:r>
        <w:t>-</w:t>
      </w:r>
      <w:r>
        <w:rPr>
          <w:rFonts w:hint="eastAsia"/>
        </w:rPr>
        <w:t>如果设置了较低位：通过查看设备所有虚拟队列的已用环来查看需要服务的设备是否取得进展。</w:t>
      </w:r>
    </w:p>
    <w:p>
      <w:pPr>
        <w:spacing w:before="156"/>
        <w:ind w:left="840"/>
      </w:pPr>
      <w:r>
        <w:t>-</w:t>
      </w:r>
      <w:r>
        <w:rPr>
          <w:rFonts w:hint="eastAsia"/>
        </w:rPr>
        <w:t>如果设置了第二个低位：通过重新检查配置空间查看被更改的内容。</w:t>
      </w:r>
    </w:p>
    <w:p>
      <w:pPr>
        <w:spacing w:before="156"/>
        <w:ind w:firstLine="420"/>
      </w:pPr>
      <w:r>
        <w:rPr>
          <w:rFonts w:hint="eastAsia"/>
        </w:rPr>
        <w:t>·如果</w:t>
      </w:r>
      <w:r>
        <w:t>MSI-X</w:t>
      </w:r>
      <w:r>
        <w:rPr>
          <w:rFonts w:hint="eastAsia"/>
        </w:rPr>
        <w:t>功能被启用：</w:t>
      </w:r>
    </w:p>
    <w:p>
      <w:pPr>
        <w:spacing w:before="156"/>
        <w:ind w:left="840"/>
      </w:pPr>
      <w:r>
        <w:t>-</w:t>
      </w:r>
      <w:r>
        <w:rPr>
          <w:rFonts w:hint="eastAsia"/>
        </w:rPr>
        <w:t>通过查看映射到设备的</w:t>
      </w:r>
      <w:r>
        <w:t>MSI-X</w:t>
      </w:r>
      <w:r>
        <w:rPr>
          <w:rFonts w:hint="eastAsia"/>
        </w:rPr>
        <w:t>向量的所有虚拟队列的已用环来查看需要服务的设备是否取得进展。</w:t>
      </w:r>
    </w:p>
    <w:p>
      <w:pPr>
        <w:spacing w:before="156"/>
        <w:ind w:left="840"/>
      </w:pPr>
      <w:r>
        <w:t>-</w:t>
      </w:r>
      <w:r>
        <w:rPr>
          <w:rFonts w:hint="eastAsia"/>
        </w:rPr>
        <w:t>如果</w:t>
      </w:r>
      <w:r>
        <w:t>MSI-X</w:t>
      </w:r>
      <w:r>
        <w:rPr>
          <w:rFonts w:hint="eastAsia"/>
        </w:rPr>
        <w:t>向量等于</w:t>
      </w:r>
      <w:r>
        <w:t>config_msix_vector</w:t>
      </w:r>
      <w:r>
        <w:rPr>
          <w:rFonts w:hint="eastAsia"/>
        </w:rPr>
        <w:t>，通过重新检查配置空间来查看被更改的内容。</w:t>
      </w:r>
    </w:p>
    <w:p>
      <w:pPr>
        <w:pStyle w:val="4"/>
      </w:pPr>
      <w:bookmarkStart w:id="74" w:name="_Toc1504064"/>
      <w:r>
        <w:t>4.2 MMIO</w:t>
      </w:r>
      <w:r>
        <w:rPr>
          <w:rFonts w:hint="eastAsia"/>
        </w:rPr>
        <w:t>下的</w:t>
      </w:r>
      <w:r>
        <w:t>Virtio</w:t>
      </w:r>
      <w:bookmarkEnd w:id="74"/>
    </w:p>
    <w:p>
      <w:pPr>
        <w:spacing w:before="156"/>
      </w:pPr>
      <w:r>
        <w:rPr>
          <w:rFonts w:hint="eastAsia"/>
        </w:rPr>
        <w:t>没有</w:t>
      </w:r>
      <w:r>
        <w:t>PCI</w:t>
      </w:r>
      <w:r>
        <w:rPr>
          <w:rFonts w:hint="eastAsia"/>
        </w:rPr>
        <w:t>支持的虚拟环境（嵌入式设备模型中的常见情况）可能使用简单的内存映射设备（“</w:t>
      </w:r>
      <w:r>
        <w:t>virtio-mmio</w:t>
      </w:r>
      <w:r>
        <w:rPr>
          <w:rFonts w:hint="eastAsia"/>
        </w:rPr>
        <w:t>”）而不是</w:t>
      </w:r>
      <w:r>
        <w:t>PCI</w:t>
      </w:r>
      <w:r>
        <w:rPr>
          <w:rFonts w:hint="eastAsia"/>
        </w:rPr>
        <w:t>设备。</w:t>
      </w:r>
    </w:p>
    <w:p>
      <w:pPr>
        <w:spacing w:before="156"/>
      </w:pPr>
      <w:r>
        <w:rPr>
          <w:rFonts w:hint="eastAsia"/>
        </w:rPr>
        <w:t>内存映射的</w:t>
      </w:r>
      <w:r>
        <w:t>virtio</w:t>
      </w:r>
      <w:r>
        <w:rPr>
          <w:rFonts w:hint="eastAsia"/>
        </w:rPr>
        <w:t>设备行为基于</w:t>
      </w:r>
      <w:r>
        <w:t>PCI</w:t>
      </w:r>
      <w:r>
        <w:rPr>
          <w:rFonts w:hint="eastAsia"/>
        </w:rPr>
        <w:t>设备规范。因此，大多数操作（包括设备初始化，队列配置和缓冲区传输）几乎相同。以下各节介绍了现有差异。</w:t>
      </w:r>
    </w:p>
    <w:p>
      <w:pPr>
        <w:pStyle w:val="5"/>
      </w:pPr>
      <w:r>
        <w:t xml:space="preserve">4.2.1 </w:t>
      </w:r>
      <w:r>
        <w:rPr>
          <w:rFonts w:hint="eastAsia"/>
        </w:rPr>
        <w:t>发现</w:t>
      </w:r>
      <w:r>
        <w:t>MMIO</w:t>
      </w:r>
      <w:r>
        <w:rPr>
          <w:rFonts w:hint="eastAsia"/>
        </w:rPr>
        <w:t>设备</w:t>
      </w:r>
    </w:p>
    <w:p>
      <w:pPr>
        <w:spacing w:before="156"/>
      </w:pPr>
      <w:r>
        <w:rPr>
          <w:rFonts w:hint="eastAsia"/>
        </w:rPr>
        <w:t>与</w:t>
      </w:r>
      <w:r>
        <w:t>PCI</w:t>
      </w:r>
      <w:r>
        <w:rPr>
          <w:rFonts w:hint="eastAsia"/>
        </w:rPr>
        <w:t>不同，</w:t>
      </w:r>
      <w:r>
        <w:t>MMIO</w:t>
      </w:r>
      <w:r>
        <w:rPr>
          <w:rFonts w:hint="eastAsia"/>
        </w:rPr>
        <w:t>不提供通用的设备发现机制。对于每个设备来说，客户操作系统将需要知道寄存器的位置和使用的中断。本例中展示了建议使用的利用展平设备树绑定系统：</w:t>
      </w:r>
    </w:p>
    <w:p>
      <w:pPr>
        <w:spacing w:before="156"/>
      </w:pPr>
      <w:r>
        <mc:AlternateContent>
          <mc:Choice Requires="wps">
            <w:drawing>
              <wp:anchor distT="0" distB="0" distL="114300" distR="114300" simplePos="0" relativeHeight="251692032" behindDoc="0" locked="0" layoutInCell="1" allowOverlap="1">
                <wp:simplePos x="0" y="0"/>
                <wp:positionH relativeFrom="column">
                  <wp:posOffset>113030</wp:posOffset>
                </wp:positionH>
                <wp:positionV relativeFrom="paragraph">
                  <wp:posOffset>55245</wp:posOffset>
                </wp:positionV>
                <wp:extent cx="5241290" cy="1391285"/>
                <wp:effectExtent l="0" t="0" r="16510" b="18415"/>
                <wp:wrapNone/>
                <wp:docPr id="36" name="文本框 36"/>
                <wp:cNvGraphicFramePr/>
                <a:graphic xmlns:a="http://schemas.openxmlformats.org/drawingml/2006/main">
                  <a:graphicData uri="http://schemas.microsoft.com/office/word/2010/wordprocessingShape">
                    <wps:wsp>
                      <wps:cNvSpPr txBox="1">
                        <a:spLocks noChangeArrowheads="1"/>
                      </wps:cNvSpPr>
                      <wps:spPr bwMode="auto">
                        <a:xfrm>
                          <a:off x="0" y="0"/>
                          <a:ext cx="5241290" cy="1391478"/>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EXAMPLE: virtio_block device taking 512 bytes at 0x1e000, interrupt 42.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virtio_block@1e000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compatible = "virtio,mmio";</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reg = &lt;0x1e000 0x200&gt;;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interrupts = &lt;42&gt;;</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9pt;margin-top:4.35pt;height:109.55pt;width:412.7pt;z-index:251692032;mso-width-relative:page;mso-height-relative:page;" fillcolor="#FFFFFF" filled="t" stroked="t" coordsize="21600,21600" o:gfxdata="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ac74HWAAAACAEAAA8AAAAAAAAAAQAgAAAAIgAA&#10;AGRycy9kb3ducmV2LnhtbFBLAQIUABQAAAAIAIdO4kABYvDFQwIAAIoEAAAOAAAAAAAAAAEAIAAA&#10;ACUBAABkcnMvZTJvRG9jLnhtbFBLBQYAAAAABgAGAFkBAADaBQ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EXAMPLE: virtio_block device taking 512 bytes at 0x1e000, interrupt 42.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virtio_block@1e000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compatible = "virtio,mmio";</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reg = &lt;0x1e000 0x200&gt;;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interrupts = &lt;42&gt;;</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v:textbox>
              </v:shape>
            </w:pict>
          </mc:Fallback>
        </mc:AlternateContent>
      </w:r>
    </w:p>
    <w:p>
      <w:pPr>
        <w:spacing w:before="156"/>
        <w:ind w:left="840"/>
      </w:pPr>
    </w:p>
    <w:p>
      <w:pPr>
        <w:spacing w:before="156"/>
        <w:ind w:left="840"/>
      </w:pPr>
    </w:p>
    <w:p>
      <w:pPr>
        <w:spacing w:before="156"/>
        <w:ind w:left="840"/>
      </w:pPr>
    </w:p>
    <w:p>
      <w:pPr>
        <w:pStyle w:val="5"/>
      </w:pPr>
      <w:r>
        <w:t>4.2.2 MMIS</w:t>
      </w:r>
      <w:r>
        <w:rPr>
          <w:rFonts w:hint="eastAsia"/>
        </w:rPr>
        <w:t>设备寄存器布局</w:t>
      </w:r>
    </w:p>
    <w:p>
      <w:pPr>
        <w:spacing w:before="156"/>
      </w:pPr>
      <w:r>
        <w:t>MMIO virtio</w:t>
      </w:r>
      <w:r>
        <w:rPr>
          <w:rFonts w:hint="eastAsia"/>
        </w:rPr>
        <w:t>设备提供一组内存映射控制寄存器，后跟特定于器件的配置空间，如表</w:t>
      </w:r>
      <w:r>
        <w:t>4.1</w:t>
      </w:r>
      <w:r>
        <w:rPr>
          <w:rFonts w:hint="eastAsia"/>
        </w:rPr>
        <w:t>所示。</w:t>
      </w:r>
    </w:p>
    <w:p>
      <w:pPr>
        <w:spacing w:before="156"/>
      </w:pPr>
      <w:r>
        <w:rPr>
          <w:rFonts w:hint="eastAsia"/>
        </w:rPr>
        <w:t>所有寄存器值在此以小端格式总结。</w:t>
      </w:r>
    </w:p>
    <w:p>
      <w:pPr>
        <w:spacing w:before="156"/>
      </w:pPr>
    </w:p>
    <w:tbl>
      <w:tblPr>
        <w:tblStyle w:val="2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51"/>
        <w:gridCol w:w="657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4" w:space="0"/>
              <w:left w:val="nil"/>
              <w:bottom w:val="nil"/>
              <w:right w:val="nil"/>
            </w:tcBorders>
          </w:tcPr>
          <w:p>
            <w:pPr>
              <w:spacing w:before="156" w:line="240" w:lineRule="auto"/>
              <w:ind w:firstLine="420"/>
              <w:rPr>
                <w:rFonts w:cs="Times New Roman"/>
                <w:szCs w:val="24"/>
              </w:rPr>
            </w:pPr>
            <w:r>
              <w:rPr>
                <w:rFonts w:hint="eastAsia" w:cs="Times New Roman"/>
                <w:szCs w:val="24"/>
              </w:rPr>
              <w:t>名字</w:t>
            </w:r>
          </w:p>
        </w:tc>
        <w:tc>
          <w:tcPr>
            <w:tcW w:w="6571"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nil"/>
              <w:left w:val="nil"/>
              <w:bottom w:val="nil"/>
              <w:right w:val="nil"/>
            </w:tcBorders>
          </w:tcPr>
          <w:p>
            <w:pPr>
              <w:spacing w:before="156" w:line="240" w:lineRule="auto"/>
              <w:ind w:firstLine="420"/>
              <w:rPr>
                <w:rFonts w:cs="Times New Roman"/>
                <w:szCs w:val="24"/>
              </w:rPr>
            </w:pPr>
            <w:r>
              <w:rPr>
                <w:rFonts w:hint="eastAsia" w:cs="Times New Roman"/>
                <w:szCs w:val="24"/>
              </w:rPr>
              <w:t>相对于基的偏置</w:t>
            </w:r>
          </w:p>
        </w:tc>
        <w:tc>
          <w:tcPr>
            <w:tcW w:w="6571" w:type="dxa"/>
            <w:tcBorders>
              <w:top w:val="nil"/>
              <w:left w:val="nil"/>
              <w:bottom w:val="nil"/>
              <w:right w:val="nil"/>
            </w:tcBorders>
          </w:tcPr>
          <w:p>
            <w:pPr>
              <w:spacing w:before="156" w:line="240" w:lineRule="auto"/>
              <w:ind w:firstLine="420"/>
              <w:rPr>
                <w:rFonts w:cs="Times New Roman"/>
                <w:szCs w:val="24"/>
              </w:rPr>
            </w:pPr>
            <w:r>
              <w:rPr>
                <w:rFonts w:hint="eastAsia" w:cs="Times New Roman"/>
                <w:szCs w:val="24"/>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方向</w:t>
            </w:r>
          </w:p>
        </w:tc>
        <w:tc>
          <w:tcPr>
            <w:tcW w:w="6571" w:type="dxa"/>
            <w:tcBorders>
              <w:top w:val="nil"/>
              <w:left w:val="nil"/>
              <w:bottom w:val="single" w:color="auto" w:sz="4" w:space="0"/>
              <w:right w:val="nil"/>
            </w:tcBorders>
          </w:tcPr>
          <w:p>
            <w:pPr>
              <w:spacing w:before="156" w:line="240" w:lineRule="auto"/>
              <w:ind w:firstLine="420"/>
              <w:rPr>
                <w:rFonts w:cs="Times New Roman"/>
                <w:szCs w:val="24"/>
              </w:rPr>
            </w:pPr>
          </w:p>
        </w:tc>
      </w:tr>
    </w:tbl>
    <w:p>
      <w:pPr>
        <w:tabs>
          <w:tab w:val="left" w:pos="2640"/>
        </w:tabs>
        <w:spacing w:before="156"/>
        <w:rPr>
          <w:rFonts w:cs="Times New Roman"/>
        </w:rPr>
      </w:pPr>
      <w:r>
        <w:tab/>
      </w:r>
    </w:p>
    <w:tbl>
      <w:tblPr>
        <w:tblStyle w:val="2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49"/>
        <w:gridCol w:w="607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MagicValue</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cs="Times New Roman"/>
                <w:b/>
                <w:szCs w:val="24"/>
              </w:rPr>
              <w:t>Magic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0x000</w:t>
            </w:r>
          </w:p>
        </w:tc>
        <w:tc>
          <w:tcPr>
            <w:tcW w:w="6493" w:type="dxa"/>
            <w:tcBorders>
              <w:top w:val="nil"/>
              <w:left w:val="nil"/>
              <w:bottom w:val="nil"/>
              <w:right w:val="nil"/>
            </w:tcBorders>
          </w:tcPr>
          <w:p>
            <w:pPr>
              <w:spacing w:before="156" w:line="240" w:lineRule="auto"/>
              <w:ind w:firstLine="420"/>
              <w:rPr>
                <w:rFonts w:cs="Times New Roman"/>
                <w:szCs w:val="24"/>
              </w:rPr>
            </w:pPr>
            <w:r>
              <w:rPr>
                <w:rFonts w:cs="Times New Roman"/>
                <w:szCs w:val="24"/>
              </w:rPr>
              <w:t>0x74726979</w:t>
            </w:r>
            <w:r>
              <w:rPr>
                <w:rFonts w:hint="eastAsia" w:cs="Times New Roman"/>
                <w:szCs w:val="24"/>
              </w:rPr>
              <w:t>（与“</w:t>
            </w:r>
            <w:r>
              <w:rPr>
                <w:rFonts w:cs="Times New Roman"/>
                <w:szCs w:val="24"/>
              </w:rPr>
              <w:t>virt</w:t>
            </w:r>
            <w:r>
              <w:rPr>
                <w:rFonts w:hint="eastAsia" w:cs="Times New Roman"/>
                <w:szCs w:val="24"/>
              </w:rPr>
              <w:t>”字符串在小端格式下相等）</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6493" w:type="dxa"/>
            <w:tcBorders>
              <w:top w:val="nil"/>
              <w:left w:val="nil"/>
              <w:bottom w:val="single" w:color="auto" w:sz="4" w:space="0"/>
              <w:right w:val="nil"/>
            </w:tcBorders>
          </w:tcPr>
          <w:p>
            <w:pPr>
              <w:spacing w:before="156"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Version</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设备版本号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0x004</w:t>
            </w:r>
          </w:p>
        </w:tc>
        <w:tc>
          <w:tcPr>
            <w:tcW w:w="6493" w:type="dxa"/>
            <w:tcBorders>
              <w:top w:val="nil"/>
              <w:left w:val="nil"/>
              <w:bottom w:val="nil"/>
              <w:right w:val="nil"/>
            </w:tcBorders>
          </w:tcPr>
          <w:p>
            <w:pPr>
              <w:spacing w:before="156" w:line="240" w:lineRule="auto"/>
              <w:ind w:firstLine="420"/>
              <w:rPr>
                <w:rFonts w:cs="Times New Roman"/>
                <w:szCs w:val="24"/>
              </w:rPr>
            </w:pPr>
            <w:r>
              <w:rPr>
                <w:rFonts w:cs="Times New Roman"/>
                <w:szCs w:val="24"/>
              </w:rPr>
              <w:t>0x2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6493" w:type="dxa"/>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b/>
                <w:szCs w:val="24"/>
              </w:rPr>
              <w:t>注</w:t>
            </w:r>
            <w:r>
              <w:rPr>
                <w:rFonts w:hint="eastAsia" w:cs="Times New Roman"/>
                <w:szCs w:val="24"/>
              </w:rPr>
              <w:t>：旧版设备（见</w:t>
            </w:r>
            <w:r>
              <w:rPr>
                <w:rFonts w:cs="Times New Roman"/>
                <w:szCs w:val="24"/>
              </w:rPr>
              <w:t>4.2.4</w:t>
            </w:r>
            <w:r>
              <w:rPr>
                <w:rFonts w:hint="eastAsia" w:cs="Times New Roman"/>
                <w:szCs w:val="24"/>
              </w:rPr>
              <w:t>旧版接口）使用</w:t>
            </w:r>
            <w:r>
              <w:rPr>
                <w:rFonts w:cs="Times New Roman"/>
                <w:szCs w:val="24"/>
              </w:rPr>
              <w:t>0x1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DeviceID</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cs="Times New Roman"/>
                <w:b/>
                <w:szCs w:val="24"/>
              </w:rPr>
              <w:t>Virtio</w:t>
            </w:r>
            <w:r>
              <w:rPr>
                <w:rFonts w:hint="eastAsia" w:cs="Times New Roman"/>
                <w:b/>
                <w:szCs w:val="24"/>
              </w:rPr>
              <w:t>子系统设备</w:t>
            </w:r>
            <w:r>
              <w:rPr>
                <w:rFonts w:cs="Times New Roman"/>
                <w:b/>
                <w:szCs w:val="24"/>
              </w:rPr>
              <w:t>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0x008</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有关可能的值，请参见</w:t>
            </w:r>
            <w:r>
              <w:rPr>
                <w:rFonts w:cs="Times New Roman"/>
                <w:szCs w:val="24"/>
              </w:rPr>
              <w:t>5</w:t>
            </w:r>
            <w:r>
              <w:rPr>
                <w:rFonts w:hint="eastAsia" w:cs="Times New Roman"/>
                <w:szCs w:val="24"/>
              </w:rPr>
              <w:t>种设备类型值零（</w:t>
            </w:r>
            <w:r>
              <w:rPr>
                <w:rFonts w:cs="Times New Roman"/>
                <w:szCs w:val="24"/>
              </w:rPr>
              <w:t>0x0</w:t>
            </w:r>
            <w:r>
              <w:rPr>
                <w:rFonts w:hint="eastAsia" w:cs="Times New Roman"/>
                <w:szCs w:val="24"/>
              </w:rPr>
              <w:t>）用于定义系统内存映射，其中占位符设备位于静态的，已知的的地址，根据用户的需要为其分配功能。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VendorID</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cs="Times New Roman"/>
                <w:b/>
                <w:szCs w:val="24"/>
              </w:rPr>
              <w:t>Virtio</w:t>
            </w:r>
            <w:r>
              <w:rPr>
                <w:rFonts w:hint="eastAsia" w:cs="Times New Roman"/>
                <w:b/>
                <w:szCs w:val="24"/>
              </w:rPr>
              <w:t>子系统供应商</w:t>
            </w:r>
            <w:r>
              <w:rPr>
                <w:rFonts w:cs="Times New Roman"/>
                <w:b/>
                <w:szCs w:val="24"/>
              </w:rPr>
              <w:t>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0x00c</w:t>
            </w:r>
          </w:p>
        </w:tc>
        <w:tc>
          <w:tcPr>
            <w:tcW w:w="6493" w:type="dxa"/>
            <w:tcBorders>
              <w:top w:val="nil"/>
              <w:left w:val="nil"/>
              <w:bottom w:val="nil"/>
              <w:right w:val="nil"/>
            </w:tcBorders>
          </w:tcPr>
          <w:p>
            <w:pPr>
              <w:spacing w:before="156" w:line="240" w:lineRule="auto"/>
              <w:ind w:firstLine="420"/>
              <w:rPr>
                <w:rFonts w:cs="Times New Roman"/>
                <w:b/>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6493" w:type="dxa"/>
            <w:tcBorders>
              <w:top w:val="nil"/>
              <w:left w:val="nil"/>
              <w:bottom w:val="single" w:color="auto" w:sz="4" w:space="0"/>
              <w:right w:val="nil"/>
            </w:tcBorders>
          </w:tcPr>
          <w:p>
            <w:pPr>
              <w:spacing w:before="156" w:line="240" w:lineRule="auto"/>
              <w:ind w:firstLine="420"/>
              <w:rPr>
                <w:rFonts w:cs="Times New Roman"/>
                <w:b/>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eastAsia="Arial-ItalicMT" w:cs="Times New Roman"/>
                <w:iCs/>
                <w:kern w:val="0"/>
                <w:szCs w:val="24"/>
              </w:rPr>
              <w:t>DeviceFeatures</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代表设备支持的功能的标志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0x010</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从该寄存器读取返回</w:t>
            </w:r>
            <w:r>
              <w:rPr>
                <w:rFonts w:cs="Times New Roman"/>
                <w:szCs w:val="24"/>
              </w:rPr>
              <w:t>32</w:t>
            </w:r>
            <w:r>
              <w:rPr>
                <w:rFonts w:hint="eastAsia" w:cs="Times New Roman"/>
                <w:szCs w:val="24"/>
              </w:rPr>
              <w:t>个连续标志位，最低有效位取决于写入</w:t>
            </w:r>
            <w:r>
              <w:rPr>
                <w:rFonts w:cs="Times New Roman"/>
                <w:szCs w:val="24"/>
              </w:rPr>
              <w:t>DeviceFeaturesSel</w:t>
            </w:r>
            <w:r>
              <w:rPr>
                <w:rFonts w:hint="eastAsia" w:cs="Times New Roman"/>
                <w:szCs w:val="24"/>
              </w:rPr>
              <w:t>的最后一个值。访问该寄存器会将</w:t>
            </w:r>
            <w:r>
              <w:rPr>
                <w:rFonts w:cs="Times New Roman"/>
                <w:szCs w:val="24"/>
              </w:rPr>
              <w:t>DeviceFeaturesSel 32</w:t>
            </w:r>
            <w:r>
              <w:rPr>
                <w:rFonts w:hint="eastAsia" w:cs="Times New Roman"/>
                <w:szCs w:val="24"/>
              </w:rPr>
              <w:t>位返回到（</w:t>
            </w:r>
            <w:r>
              <w:rPr>
                <w:rFonts w:cs="Times New Roman"/>
                <w:szCs w:val="24"/>
              </w:rPr>
              <w:t>DeviceFeaturesSel * 32</w:t>
            </w:r>
            <w:r>
              <w:rPr>
                <w:rFonts w:hint="eastAsia" w:cs="Times New Roman"/>
                <w:szCs w:val="24"/>
              </w:rPr>
              <w:t>）</w:t>
            </w:r>
            <w:r>
              <w:rPr>
                <w:rFonts w:cs="Times New Roman"/>
                <w:szCs w:val="24"/>
              </w:rPr>
              <w:t>+31</w:t>
            </w:r>
            <w:r>
              <w:rPr>
                <w:rFonts w:hint="eastAsia" w:cs="Times New Roman"/>
                <w:szCs w:val="24"/>
              </w:rPr>
              <w:t>，例如，如果</w:t>
            </w:r>
            <w:r>
              <w:rPr>
                <w:rFonts w:cs="Times New Roman"/>
                <w:szCs w:val="24"/>
              </w:rPr>
              <w:t>DeviceFeaturesSel</w:t>
            </w:r>
            <w:r>
              <w:rPr>
                <w:rFonts w:hint="eastAsia" w:cs="Times New Roman"/>
                <w:szCs w:val="24"/>
              </w:rPr>
              <w:t>设置为</w:t>
            </w:r>
            <w:r>
              <w:rPr>
                <w:rFonts w:cs="Times New Roman"/>
                <w:szCs w:val="24"/>
              </w:rPr>
              <w:t>0</w:t>
            </w:r>
            <w:r>
              <w:rPr>
                <w:rFonts w:hint="eastAsia" w:cs="Times New Roman"/>
                <w:szCs w:val="24"/>
              </w:rPr>
              <w:t>，则功能位为</w:t>
            </w:r>
            <w:r>
              <w:rPr>
                <w:rFonts w:cs="Times New Roman"/>
                <w:szCs w:val="24"/>
              </w:rPr>
              <w:t>0</w:t>
            </w:r>
            <w:r>
              <w:rPr>
                <w:rFonts w:hint="eastAsia" w:cs="Times New Roman"/>
                <w:szCs w:val="24"/>
              </w:rPr>
              <w:t>到</w:t>
            </w:r>
            <w:r>
              <w:rPr>
                <w:rFonts w:cs="Times New Roman"/>
                <w:szCs w:val="24"/>
              </w:rPr>
              <w:t>31</w:t>
            </w:r>
            <w:r>
              <w:rPr>
                <w:rFonts w:hint="eastAsia" w:cs="Times New Roman"/>
                <w:szCs w:val="24"/>
              </w:rPr>
              <w:t>；如果</w:t>
            </w:r>
            <w:r>
              <w:rPr>
                <w:rFonts w:cs="Times New Roman"/>
                <w:szCs w:val="24"/>
              </w:rPr>
              <w:t>DeviceFeaturesSel</w:t>
            </w:r>
            <w:r>
              <w:rPr>
                <w:rFonts w:hint="eastAsia" w:cs="Times New Roman"/>
                <w:szCs w:val="24"/>
              </w:rPr>
              <w:t>设置为</w:t>
            </w:r>
            <w:r>
              <w:rPr>
                <w:rFonts w:cs="Times New Roman"/>
                <w:szCs w:val="24"/>
              </w:rPr>
              <w:t>1</w:t>
            </w:r>
            <w:r>
              <w:rPr>
                <w:rFonts w:hint="eastAsia" w:cs="Times New Roman"/>
                <w:szCs w:val="24"/>
              </w:rPr>
              <w:t>，则功能位为</w:t>
            </w:r>
            <w:r>
              <w:rPr>
                <w:rFonts w:cs="Times New Roman"/>
                <w:szCs w:val="24"/>
              </w:rPr>
              <w:t>32</w:t>
            </w:r>
            <w:r>
              <w:rPr>
                <w:rFonts w:hint="eastAsia" w:cs="Times New Roman"/>
                <w:szCs w:val="24"/>
              </w:rPr>
              <w:t>到</w:t>
            </w:r>
            <w:r>
              <w:rPr>
                <w:rFonts w:cs="Times New Roman"/>
                <w:szCs w:val="24"/>
              </w:rPr>
              <w:t>63.</w:t>
            </w:r>
            <w:r>
              <w:rPr>
                <w:rFonts w:hint="eastAsia" w:cs="Times New Roman"/>
                <w:szCs w:val="24"/>
              </w:rPr>
              <w:t>另请参见</w:t>
            </w:r>
            <w:r>
              <w:rPr>
                <w:rFonts w:cs="Times New Roman"/>
                <w:szCs w:val="24"/>
              </w:rPr>
              <w:t>2.2</w:t>
            </w:r>
            <w:r>
              <w:rPr>
                <w:rFonts w:hint="eastAsia" w:cs="Times New Roman"/>
                <w:szCs w:val="24"/>
              </w:rPr>
              <w:t>功能位。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DeviceFearuresSel</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设备（主机）功能字选择</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0x014</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写入该寄存器，用于通过读取</w:t>
            </w:r>
            <w:r>
              <w:rPr>
                <w:rFonts w:cs="Times New Roman"/>
                <w:szCs w:val="24"/>
              </w:rPr>
              <w:t>DeviceFeatures</w:t>
            </w:r>
            <w:r>
              <w:rPr>
                <w:rFonts w:hint="eastAsia" w:cs="Times New Roman"/>
                <w:szCs w:val="24"/>
              </w:rPr>
              <w:t>来选择一组</w:t>
            </w:r>
            <w:r>
              <w:rPr>
                <w:rFonts w:cs="Times New Roman"/>
                <w:szCs w:val="24"/>
              </w:rPr>
              <w:t>32</w:t>
            </w:r>
            <w:r>
              <w:rPr>
                <w:rFonts w:hint="eastAsia" w:cs="Times New Roman"/>
                <w:szCs w:val="24"/>
              </w:rPr>
              <w:t>个器件功能位。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DeviceFeatures</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此标志代表设备功能由驱动程序理解和激活</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0x020</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写入该寄存器会设置</w:t>
            </w:r>
            <w:r>
              <w:rPr>
                <w:rFonts w:cs="Times New Roman"/>
                <w:szCs w:val="24"/>
              </w:rPr>
              <w:t>32</w:t>
            </w:r>
            <w:r>
              <w:rPr>
                <w:rFonts w:hint="eastAsia" w:cs="Times New Roman"/>
                <w:szCs w:val="24"/>
              </w:rPr>
              <w:t>个连续标志位，最低有效位取决于最后一个写入</w:t>
            </w:r>
            <w:r>
              <w:rPr>
                <w:rFonts w:cs="Times New Roman"/>
                <w:szCs w:val="24"/>
              </w:rPr>
              <w:t>DriverFeaturesSel</w:t>
            </w:r>
            <w:r>
              <w:rPr>
                <w:rFonts w:hint="eastAsia" w:cs="Times New Roman"/>
                <w:szCs w:val="24"/>
              </w:rPr>
              <w:t>的值。访问该寄存器将</w:t>
            </w:r>
            <w:r>
              <w:rPr>
                <w:rFonts w:cs="Times New Roman"/>
                <w:szCs w:val="24"/>
              </w:rPr>
              <w:t>DriverFeaturesSel * 32</w:t>
            </w:r>
            <w:r>
              <w:rPr>
                <w:rFonts w:hint="eastAsia" w:cs="Times New Roman"/>
                <w:szCs w:val="24"/>
              </w:rPr>
              <w:t>位设置为（</w:t>
            </w:r>
            <w:r>
              <w:rPr>
                <w:rFonts w:cs="Times New Roman"/>
                <w:szCs w:val="24"/>
              </w:rPr>
              <w:t>DriverFeaturesSel * 32</w:t>
            </w:r>
            <w:r>
              <w:rPr>
                <w:rFonts w:hint="eastAsia" w:cs="Times New Roman"/>
                <w:szCs w:val="24"/>
              </w:rPr>
              <w:t>）</w:t>
            </w:r>
            <w:r>
              <w:rPr>
                <w:rFonts w:cs="Times New Roman"/>
                <w:szCs w:val="24"/>
              </w:rPr>
              <w:t>+ 31</w:t>
            </w:r>
            <w:r>
              <w:rPr>
                <w:rFonts w:hint="eastAsia" w:cs="Times New Roman"/>
                <w:szCs w:val="24"/>
              </w:rPr>
              <w:t>，例如，如果</w:t>
            </w:r>
            <w:r>
              <w:rPr>
                <w:rFonts w:cs="Times New Roman"/>
                <w:szCs w:val="24"/>
              </w:rPr>
              <w:t>DriverFeaturesSel</w:t>
            </w:r>
            <w:r>
              <w:rPr>
                <w:rFonts w:hint="eastAsia" w:cs="Times New Roman"/>
                <w:szCs w:val="24"/>
              </w:rPr>
              <w:t>设置为</w:t>
            </w:r>
            <w:r>
              <w:rPr>
                <w:rFonts w:cs="Times New Roman"/>
                <w:szCs w:val="24"/>
              </w:rPr>
              <w:t>0</w:t>
            </w:r>
            <w:r>
              <w:rPr>
                <w:rFonts w:hint="eastAsia" w:cs="Times New Roman"/>
                <w:szCs w:val="24"/>
              </w:rPr>
              <w:t>，则功能位为</w:t>
            </w:r>
            <w:r>
              <w:rPr>
                <w:rFonts w:cs="Times New Roman"/>
                <w:szCs w:val="24"/>
              </w:rPr>
              <w:t>0</w:t>
            </w:r>
            <w:r>
              <w:rPr>
                <w:rFonts w:hint="eastAsia" w:cs="Times New Roman"/>
                <w:szCs w:val="24"/>
              </w:rPr>
              <w:t>到</w:t>
            </w:r>
            <w:r>
              <w:rPr>
                <w:rFonts w:cs="Times New Roman"/>
                <w:szCs w:val="24"/>
              </w:rPr>
              <w:t>31;</w:t>
            </w:r>
            <w:r>
              <w:rPr>
                <w:rFonts w:hint="eastAsia" w:cs="Times New Roman"/>
                <w:szCs w:val="24"/>
              </w:rPr>
              <w:t>如果</w:t>
            </w:r>
            <w:r>
              <w:rPr>
                <w:rFonts w:cs="Times New Roman"/>
                <w:szCs w:val="24"/>
              </w:rPr>
              <w:t>DriverFeaturesSel</w:t>
            </w:r>
            <w:r>
              <w:rPr>
                <w:rFonts w:hint="eastAsia" w:cs="Times New Roman"/>
                <w:szCs w:val="24"/>
              </w:rPr>
              <w:t>设置为</w:t>
            </w:r>
            <w:r>
              <w:rPr>
                <w:rFonts w:cs="Times New Roman"/>
                <w:szCs w:val="24"/>
              </w:rPr>
              <w:t>1</w:t>
            </w:r>
            <w:r>
              <w:rPr>
                <w:rFonts w:hint="eastAsia" w:cs="Times New Roman"/>
                <w:szCs w:val="24"/>
              </w:rPr>
              <w:t>，则功能位为</w:t>
            </w:r>
            <w:r>
              <w:rPr>
                <w:rFonts w:cs="Times New Roman"/>
                <w:szCs w:val="24"/>
              </w:rPr>
              <w:t>32</w:t>
            </w:r>
            <w:r>
              <w:rPr>
                <w:rFonts w:hint="eastAsia" w:cs="Times New Roman"/>
                <w:szCs w:val="24"/>
              </w:rPr>
              <w:t>到</w:t>
            </w:r>
            <w:r>
              <w:rPr>
                <w:rFonts w:cs="Times New Roman"/>
                <w:szCs w:val="24"/>
              </w:rPr>
              <w:t>63.</w:t>
            </w:r>
            <w:r>
              <w:rPr>
                <w:rFonts w:hint="eastAsia" w:cs="Times New Roman"/>
                <w:szCs w:val="24"/>
              </w:rPr>
              <w:t>另请参见</w:t>
            </w:r>
            <w:r>
              <w:rPr>
                <w:rFonts w:cs="Times New Roman"/>
                <w:szCs w:val="24"/>
              </w:rPr>
              <w:t>2.2</w:t>
            </w:r>
            <w:r>
              <w:rPr>
                <w:rFonts w:hint="eastAsia" w:cs="Times New Roman"/>
                <w:szCs w:val="24"/>
              </w:rPr>
              <w:t>功能位。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DriverFeatureSel</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激活（访客）功能字选择</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0x024</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写入该寄存器会选择一组</w:t>
            </w:r>
            <w:r>
              <w:rPr>
                <w:rFonts w:cs="Times New Roman"/>
                <w:szCs w:val="24"/>
              </w:rPr>
              <w:t>32</w:t>
            </w:r>
            <w:r>
              <w:rPr>
                <w:rFonts w:hint="eastAsia" w:cs="Times New Roman"/>
                <w:szCs w:val="24"/>
              </w:rPr>
              <w:t>个激活的功能位，可通过写入</w:t>
            </w:r>
            <w:r>
              <w:rPr>
                <w:rFonts w:cs="Times New Roman"/>
                <w:szCs w:val="24"/>
              </w:rPr>
              <w:t>DriverFeatures</w:t>
            </w:r>
            <w:r>
              <w:rPr>
                <w:rFonts w:hint="eastAsia" w:cs="Times New Roman"/>
                <w:szCs w:val="24"/>
              </w:rPr>
              <w:t>访问。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QueueSel</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虚拟队列索引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0x030</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写入此寄存器将选择以下操作在</w:t>
            </w:r>
            <w:r>
              <w:rPr>
                <w:rFonts w:cs="Times New Roman"/>
                <w:szCs w:val="24"/>
              </w:rPr>
              <w:t>QueueNumMax</w:t>
            </w:r>
            <w:r>
              <w:rPr>
                <w:rFonts w:hint="eastAsia" w:cs="Times New Roman"/>
                <w:szCs w:val="24"/>
              </w:rPr>
              <w:t>，</w:t>
            </w:r>
            <w:r>
              <w:rPr>
                <w:rFonts w:cs="Times New Roman"/>
                <w:szCs w:val="24"/>
              </w:rPr>
              <w:t>QueueNum</w:t>
            </w:r>
            <w:r>
              <w:rPr>
                <w:rFonts w:hint="eastAsia" w:cs="Times New Roman"/>
                <w:szCs w:val="24"/>
              </w:rPr>
              <w:t>，</w:t>
            </w:r>
            <w:r>
              <w:rPr>
                <w:rFonts w:cs="Times New Roman"/>
                <w:szCs w:val="24"/>
              </w:rPr>
              <w:t>QueueReady</w:t>
            </w:r>
            <w:r>
              <w:rPr>
                <w:rFonts w:hint="eastAsia" w:cs="Times New Roman"/>
                <w:szCs w:val="24"/>
              </w:rPr>
              <w:t>，</w:t>
            </w:r>
            <w:r>
              <w:rPr>
                <w:rFonts w:cs="Times New Roman"/>
                <w:szCs w:val="24"/>
              </w:rPr>
              <w:t>QueueDescLow</w:t>
            </w:r>
            <w:r>
              <w:rPr>
                <w:rFonts w:hint="eastAsia" w:cs="Times New Roman"/>
                <w:szCs w:val="24"/>
              </w:rPr>
              <w:t>，</w:t>
            </w:r>
            <w:r>
              <w:rPr>
                <w:rFonts w:cs="Times New Roman"/>
                <w:szCs w:val="24"/>
              </w:rPr>
              <w:t>QueueDescHigh</w:t>
            </w:r>
            <w:r>
              <w:rPr>
                <w:rFonts w:hint="eastAsia" w:cs="Times New Roman"/>
                <w:szCs w:val="24"/>
              </w:rPr>
              <w:t>，</w:t>
            </w:r>
            <w:r>
              <w:rPr>
                <w:rFonts w:cs="Times New Roman"/>
                <w:szCs w:val="24"/>
              </w:rPr>
              <w:t>QueueAvailLow</w:t>
            </w:r>
            <w:r>
              <w:rPr>
                <w:rFonts w:hint="eastAsia" w:cs="Times New Roman"/>
                <w:szCs w:val="24"/>
              </w:rPr>
              <w:t>，</w:t>
            </w:r>
            <w:r>
              <w:rPr>
                <w:rFonts w:cs="Times New Roman"/>
                <w:szCs w:val="24"/>
              </w:rPr>
              <w:t>QueueAvailHigh</w:t>
            </w:r>
            <w:r>
              <w:rPr>
                <w:rFonts w:hint="eastAsia" w:cs="Times New Roman"/>
                <w:szCs w:val="24"/>
              </w:rPr>
              <w:t>，</w:t>
            </w:r>
            <w:r>
              <w:rPr>
                <w:rFonts w:cs="Times New Roman"/>
                <w:szCs w:val="24"/>
              </w:rPr>
              <w:t>QueueUsedLow</w:t>
            </w:r>
            <w:r>
              <w:rPr>
                <w:rFonts w:hint="eastAsia" w:cs="Times New Roman"/>
                <w:szCs w:val="24"/>
              </w:rPr>
              <w:t>和</w:t>
            </w:r>
            <w:r>
              <w:rPr>
                <w:rFonts w:cs="Times New Roman"/>
                <w:szCs w:val="24"/>
              </w:rPr>
              <w:t>QueueUsedHigh</w:t>
            </w:r>
            <w:r>
              <w:rPr>
                <w:rFonts w:hint="eastAsia" w:cs="Times New Roman"/>
                <w:szCs w:val="24"/>
              </w:rPr>
              <w:t>上应用的虚拟队列。第一个队列的索引号为零（</w:t>
            </w:r>
            <w:r>
              <w:rPr>
                <w:rFonts w:cs="Times New Roman"/>
                <w:szCs w:val="24"/>
              </w:rPr>
              <w:t>0x0</w:t>
            </w:r>
            <w:r>
              <w:rPr>
                <w:rFonts w:hint="eastAsia" w:cs="Times New Roman"/>
                <w:szCs w:val="24"/>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bl>
    <w:p>
      <w:pPr>
        <w:spacing w:before="156"/>
        <w:rPr>
          <w:rFonts w:cs="Times New Roman"/>
        </w:rPr>
      </w:pPr>
    </w:p>
    <w:tbl>
      <w:tblPr>
        <w:tblStyle w:val="2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51"/>
        <w:gridCol w:w="657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4" w:space="0"/>
              <w:left w:val="nil"/>
              <w:bottom w:val="nil"/>
              <w:right w:val="nil"/>
            </w:tcBorders>
          </w:tcPr>
          <w:p>
            <w:pPr>
              <w:spacing w:before="156" w:line="240" w:lineRule="auto"/>
              <w:ind w:firstLine="420"/>
              <w:rPr>
                <w:rFonts w:cs="Times New Roman"/>
                <w:szCs w:val="24"/>
              </w:rPr>
            </w:pPr>
            <w:r>
              <w:rPr>
                <w:rFonts w:hint="eastAsia" w:cs="Times New Roman"/>
                <w:szCs w:val="24"/>
              </w:rPr>
              <w:t>名字</w:t>
            </w:r>
          </w:p>
        </w:tc>
        <w:tc>
          <w:tcPr>
            <w:tcW w:w="6571"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nil"/>
              <w:left w:val="nil"/>
              <w:bottom w:val="nil"/>
              <w:right w:val="nil"/>
            </w:tcBorders>
          </w:tcPr>
          <w:p>
            <w:pPr>
              <w:spacing w:before="156" w:line="240" w:lineRule="auto"/>
              <w:ind w:firstLine="420"/>
              <w:rPr>
                <w:rFonts w:cs="Times New Roman"/>
                <w:szCs w:val="24"/>
              </w:rPr>
            </w:pPr>
            <w:r>
              <w:rPr>
                <w:rFonts w:hint="eastAsia" w:cs="Times New Roman"/>
                <w:szCs w:val="24"/>
              </w:rPr>
              <w:t>相对于基的偏置</w:t>
            </w:r>
          </w:p>
        </w:tc>
        <w:tc>
          <w:tcPr>
            <w:tcW w:w="6571" w:type="dxa"/>
            <w:tcBorders>
              <w:top w:val="nil"/>
              <w:left w:val="nil"/>
              <w:bottom w:val="nil"/>
              <w:right w:val="nil"/>
            </w:tcBorders>
          </w:tcPr>
          <w:p>
            <w:pPr>
              <w:spacing w:before="156" w:line="240" w:lineRule="auto"/>
              <w:ind w:firstLine="420"/>
              <w:rPr>
                <w:rFonts w:cs="Times New Roman"/>
                <w:szCs w:val="24"/>
              </w:rPr>
            </w:pPr>
            <w:r>
              <w:rPr>
                <w:rFonts w:hint="eastAsia" w:cs="Times New Roman"/>
                <w:szCs w:val="24"/>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方向</w:t>
            </w:r>
          </w:p>
        </w:tc>
        <w:tc>
          <w:tcPr>
            <w:tcW w:w="6571" w:type="dxa"/>
            <w:tcBorders>
              <w:top w:val="nil"/>
              <w:left w:val="nil"/>
              <w:bottom w:val="single" w:color="auto" w:sz="4" w:space="0"/>
              <w:right w:val="nil"/>
            </w:tcBorders>
          </w:tcPr>
          <w:p>
            <w:pPr>
              <w:spacing w:before="156" w:line="240" w:lineRule="auto"/>
              <w:ind w:firstLine="420"/>
              <w:rPr>
                <w:rFonts w:cs="Times New Roman"/>
                <w:szCs w:val="24"/>
              </w:rPr>
            </w:pPr>
          </w:p>
        </w:tc>
      </w:tr>
    </w:tbl>
    <w:p>
      <w:pPr>
        <w:spacing w:before="156"/>
        <w:rPr>
          <w:rFonts w:cs="Times New Roman"/>
        </w:rPr>
      </w:pPr>
    </w:p>
    <w:tbl>
      <w:tblPr>
        <w:tblStyle w:val="2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58"/>
        <w:gridCol w:w="626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QueueNumMax</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最大虚拟队列大小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0x034</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从寄存器读取将返回设备准备处理的队列的最大大小（元素数），如果队列不可用则返回零（</w:t>
            </w:r>
            <w:r>
              <w:rPr>
                <w:rFonts w:cs="Times New Roman"/>
                <w:szCs w:val="24"/>
              </w:rPr>
              <w:t>0x0</w:t>
            </w:r>
            <w:r>
              <w:rPr>
                <w:rFonts w:hint="eastAsia" w:cs="Times New Roman"/>
                <w:szCs w:val="24"/>
              </w:rPr>
              <w:t>）。这种方法适用于通过写入</w:t>
            </w:r>
            <w:r>
              <w:rPr>
                <w:rFonts w:cs="Times New Roman"/>
                <w:szCs w:val="24"/>
              </w:rPr>
              <w:t>QueueSel</w:t>
            </w:r>
            <w:r>
              <w:rPr>
                <w:rFonts w:hint="eastAsia" w:cs="Times New Roman"/>
                <w:szCs w:val="24"/>
              </w:rPr>
              <w:t>来选择队列。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QueueNum</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虚拟队列大小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0x038</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队列大小是队列中元素的数量，对每个描述符表来说，即为可用环和已用环中的元素数量。写入此寄存器会通知设备驱动程序将使用的队列大小。这种方法适用于通过写入</w:t>
            </w:r>
            <w:r>
              <w:rPr>
                <w:rFonts w:cs="Times New Roman"/>
                <w:szCs w:val="24"/>
              </w:rPr>
              <w:t>QueueSel</w:t>
            </w:r>
            <w:r>
              <w:rPr>
                <w:rFonts w:hint="eastAsia" w:cs="Times New Roman"/>
                <w:szCs w:val="24"/>
              </w:rPr>
              <w:t>来选择队列。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QueueReady</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虚拟队列准备位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0x044</w:t>
            </w:r>
          </w:p>
        </w:tc>
        <w:tc>
          <w:tcPr>
            <w:tcW w:w="6493" w:type="dxa"/>
            <w:vMerge w:val="restart"/>
            <w:tcBorders>
              <w:top w:val="nil"/>
              <w:left w:val="nil"/>
              <w:bottom w:val="single" w:color="auto" w:sz="4" w:space="0"/>
              <w:right w:val="nil"/>
            </w:tcBorders>
          </w:tcPr>
          <w:p>
            <w:pPr>
              <w:tabs>
                <w:tab w:val="left" w:pos="1251"/>
              </w:tabs>
              <w:spacing w:before="156" w:line="240" w:lineRule="auto"/>
              <w:ind w:firstLine="420"/>
              <w:rPr>
                <w:rFonts w:cs="Times New Roman"/>
                <w:szCs w:val="24"/>
              </w:rPr>
            </w:pPr>
            <w:r>
              <w:rPr>
                <w:rFonts w:hint="eastAsia" w:cs="Times New Roman"/>
                <w:szCs w:val="24"/>
              </w:rPr>
              <w:t>向该寄存器写入一个（</w:t>
            </w:r>
            <w:r>
              <w:rPr>
                <w:rFonts w:cs="Times New Roman"/>
                <w:szCs w:val="24"/>
              </w:rPr>
              <w:t>0x1</w:t>
            </w:r>
            <w:r>
              <w:rPr>
                <w:rFonts w:hint="eastAsia" w:cs="Times New Roman"/>
                <w:szCs w:val="24"/>
              </w:rPr>
              <w:t>）会通知设备它可以执行来自该虚拟队列的请求。读取该寄存器将返回最后一个写入它的值。读写访问都适用于通过写入</w:t>
            </w:r>
            <w:r>
              <w:rPr>
                <w:rFonts w:cs="Times New Roman"/>
                <w:szCs w:val="24"/>
              </w:rPr>
              <w:t>QueueSel</w:t>
            </w:r>
            <w:r>
              <w:rPr>
                <w:rFonts w:hint="eastAsia" w:cs="Times New Roman"/>
                <w:szCs w:val="24"/>
              </w:rPr>
              <w:t>来选择队列。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RW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QueueNotify</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队列通知器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0x050</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将队列索引写入此寄存器会通知设备队列中有新的缓冲区要处理。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eastAsia="Arial-ItalicMT" w:cs="Times New Roman"/>
                <w:iCs/>
                <w:kern w:val="0"/>
                <w:szCs w:val="24"/>
              </w:rPr>
              <w:t>InterruptStatus</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中断状态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0x60</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从该寄存器读取将返回导致器件中断被置位的事件的位掩码。以下事件是可能的：</w:t>
            </w:r>
          </w:p>
          <w:p>
            <w:pPr>
              <w:spacing w:before="156" w:line="240" w:lineRule="auto"/>
              <w:ind w:firstLine="420"/>
              <w:rPr>
                <w:rFonts w:cs="Times New Roman"/>
                <w:szCs w:val="24"/>
              </w:rPr>
            </w:pPr>
            <w:r>
              <w:rPr>
                <w:rFonts w:hint="eastAsia" w:cs="Times New Roman"/>
                <w:b/>
                <w:szCs w:val="24"/>
              </w:rPr>
              <w:t>已用环更新</w:t>
            </w:r>
            <w:r>
              <w:rPr>
                <w:rFonts w:cs="Times New Roman"/>
                <w:szCs w:val="24"/>
              </w:rPr>
              <w:t xml:space="preserve"> -</w:t>
            </w:r>
            <w:r>
              <w:rPr>
                <w:rFonts w:hint="eastAsia" w:cs="Times New Roman"/>
                <w:szCs w:val="24"/>
              </w:rPr>
              <w:t>位</w:t>
            </w:r>
            <w:r>
              <w:rPr>
                <w:rFonts w:cs="Times New Roman"/>
                <w:szCs w:val="24"/>
              </w:rPr>
              <w:t>0-</w:t>
            </w:r>
            <w:r>
              <w:rPr>
                <w:rFonts w:hint="eastAsia" w:cs="Times New Roman"/>
                <w:szCs w:val="24"/>
              </w:rPr>
              <w:t>中断被设置，因为设备已在至少一个活动虚拟队列中更新了已使用的环。</w:t>
            </w:r>
          </w:p>
          <w:p>
            <w:pPr>
              <w:spacing w:before="156" w:line="240" w:lineRule="auto"/>
              <w:ind w:firstLine="420"/>
              <w:rPr>
                <w:rFonts w:cs="Times New Roman"/>
                <w:szCs w:val="24"/>
              </w:rPr>
            </w:pPr>
            <w:r>
              <w:rPr>
                <w:rFonts w:hint="eastAsia" w:cs="Times New Roman"/>
                <w:b/>
                <w:szCs w:val="24"/>
              </w:rPr>
              <w:t>配置更改</w:t>
            </w:r>
            <w:r>
              <w:rPr>
                <w:rFonts w:cs="Times New Roman"/>
                <w:szCs w:val="24"/>
              </w:rPr>
              <w:t xml:space="preserve"> -</w:t>
            </w:r>
            <w:r>
              <w:rPr>
                <w:rFonts w:hint="eastAsia" w:cs="Times New Roman"/>
                <w:szCs w:val="24"/>
              </w:rPr>
              <w:t>位</w:t>
            </w:r>
            <w:r>
              <w:rPr>
                <w:rFonts w:cs="Times New Roman"/>
                <w:szCs w:val="24"/>
              </w:rPr>
              <w:t>1-</w:t>
            </w:r>
            <w:r>
              <w:rPr>
                <w:rFonts w:hint="eastAsia" w:cs="Times New Roman"/>
                <w:szCs w:val="24"/>
              </w:rPr>
              <w:t>中断被设置，因为设备的配置已经发生改变。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InterruptACK</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中断确认</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0x064</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将具有</w:t>
            </w:r>
            <w:r>
              <w:rPr>
                <w:rFonts w:cs="Times New Roman"/>
                <w:szCs w:val="24"/>
              </w:rPr>
              <w:t>InterruptStatus</w:t>
            </w:r>
            <w:r>
              <w:rPr>
                <w:rFonts w:hint="eastAsia" w:cs="Times New Roman"/>
                <w:szCs w:val="24"/>
              </w:rPr>
              <w:t>中定义的位的值写入该寄存器会通知器件已处理产生中断的事件。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Status</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设备状态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0x070</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从该寄存器读取将返回当前的设备状态标志，指示驱动程序的进度。将非零值写入该寄存器会设置状态标志，指示驱动程序进度。向该寄存器写入零（</w:t>
            </w:r>
            <w:r>
              <w:rPr>
                <w:rFonts w:cs="Times New Roman"/>
                <w:szCs w:val="24"/>
              </w:rPr>
              <w:t>0x0</w:t>
            </w:r>
            <w:r>
              <w:rPr>
                <w:rFonts w:hint="eastAsia" w:cs="Times New Roman"/>
                <w:szCs w:val="24"/>
              </w:rPr>
              <w:t>）会触发器件复位。另见</w:t>
            </w:r>
            <w:r>
              <w:rPr>
                <w:rFonts w:cs="Times New Roman"/>
                <w:szCs w:val="24"/>
              </w:rPr>
              <w:t>p.4.2.3.1</w:t>
            </w:r>
            <w:r>
              <w:rPr>
                <w:rFonts w:hint="eastAsia" w:cs="Times New Roman"/>
                <w:szCs w:val="24"/>
              </w:rPr>
              <w:t>设备初始化。</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QueueDescLow</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虚拟队列的描述附表的</w:t>
            </w:r>
            <w:r>
              <w:rPr>
                <w:rFonts w:cs="Times New Roman"/>
                <w:b/>
                <w:szCs w:val="24"/>
              </w:rPr>
              <w:t>64</w:t>
            </w:r>
            <w:r>
              <w:rPr>
                <w:rFonts w:hint="eastAsia" w:cs="Times New Roman"/>
                <w:b/>
                <w:szCs w:val="24"/>
              </w:rPr>
              <w:t>位宽物理地址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0x080</w:t>
            </w:r>
          </w:p>
          <w:p>
            <w:pPr>
              <w:spacing w:before="156" w:line="240" w:lineRule="auto"/>
              <w:ind w:firstLine="420"/>
              <w:rPr>
                <w:rFonts w:cs="Times New Roman"/>
                <w:szCs w:val="24"/>
              </w:rPr>
            </w:pPr>
            <w:r>
              <w:rPr>
                <w:rFonts w:cs="Times New Roman"/>
                <w:szCs w:val="24"/>
              </w:rPr>
              <w:t>QueueDescHigh</w:t>
            </w:r>
          </w:p>
          <w:p>
            <w:pPr>
              <w:spacing w:before="156" w:line="240" w:lineRule="auto"/>
              <w:ind w:firstLine="420"/>
              <w:rPr>
                <w:rFonts w:cs="Times New Roman"/>
                <w:szCs w:val="24"/>
              </w:rPr>
            </w:pPr>
            <w:r>
              <w:rPr>
                <w:rFonts w:cs="Times New Roman"/>
                <w:szCs w:val="24"/>
              </w:rPr>
              <w:t>0x084</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写入这两个寄存器（地址的低</w:t>
            </w:r>
            <w:r>
              <w:rPr>
                <w:rFonts w:cs="Times New Roman"/>
                <w:szCs w:val="24"/>
              </w:rPr>
              <w:t>32</w:t>
            </w:r>
            <w:r>
              <w:rPr>
                <w:rFonts w:hint="eastAsia" w:cs="Times New Roman"/>
                <w:szCs w:val="24"/>
              </w:rPr>
              <w:t>位到</w:t>
            </w:r>
            <w:r>
              <w:rPr>
                <w:rFonts w:cs="Times New Roman"/>
                <w:szCs w:val="24"/>
              </w:rPr>
              <w:t>QueueDescLow</w:t>
            </w:r>
            <w:r>
              <w:rPr>
                <w:rFonts w:hint="eastAsia" w:cs="Times New Roman"/>
                <w:szCs w:val="24"/>
              </w:rPr>
              <w:t>，高</w:t>
            </w:r>
            <w:r>
              <w:rPr>
                <w:rFonts w:cs="Times New Roman"/>
                <w:szCs w:val="24"/>
              </w:rPr>
              <w:t>32</w:t>
            </w:r>
            <w:r>
              <w:rPr>
                <w:rFonts w:hint="eastAsia" w:cs="Times New Roman"/>
                <w:szCs w:val="24"/>
              </w:rPr>
              <w:t>位到</w:t>
            </w:r>
            <w:r>
              <w:rPr>
                <w:rFonts w:cs="Times New Roman"/>
                <w:szCs w:val="24"/>
              </w:rPr>
              <w:t>QueueDescHigh</w:t>
            </w:r>
            <w:r>
              <w:rPr>
                <w:rFonts w:hint="eastAsia" w:cs="Times New Roman"/>
                <w:szCs w:val="24"/>
              </w:rPr>
              <w:t>）通过写入</w:t>
            </w:r>
            <w:r>
              <w:rPr>
                <w:rFonts w:cs="Times New Roman"/>
                <w:szCs w:val="24"/>
              </w:rPr>
              <w:t>QueueSel</w:t>
            </w:r>
            <w:r>
              <w:rPr>
                <w:rFonts w:hint="eastAsia" w:cs="Times New Roman"/>
                <w:szCs w:val="24"/>
              </w:rPr>
              <w:t>寄存器通知设备队列选择的描述符表的地址。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QueueAvailLow</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虚拟队列索引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0x090</w:t>
            </w:r>
          </w:p>
          <w:p>
            <w:pPr>
              <w:spacing w:before="156" w:line="240" w:lineRule="auto"/>
              <w:ind w:firstLine="420"/>
              <w:rPr>
                <w:rFonts w:cs="Times New Roman"/>
                <w:szCs w:val="24"/>
              </w:rPr>
            </w:pPr>
            <w:r>
              <w:rPr>
                <w:rFonts w:cs="Times New Roman"/>
                <w:szCs w:val="24"/>
              </w:rPr>
              <w:t>QueueAvailHigh</w:t>
            </w:r>
          </w:p>
          <w:p>
            <w:pPr>
              <w:spacing w:before="156" w:line="240" w:lineRule="auto"/>
              <w:ind w:firstLine="420"/>
              <w:rPr>
                <w:rFonts w:cs="Times New Roman"/>
                <w:szCs w:val="24"/>
              </w:rPr>
            </w:pPr>
            <w:r>
              <w:rPr>
                <w:rFonts w:cs="Times New Roman"/>
                <w:szCs w:val="24"/>
              </w:rPr>
              <w:t>0x094</w:t>
            </w:r>
          </w:p>
          <w:p>
            <w:pPr>
              <w:spacing w:before="156" w:line="240" w:lineRule="auto"/>
              <w:ind w:firstLine="420"/>
              <w:rPr>
                <w:rFonts w:cs="Times New Roman"/>
                <w:szCs w:val="24"/>
              </w:rPr>
            </w:pPr>
            <w:r>
              <w:rPr>
                <w:rFonts w:cs="Times New Roman"/>
                <w:szCs w:val="24"/>
              </w:rPr>
              <w:t>W</w:t>
            </w:r>
          </w:p>
        </w:tc>
        <w:tc>
          <w:tcPr>
            <w:tcW w:w="6493" w:type="dxa"/>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写入这两个寄存器（地址的低</w:t>
            </w:r>
            <w:r>
              <w:rPr>
                <w:rFonts w:cs="Times New Roman"/>
                <w:szCs w:val="24"/>
              </w:rPr>
              <w:t>32</w:t>
            </w:r>
            <w:r>
              <w:rPr>
                <w:rFonts w:hint="eastAsia" w:cs="Times New Roman"/>
                <w:szCs w:val="24"/>
              </w:rPr>
              <w:t>位到</w:t>
            </w:r>
            <w:r>
              <w:rPr>
                <w:rFonts w:cs="Times New Roman"/>
                <w:szCs w:val="24"/>
              </w:rPr>
              <w:t>QueueAvailLow</w:t>
            </w:r>
            <w:r>
              <w:rPr>
                <w:rFonts w:hint="eastAsia" w:cs="Times New Roman"/>
                <w:szCs w:val="24"/>
              </w:rPr>
              <w:t>，高</w:t>
            </w:r>
            <w:r>
              <w:rPr>
                <w:rFonts w:cs="Times New Roman"/>
                <w:szCs w:val="24"/>
              </w:rPr>
              <w:t>32</w:t>
            </w:r>
            <w:r>
              <w:rPr>
                <w:rFonts w:hint="eastAsia" w:cs="Times New Roman"/>
                <w:szCs w:val="24"/>
              </w:rPr>
              <w:t>位到</w:t>
            </w:r>
            <w:r>
              <w:rPr>
                <w:rFonts w:cs="Times New Roman"/>
                <w:szCs w:val="24"/>
              </w:rPr>
              <w:t>QueueAvailHigh</w:t>
            </w:r>
            <w:r>
              <w:rPr>
                <w:rFonts w:hint="eastAsia" w:cs="Times New Roman"/>
                <w:szCs w:val="24"/>
              </w:rPr>
              <w:t>）通过向</w:t>
            </w:r>
            <w:r>
              <w:rPr>
                <w:rFonts w:cs="Times New Roman"/>
                <w:szCs w:val="24"/>
              </w:rPr>
              <w:t>QueueSel</w:t>
            </w:r>
            <w:r>
              <w:rPr>
                <w:rFonts w:hint="eastAsia" w:cs="Times New Roman"/>
                <w:szCs w:val="24"/>
              </w:rPr>
              <w:t>写入通知设备选择的队列的可用环的地址。</w:t>
            </w:r>
          </w:p>
        </w:tc>
      </w:tr>
    </w:tbl>
    <w:p>
      <w:pPr>
        <w:spacing w:before="156"/>
        <w:rPr>
          <w:rFonts w:cs="Times New Roman"/>
        </w:rPr>
      </w:pPr>
    </w:p>
    <w:tbl>
      <w:tblPr>
        <w:tblStyle w:val="20"/>
        <w:tblW w:w="8744"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8"/>
        <w:gridCol w:w="672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trPr>
        <w:tc>
          <w:tcPr>
            <w:tcW w:w="2018" w:type="dxa"/>
            <w:tcBorders>
              <w:top w:val="single" w:color="auto" w:sz="4" w:space="0"/>
              <w:left w:val="nil"/>
              <w:bottom w:val="nil"/>
              <w:right w:val="nil"/>
            </w:tcBorders>
          </w:tcPr>
          <w:p>
            <w:pPr>
              <w:spacing w:before="156" w:line="240" w:lineRule="auto"/>
              <w:ind w:firstLine="420"/>
              <w:rPr>
                <w:rFonts w:cs="Times New Roman"/>
                <w:szCs w:val="24"/>
              </w:rPr>
            </w:pPr>
            <w:r>
              <w:rPr>
                <w:rFonts w:hint="eastAsia" w:cs="Times New Roman"/>
                <w:szCs w:val="24"/>
              </w:rPr>
              <w:t>名字</w:t>
            </w:r>
          </w:p>
        </w:tc>
        <w:tc>
          <w:tcPr>
            <w:tcW w:w="6726"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018" w:type="dxa"/>
            <w:tcBorders>
              <w:top w:val="nil"/>
              <w:left w:val="nil"/>
              <w:bottom w:val="nil"/>
              <w:right w:val="nil"/>
            </w:tcBorders>
          </w:tcPr>
          <w:p>
            <w:pPr>
              <w:spacing w:before="156" w:line="240" w:lineRule="auto"/>
              <w:ind w:firstLine="420"/>
              <w:jc w:val="center"/>
              <w:rPr>
                <w:rFonts w:cs="Times New Roman"/>
                <w:szCs w:val="24"/>
              </w:rPr>
            </w:pPr>
            <w:r>
              <w:rPr>
                <w:rFonts w:hint="eastAsia" w:cs="Times New Roman"/>
                <w:szCs w:val="24"/>
              </w:rPr>
              <w:t>相对于基的偏置方向</w:t>
            </w:r>
          </w:p>
        </w:tc>
        <w:tc>
          <w:tcPr>
            <w:tcW w:w="6726" w:type="dxa"/>
            <w:tcBorders>
              <w:top w:val="nil"/>
              <w:left w:val="nil"/>
              <w:bottom w:val="nil"/>
              <w:right w:val="nil"/>
            </w:tcBorders>
          </w:tcPr>
          <w:p>
            <w:pPr>
              <w:spacing w:before="156" w:line="240" w:lineRule="auto"/>
              <w:ind w:firstLine="420"/>
              <w:rPr>
                <w:rFonts w:cs="Times New Roman"/>
                <w:szCs w:val="24"/>
              </w:rPr>
            </w:pPr>
            <w:r>
              <w:rPr>
                <w:rFonts w:hint="eastAsia" w:cs="Times New Roman"/>
                <w:szCs w:val="24"/>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trPr>
        <w:tc>
          <w:tcPr>
            <w:tcW w:w="2018" w:type="dxa"/>
            <w:tcBorders>
              <w:top w:val="nil"/>
              <w:left w:val="nil"/>
              <w:bottom w:val="nil"/>
              <w:right w:val="nil"/>
            </w:tcBorders>
          </w:tcPr>
          <w:p>
            <w:pPr>
              <w:spacing w:before="156" w:line="240" w:lineRule="auto"/>
              <w:ind w:firstLine="0"/>
              <w:rPr>
                <w:rFonts w:cs="Times New Roman"/>
                <w:szCs w:val="24"/>
              </w:rPr>
            </w:pPr>
          </w:p>
        </w:tc>
        <w:tc>
          <w:tcPr>
            <w:tcW w:w="6726" w:type="dxa"/>
            <w:tcBorders>
              <w:top w:val="nil"/>
              <w:left w:val="nil"/>
              <w:bottom w:val="nil"/>
              <w:right w:val="nil"/>
            </w:tcBorders>
          </w:tcPr>
          <w:p>
            <w:pPr>
              <w:spacing w:before="156" w:line="240" w:lineRule="auto"/>
              <w:ind w:firstLine="420"/>
              <w:rPr>
                <w:rFonts w:cs="Times New Roman"/>
                <w:szCs w:val="24"/>
              </w:rPr>
            </w:pPr>
          </w:p>
        </w:tc>
      </w:tr>
    </w:tbl>
    <w:p>
      <w:pPr>
        <w:spacing w:before="156"/>
        <w:rPr>
          <w:rFonts w:cs="Times New Roman"/>
        </w:rPr>
      </w:pPr>
    </w:p>
    <w:tbl>
      <w:tblPr>
        <w:tblStyle w:val="2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69"/>
        <w:gridCol w:w="615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QueueUsedLow</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虚拟队列的已用环</w:t>
            </w:r>
            <w:r>
              <w:rPr>
                <w:rFonts w:cs="Times New Roman"/>
                <w:b/>
                <w:szCs w:val="24"/>
              </w:rPr>
              <w:t>64</w:t>
            </w:r>
            <w:r>
              <w:rPr>
                <w:rFonts w:hint="eastAsia" w:cs="Times New Roman"/>
                <w:b/>
                <w:szCs w:val="24"/>
              </w:rPr>
              <w:t>位宽物理地址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0x0a0</w:t>
            </w:r>
          </w:p>
          <w:p>
            <w:pPr>
              <w:spacing w:before="156" w:line="240" w:lineRule="auto"/>
              <w:ind w:firstLine="420"/>
              <w:rPr>
                <w:rFonts w:cs="Times New Roman"/>
                <w:szCs w:val="24"/>
              </w:rPr>
            </w:pPr>
            <w:r>
              <w:rPr>
                <w:rFonts w:cs="Times New Roman"/>
                <w:szCs w:val="24"/>
              </w:rPr>
              <w:t>QueueUsedHigh</w:t>
            </w:r>
          </w:p>
          <w:p>
            <w:pPr>
              <w:spacing w:before="156" w:line="240" w:lineRule="auto"/>
              <w:ind w:firstLine="420"/>
              <w:rPr>
                <w:rFonts w:cs="Times New Roman"/>
                <w:szCs w:val="24"/>
              </w:rPr>
            </w:pPr>
            <w:r>
              <w:rPr>
                <w:rFonts w:cs="Times New Roman"/>
                <w:szCs w:val="24"/>
              </w:rPr>
              <w:t>0x0a4</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写入这两个寄存器（地址的低</w:t>
            </w:r>
            <w:r>
              <w:rPr>
                <w:rFonts w:cs="Times New Roman"/>
                <w:szCs w:val="24"/>
              </w:rPr>
              <w:t>32</w:t>
            </w:r>
            <w:r>
              <w:rPr>
                <w:rFonts w:hint="eastAsia" w:cs="Times New Roman"/>
                <w:szCs w:val="24"/>
              </w:rPr>
              <w:t>位到</w:t>
            </w:r>
            <w:r>
              <w:rPr>
                <w:rFonts w:cs="Times New Roman"/>
                <w:szCs w:val="24"/>
              </w:rPr>
              <w:t>QueueUsed-</w:t>
            </w:r>
            <w:r>
              <w:rPr>
                <w:rFonts w:hint="eastAsia" w:cs="Times New Roman"/>
                <w:szCs w:val="24"/>
              </w:rPr>
              <w:t>低，高</w:t>
            </w:r>
            <w:r>
              <w:rPr>
                <w:rFonts w:cs="Times New Roman"/>
                <w:szCs w:val="24"/>
              </w:rPr>
              <w:t>32</w:t>
            </w:r>
            <w:r>
              <w:rPr>
                <w:rFonts w:hint="eastAsia" w:cs="Times New Roman"/>
                <w:szCs w:val="24"/>
              </w:rPr>
              <w:t>位到</w:t>
            </w:r>
            <w:r>
              <w:rPr>
                <w:rFonts w:cs="Times New Roman"/>
                <w:szCs w:val="24"/>
              </w:rPr>
              <w:t>QueueUsedHigh</w:t>
            </w:r>
            <w:r>
              <w:rPr>
                <w:rFonts w:hint="eastAsia" w:cs="Times New Roman"/>
                <w:szCs w:val="24"/>
              </w:rPr>
              <w:t>）通过向</w:t>
            </w:r>
            <w:r>
              <w:rPr>
                <w:rFonts w:cs="Times New Roman"/>
                <w:szCs w:val="24"/>
              </w:rPr>
              <w:t>QueueSel</w:t>
            </w:r>
            <w:r>
              <w:rPr>
                <w:rFonts w:hint="eastAsia" w:cs="Times New Roman"/>
                <w:szCs w:val="24"/>
              </w:rPr>
              <w:t>写入通知设备选择的队列的已用环的地址。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ConfigGeneration</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配置原子性值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0x0fc</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从该寄存器读取将返回描述特定于设备的配置空间版本的值（请参阅</w:t>
            </w:r>
            <w:r>
              <w:rPr>
                <w:rFonts w:cs="Times New Roman"/>
                <w:szCs w:val="24"/>
              </w:rPr>
              <w:t>Config</w:t>
            </w:r>
            <w:r>
              <w:rPr>
                <w:rFonts w:hint="eastAsia" w:cs="Times New Roman"/>
                <w:szCs w:val="24"/>
              </w:rPr>
              <w:t>）。然后，驱动程序可以访问配置空间，完成后再次读取</w:t>
            </w:r>
            <w:r>
              <w:rPr>
                <w:rFonts w:cs="Times New Roman"/>
                <w:szCs w:val="24"/>
              </w:rPr>
              <w:t>ConfigGeneration</w:t>
            </w:r>
            <w:r>
              <w:rPr>
                <w:rFonts w:hint="eastAsia" w:cs="Times New Roman"/>
                <w:szCs w:val="24"/>
              </w:rPr>
              <w:t>。如果在这两个</w:t>
            </w:r>
            <w:r>
              <w:rPr>
                <w:rFonts w:cs="Times New Roman"/>
                <w:szCs w:val="24"/>
              </w:rPr>
              <w:t>ConfigGeneration</w:t>
            </w:r>
            <w:r>
              <w:rPr>
                <w:rFonts w:hint="eastAsia" w:cs="Times New Roman"/>
                <w:szCs w:val="24"/>
              </w:rPr>
              <w:t>读取之间配置空间的任何部分都没有发生更改，则返回的值是相同的。如果值不同，则配置空间访问不是原子的，驱动程序必须再次执行操作。另见</w:t>
            </w:r>
            <w:r>
              <w:rPr>
                <w:rFonts w:cs="Times New Roman"/>
                <w:szCs w:val="24"/>
              </w:rPr>
              <w:t>2.3</w:t>
            </w:r>
            <w:r>
              <w:rPr>
                <w:rFonts w:hint="eastAsia" w:cs="Times New Roman"/>
                <w:szCs w:val="24"/>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Config</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配置空间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0x100+</w:t>
            </w:r>
          </w:p>
        </w:tc>
        <w:tc>
          <w:tcPr>
            <w:tcW w:w="6493" w:type="dxa"/>
            <w:vMerge w:val="restart"/>
            <w:tcBorders>
              <w:top w:val="nil"/>
              <w:left w:val="nil"/>
              <w:bottom w:val="single" w:color="auto" w:sz="4" w:space="0"/>
              <w:right w:val="nil"/>
            </w:tcBorders>
          </w:tcPr>
          <w:p>
            <w:pPr>
              <w:tabs>
                <w:tab w:val="left" w:pos="1251"/>
              </w:tabs>
              <w:spacing w:before="156" w:line="240" w:lineRule="auto"/>
              <w:ind w:firstLine="420"/>
              <w:rPr>
                <w:rFonts w:cs="Times New Roman"/>
                <w:szCs w:val="24"/>
              </w:rPr>
            </w:pPr>
            <w:r>
              <w:rPr>
                <w:rFonts w:hint="eastAsia" w:cs="Times New Roman"/>
                <w:szCs w:val="24"/>
              </w:rPr>
              <w:t>特定于器件的配置空间从偏移量</w:t>
            </w:r>
            <w:r>
              <w:rPr>
                <w:rFonts w:cs="Times New Roman"/>
                <w:szCs w:val="24"/>
              </w:rPr>
              <w:t>0x100</w:t>
            </w:r>
            <w:r>
              <w:rPr>
                <w:rFonts w:hint="eastAsia" w:cs="Times New Roman"/>
                <w:szCs w:val="24"/>
              </w:rPr>
              <w:t>开始，并通过字节对齐访问。其含义和大小取决于设备和驱动程序。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bl>
    <w:p>
      <w:pPr>
        <w:spacing w:before="156"/>
        <w:rPr>
          <w:rFonts w:cs="Times New Roman"/>
        </w:rPr>
      </w:pPr>
    </w:p>
    <w:p>
      <w:pPr>
        <w:pStyle w:val="6"/>
      </w:pPr>
      <w:bookmarkStart w:id="75" w:name="_4.2.2.1_设备要求：MMIO设备寄存器布局"/>
      <w:bookmarkEnd w:id="75"/>
      <w:r>
        <w:t xml:space="preserve">4.2.2.1 </w:t>
      </w:r>
      <w:r>
        <w:rPr>
          <w:rFonts w:hint="eastAsia"/>
        </w:rPr>
        <w:t>设备要求：</w:t>
      </w:r>
      <w:r>
        <w:t>MMIO</w:t>
      </w:r>
      <w:r>
        <w:rPr>
          <w:rFonts w:hint="eastAsia"/>
        </w:rPr>
        <w:t>设备寄存器布局</w:t>
      </w:r>
    </w:p>
    <w:p>
      <w:pPr>
        <w:spacing w:before="156"/>
      </w:pPr>
      <w:r>
        <w:rPr>
          <w:rFonts w:hint="eastAsia"/>
        </w:rPr>
        <w:t>设备</w:t>
      </w:r>
      <w:r>
        <w:rPr>
          <w:rFonts w:hint="eastAsia"/>
          <w:b/>
        </w:rPr>
        <w:t>必须</w:t>
      </w:r>
      <w:r>
        <w:rPr>
          <w:rFonts w:hint="eastAsia"/>
        </w:rPr>
        <w:t>向</w:t>
      </w:r>
      <w:r>
        <w:t>MagicValue</w:t>
      </w:r>
      <w:r>
        <w:rPr>
          <w:rFonts w:hint="eastAsia"/>
        </w:rPr>
        <w:t>返回</w:t>
      </w:r>
      <w:r>
        <w:t>0x74726976</w:t>
      </w:r>
      <w:r>
        <w:rPr>
          <w:rFonts w:hint="eastAsia"/>
        </w:rPr>
        <w:t>。</w:t>
      </w:r>
    </w:p>
    <w:p>
      <w:pPr>
        <w:spacing w:before="156"/>
      </w:pPr>
      <w:r>
        <w:rPr>
          <w:rFonts w:hint="eastAsia"/>
        </w:rPr>
        <w:t>设备</w:t>
      </w:r>
      <w:r>
        <w:rPr>
          <w:rFonts w:hint="eastAsia"/>
          <w:b/>
        </w:rPr>
        <w:t>必须</w:t>
      </w:r>
      <w:r>
        <w:rPr>
          <w:rFonts w:hint="eastAsia"/>
        </w:rPr>
        <w:t>向</w:t>
      </w:r>
      <w:r>
        <w:t>Version</w:t>
      </w:r>
      <w:r>
        <w:rPr>
          <w:rFonts w:hint="eastAsia"/>
        </w:rPr>
        <w:t>中返回值</w:t>
      </w:r>
      <w:r>
        <w:t>0x2</w:t>
      </w:r>
      <w:r>
        <w:rPr>
          <w:rFonts w:hint="eastAsia"/>
        </w:rPr>
        <w:t>。</w:t>
      </w:r>
    </w:p>
    <w:p>
      <w:pPr>
        <w:spacing w:before="156"/>
      </w:pPr>
      <w:r>
        <w:rPr>
          <w:rFonts w:hint="eastAsia"/>
        </w:rPr>
        <w:t>从每个事件开始，设备</w:t>
      </w:r>
      <w:r>
        <w:rPr>
          <w:rFonts w:hint="eastAsia"/>
          <w:b/>
        </w:rPr>
        <w:t>必须</w:t>
      </w:r>
      <w:r>
        <w:rPr>
          <w:rFonts w:hint="eastAsia"/>
        </w:rPr>
        <w:t>通过设置</w:t>
      </w:r>
      <w:r>
        <w:t>InterruptStatus</w:t>
      </w:r>
      <w:r>
        <w:rPr>
          <w:rFonts w:hint="eastAsia"/>
        </w:rPr>
        <w:t>中相应的位来显示每个事件，直到驱动器通过将相应的位掩码写入中断</w:t>
      </w:r>
      <w:r>
        <w:t>ACK</w:t>
      </w:r>
      <w:r>
        <w:rPr>
          <w:rFonts w:hint="eastAsia"/>
        </w:rPr>
        <w:t>寄存器来确认中断。不代表发生事件的位必须为零。</w:t>
      </w:r>
    </w:p>
    <w:p>
      <w:pPr>
        <w:spacing w:before="156"/>
      </w:pPr>
      <w:r>
        <w:rPr>
          <w:rFonts w:hint="eastAsia"/>
        </w:rPr>
        <w:t>复位时，为了清除设备中的所有队列，设备</w:t>
      </w:r>
      <w:r>
        <w:rPr>
          <w:rFonts w:hint="eastAsia"/>
          <w:b/>
        </w:rPr>
        <w:t>必须</w:t>
      </w:r>
      <w:r>
        <w:rPr>
          <w:rFonts w:hint="eastAsia"/>
        </w:rPr>
        <w:t>清除</w:t>
      </w:r>
      <w:r>
        <w:t>InterruptStatus</w:t>
      </w:r>
      <w:r>
        <w:rPr>
          <w:rFonts w:hint="eastAsia"/>
        </w:rPr>
        <w:t>中的所有位和</w:t>
      </w:r>
      <w:r>
        <w:t>QueueReady</w:t>
      </w:r>
      <w:r>
        <w:rPr>
          <w:rFonts w:hint="eastAsia"/>
        </w:rPr>
        <w:t>寄存器中的就绪位。</w:t>
      </w:r>
    </w:p>
    <w:p>
      <w:pPr>
        <w:spacing w:before="156"/>
      </w:pPr>
      <w:r>
        <w:rPr>
          <w:rFonts w:hint="eastAsia"/>
        </w:rPr>
        <w:t>如果存在驱动程序看到配置状态不一致的风险，则设备</w:t>
      </w:r>
      <w:r>
        <w:rPr>
          <w:rFonts w:hint="eastAsia"/>
          <w:b/>
        </w:rPr>
        <w:t>必须</w:t>
      </w:r>
      <w:r>
        <w:rPr>
          <w:rFonts w:hint="eastAsia"/>
        </w:rPr>
        <w:t>更改</w:t>
      </w:r>
      <w:r>
        <w:t>ConfigGeneration</w:t>
      </w:r>
      <w:r>
        <w:rPr>
          <w:rFonts w:hint="eastAsia"/>
        </w:rPr>
        <w:t>中返回的值。</w:t>
      </w:r>
    </w:p>
    <w:p>
      <w:pPr>
        <w:spacing w:before="156"/>
      </w:pPr>
      <w:r>
        <w:rPr>
          <w:rFonts w:hint="eastAsia"/>
        </w:rPr>
        <w:t>当</w:t>
      </w:r>
      <w:r>
        <w:t>QueueReady</w:t>
      </w:r>
      <w:r>
        <w:rPr>
          <w:rFonts w:hint="eastAsia"/>
        </w:rPr>
        <w:t>为零（</w:t>
      </w:r>
      <w:r>
        <w:t>0x0</w:t>
      </w:r>
      <w:r>
        <w:rPr>
          <w:rFonts w:hint="eastAsia"/>
        </w:rPr>
        <w:t>）时，设备</w:t>
      </w:r>
      <w:r>
        <w:rPr>
          <w:rFonts w:hint="eastAsia"/>
          <w:b/>
        </w:rPr>
        <w:t>不得</w:t>
      </w:r>
      <w:r>
        <w:rPr>
          <w:rFonts w:hint="eastAsia"/>
        </w:rPr>
        <w:t>访问虚拟队列内容。</w:t>
      </w:r>
    </w:p>
    <w:p>
      <w:pPr>
        <w:pStyle w:val="6"/>
      </w:pPr>
      <w:bookmarkStart w:id="76" w:name="_4.2.2.2_驱动要求：MMIO设备寄存器布局"/>
      <w:bookmarkEnd w:id="76"/>
      <w:r>
        <w:t xml:space="preserve">4.2.2.2 </w:t>
      </w:r>
      <w:r>
        <w:rPr>
          <w:rFonts w:hint="eastAsia"/>
        </w:rPr>
        <w:t>驱动要求：</w:t>
      </w:r>
      <w:r>
        <w:t>MMIO</w:t>
      </w:r>
      <w:r>
        <w:rPr>
          <w:rFonts w:hint="eastAsia"/>
        </w:rPr>
        <w:t>设备寄存器布局</w:t>
      </w:r>
    </w:p>
    <w:p>
      <w:pPr>
        <w:spacing w:before="156"/>
      </w:pPr>
      <w:r>
        <w:rPr>
          <w:rFonts w:hint="eastAsia"/>
        </w:rPr>
        <w:t>驱动程序</w:t>
      </w:r>
      <w:r>
        <w:rPr>
          <w:rFonts w:hint="eastAsia"/>
          <w:b/>
        </w:rPr>
        <w:t>不得</w:t>
      </w:r>
      <w:r>
        <w:rPr>
          <w:rFonts w:hint="eastAsia"/>
        </w:rPr>
        <w:t>访问表</w:t>
      </w:r>
      <w:r>
        <w:t>4.1</w:t>
      </w:r>
      <w:r>
        <w:rPr>
          <w:rFonts w:hint="eastAsia"/>
        </w:rPr>
        <w:t>中未描述的存储器位置（或者，如果是配置空间，请参见设备规范），</w:t>
      </w:r>
      <w:r>
        <w:rPr>
          <w:rFonts w:hint="eastAsia"/>
          <w:b/>
        </w:rPr>
        <w:t>不得</w:t>
      </w:r>
      <w:r>
        <w:rPr>
          <w:rFonts w:hint="eastAsia"/>
        </w:rPr>
        <w:t>写入只读寄存器（方向为</w:t>
      </w:r>
      <w:r>
        <w:t>R</w:t>
      </w:r>
      <w:r>
        <w:rPr>
          <w:rFonts w:hint="eastAsia"/>
        </w:rPr>
        <w:t>）且</w:t>
      </w:r>
      <w:r>
        <w:rPr>
          <w:rFonts w:hint="eastAsia"/>
          <w:b/>
        </w:rPr>
        <w:t>不得</w:t>
      </w:r>
      <w:r>
        <w:rPr>
          <w:rFonts w:hint="eastAsia"/>
        </w:rPr>
        <w:t>从只写寄存器中读取（方向为</w:t>
      </w:r>
      <w:r>
        <w:t>W</w:t>
      </w:r>
      <w:r>
        <w:rPr>
          <w:rFonts w:hint="eastAsia"/>
        </w:rPr>
        <w:t>）。</w:t>
      </w:r>
    </w:p>
    <w:p>
      <w:pPr>
        <w:spacing w:before="156"/>
      </w:pPr>
      <w:r>
        <w:rPr>
          <w:rFonts w:hint="eastAsia"/>
        </w:rPr>
        <w:t>驱动程序</w:t>
      </w:r>
      <w:r>
        <w:rPr>
          <w:rFonts w:hint="eastAsia"/>
          <w:b/>
        </w:rPr>
        <w:t>必须</w:t>
      </w:r>
      <w:r>
        <w:rPr>
          <w:rFonts w:hint="eastAsia"/>
        </w:rPr>
        <w:t>仅使用</w:t>
      </w:r>
      <w:r>
        <w:t>32</w:t>
      </w:r>
      <w:r>
        <w:rPr>
          <w:rFonts w:hint="eastAsia"/>
        </w:rPr>
        <w:t>位宽且对齐的读写来访问表</w:t>
      </w:r>
      <w:r>
        <w:t>4.1</w:t>
      </w:r>
      <w:r>
        <w:rPr>
          <w:rFonts w:hint="eastAsia"/>
        </w:rPr>
        <w:t>中所述的控制寄存器。对于特定于器件的配置空间，驱动器</w:t>
      </w:r>
      <w:r>
        <w:rPr>
          <w:rFonts w:hint="eastAsia"/>
          <w:b/>
        </w:rPr>
        <w:t>必须</w:t>
      </w:r>
      <w:r>
        <w:rPr>
          <w:rFonts w:hint="eastAsia"/>
        </w:rPr>
        <w:t>对</w:t>
      </w:r>
      <w:r>
        <w:t>8</w:t>
      </w:r>
      <w:r>
        <w:rPr>
          <w:rFonts w:hint="eastAsia"/>
        </w:rPr>
        <w:t>位宽的字段使用</w:t>
      </w:r>
      <w:r>
        <w:t>8</w:t>
      </w:r>
      <w:r>
        <w:rPr>
          <w:rFonts w:hint="eastAsia"/>
        </w:rPr>
        <w:t>位宽访问，对</w:t>
      </w:r>
      <w:r>
        <w:t>16</w:t>
      </w:r>
      <w:r>
        <w:rPr>
          <w:rFonts w:hint="eastAsia"/>
        </w:rPr>
        <w:t>位宽的字段进行</w:t>
      </w:r>
      <w:r>
        <w:t>16</w:t>
      </w:r>
      <w:r>
        <w:rPr>
          <w:rFonts w:hint="eastAsia"/>
        </w:rPr>
        <w:t>位宽和对齐访问，对</w:t>
      </w:r>
      <w:r>
        <w:t>32</w:t>
      </w:r>
      <w:r>
        <w:rPr>
          <w:rFonts w:hint="eastAsia"/>
        </w:rPr>
        <w:t>和</w:t>
      </w:r>
      <w:r>
        <w:t>64</w:t>
      </w:r>
      <w:r>
        <w:rPr>
          <w:rFonts w:hint="eastAsia"/>
        </w:rPr>
        <w:t>位宽字段使用</w:t>
      </w:r>
      <w:r>
        <w:t>32</w:t>
      </w:r>
      <w:r>
        <w:rPr>
          <w:rFonts w:hint="eastAsia"/>
        </w:rPr>
        <w:t>位宽和对齐访问。</w:t>
      </w:r>
    </w:p>
    <w:p>
      <w:pPr>
        <w:spacing w:before="156"/>
      </w:pPr>
      <w:r>
        <w:rPr>
          <w:rFonts w:hint="eastAsia"/>
        </w:rPr>
        <w:t>驱动程序</w:t>
      </w:r>
      <w:r>
        <w:rPr>
          <w:rFonts w:hint="eastAsia"/>
          <w:b/>
        </w:rPr>
        <w:t>必须</w:t>
      </w:r>
      <w:r>
        <w:rPr>
          <w:rFonts w:hint="eastAsia"/>
        </w:rPr>
        <w:t>忽略不是</w:t>
      </w:r>
      <w:r>
        <w:t>0x74726976</w:t>
      </w:r>
      <w:r>
        <w:rPr>
          <w:rFonts w:hint="eastAsia"/>
        </w:rPr>
        <w:t>的</w:t>
      </w:r>
      <w:r>
        <w:t>MagicValue</w:t>
      </w:r>
      <w:r>
        <w:rPr>
          <w:rFonts w:hint="eastAsia"/>
        </w:rPr>
        <w:t>的设备，尽管这</w:t>
      </w:r>
      <w:r>
        <w:rPr>
          <w:rFonts w:hint="eastAsia"/>
          <w:b/>
        </w:rPr>
        <w:t>可能</w:t>
      </w:r>
      <w:r>
        <w:rPr>
          <w:rFonts w:hint="eastAsia"/>
        </w:rPr>
        <w:t>会报告错误。</w:t>
      </w:r>
    </w:p>
    <w:p>
      <w:pPr>
        <w:spacing w:before="156"/>
      </w:pPr>
      <w:r>
        <w:rPr>
          <w:rFonts w:hint="eastAsia"/>
        </w:rPr>
        <w:t>驱动程序</w:t>
      </w:r>
      <w:r>
        <w:rPr>
          <w:rFonts w:hint="eastAsia"/>
          <w:b/>
        </w:rPr>
        <w:t>必须</w:t>
      </w:r>
      <w:r>
        <w:rPr>
          <w:rFonts w:hint="eastAsia"/>
        </w:rPr>
        <w:t>忽略版本不是</w:t>
      </w:r>
      <w:r>
        <w:t>0x2</w:t>
      </w:r>
      <w:r>
        <w:rPr>
          <w:rFonts w:hint="eastAsia"/>
        </w:rPr>
        <w:t>的设备，尽管它</w:t>
      </w:r>
      <w:r>
        <w:rPr>
          <w:rFonts w:hint="eastAsia"/>
          <w:b/>
        </w:rPr>
        <w:t>可能</w:t>
      </w:r>
      <w:r>
        <w:rPr>
          <w:rFonts w:hint="eastAsia"/>
        </w:rPr>
        <w:t>会报告错误。</w:t>
      </w:r>
    </w:p>
    <w:p>
      <w:pPr>
        <w:spacing w:before="156"/>
      </w:pPr>
      <w:r>
        <w:rPr>
          <w:rFonts w:hint="eastAsia"/>
        </w:rPr>
        <w:t>驱动程序</w:t>
      </w:r>
      <w:r>
        <w:rPr>
          <w:rFonts w:hint="eastAsia"/>
          <w:b/>
        </w:rPr>
        <w:t>必须</w:t>
      </w:r>
      <w:r>
        <w:rPr>
          <w:rFonts w:hint="eastAsia"/>
        </w:rPr>
        <w:t>忽略具有</w:t>
      </w:r>
      <w:r>
        <w:t>DeviceID 0x0</w:t>
      </w:r>
      <w:r>
        <w:rPr>
          <w:rFonts w:hint="eastAsia"/>
        </w:rPr>
        <w:t>的设备，但</w:t>
      </w:r>
      <w:r>
        <w:rPr>
          <w:rFonts w:hint="eastAsia"/>
          <w:b/>
        </w:rPr>
        <w:t>不得</w:t>
      </w:r>
      <w:r>
        <w:rPr>
          <w:rFonts w:hint="eastAsia"/>
        </w:rPr>
        <w:t>报告任何错误。</w:t>
      </w:r>
    </w:p>
    <w:p>
      <w:pPr>
        <w:spacing w:before="156"/>
      </w:pPr>
      <w:r>
        <w:rPr>
          <w:rFonts w:hint="eastAsia"/>
        </w:rPr>
        <w:t>在从</w:t>
      </w:r>
      <w:r>
        <w:t>DeviceFeatures</w:t>
      </w:r>
      <w:r>
        <w:rPr>
          <w:rFonts w:hint="eastAsia"/>
        </w:rPr>
        <w:t>读取之前，驱动程序</w:t>
      </w:r>
      <w:r>
        <w:rPr>
          <w:rFonts w:hint="eastAsia"/>
          <w:b/>
        </w:rPr>
        <w:t>必须</w:t>
      </w:r>
      <w:r>
        <w:rPr>
          <w:rFonts w:hint="eastAsia"/>
        </w:rPr>
        <w:t>向</w:t>
      </w:r>
      <w:r>
        <w:t>DeviceFeaturesSel</w:t>
      </w:r>
      <w:r>
        <w:rPr>
          <w:rFonts w:hint="eastAsia"/>
        </w:rPr>
        <w:t>写入值。</w:t>
      </w:r>
    </w:p>
    <w:p>
      <w:pPr>
        <w:spacing w:before="156"/>
      </w:pPr>
      <w:r>
        <w:rPr>
          <w:rFonts w:hint="eastAsia"/>
        </w:rPr>
        <w:t>在写入</w:t>
      </w:r>
      <w:r>
        <w:t>DriverFeatures</w:t>
      </w:r>
      <w:r>
        <w:rPr>
          <w:rFonts w:hint="eastAsia"/>
        </w:rPr>
        <w:t>寄存器之前，驱动程序必</w:t>
      </w:r>
      <w:r>
        <w:rPr>
          <w:rFonts w:hint="eastAsia"/>
          <w:b/>
        </w:rPr>
        <w:t>须</w:t>
      </w:r>
      <w:r>
        <w:rPr>
          <w:rFonts w:hint="eastAsia"/>
        </w:rPr>
        <w:t>向</w:t>
      </w:r>
      <w:r>
        <w:t>DriverFeaturesSel</w:t>
      </w:r>
      <w:r>
        <w:rPr>
          <w:rFonts w:hint="eastAsia"/>
        </w:rPr>
        <w:t>寄存器写入值。</w:t>
      </w:r>
    </w:p>
    <w:p>
      <w:pPr>
        <w:spacing w:before="156"/>
      </w:pPr>
      <w:r>
        <w:rPr>
          <w:rFonts w:hint="eastAsia"/>
        </w:rPr>
        <w:t>驱动程序</w:t>
      </w:r>
      <w:r>
        <w:rPr>
          <w:rFonts w:hint="eastAsia"/>
          <w:b/>
        </w:rPr>
        <w:t>必须</w:t>
      </w:r>
      <w:r>
        <w:rPr>
          <w:rFonts w:hint="eastAsia"/>
        </w:rPr>
        <w:t>向</w:t>
      </w:r>
      <w:r>
        <w:t>QueueNum</w:t>
      </w:r>
      <w:r>
        <w:rPr>
          <w:rFonts w:hint="eastAsia"/>
        </w:rPr>
        <w:t>写入值，该值小于或等于</w:t>
      </w:r>
      <w:r>
        <w:t>QueueNumMax</w:t>
      </w:r>
      <w:r>
        <w:rPr>
          <w:rFonts w:hint="eastAsia"/>
        </w:rPr>
        <w:t>中设备提供的值。</w:t>
      </w:r>
    </w:p>
    <w:p>
      <w:pPr>
        <w:spacing w:before="156"/>
      </w:pPr>
      <w:r>
        <w:rPr>
          <w:rFonts w:hint="eastAsia"/>
        </w:rPr>
        <w:t>当</w:t>
      </w:r>
      <w:r>
        <w:t>QueueReady</w:t>
      </w:r>
      <w:r>
        <w:rPr>
          <w:rFonts w:hint="eastAsia"/>
        </w:rPr>
        <w:t>不为零时，驱动程序</w:t>
      </w:r>
      <w:r>
        <w:rPr>
          <w:rFonts w:hint="eastAsia"/>
          <w:b/>
        </w:rPr>
        <w:t>不得</w:t>
      </w:r>
      <w:r>
        <w:rPr>
          <w:rFonts w:hint="eastAsia"/>
        </w:rPr>
        <w:t>访问</w:t>
      </w:r>
      <w:r>
        <w:t>QueueNum</w:t>
      </w:r>
      <w:r>
        <w:rPr>
          <w:rFonts w:hint="eastAsia"/>
        </w:rPr>
        <w:t>，</w:t>
      </w:r>
      <w:r>
        <w:t>QueueDescLow</w:t>
      </w:r>
      <w:r>
        <w:rPr>
          <w:rFonts w:hint="eastAsia"/>
        </w:rPr>
        <w:t>，</w:t>
      </w:r>
      <w:r>
        <w:t>QueueDescHigh</w:t>
      </w:r>
      <w:r>
        <w:rPr>
          <w:rFonts w:hint="eastAsia"/>
        </w:rPr>
        <w:t>，</w:t>
      </w:r>
      <w:r>
        <w:t>QueueAvailLow</w:t>
      </w:r>
      <w:r>
        <w:rPr>
          <w:rFonts w:hint="eastAsia"/>
        </w:rPr>
        <w:t>，</w:t>
      </w:r>
      <w:r>
        <w:t>QueueAvailHigh</w:t>
      </w:r>
      <w:r>
        <w:rPr>
          <w:rFonts w:hint="eastAsia"/>
        </w:rPr>
        <w:t>，</w:t>
      </w:r>
      <w:r>
        <w:t>QueueUsedLow</w:t>
      </w:r>
      <w:r>
        <w:rPr>
          <w:rFonts w:hint="eastAsia"/>
        </w:rPr>
        <w:t>，</w:t>
      </w:r>
      <w:r>
        <w:t>QueueUsedHigh</w:t>
      </w:r>
      <w:r>
        <w:rPr>
          <w:rFonts w:hint="eastAsia"/>
        </w:rPr>
        <w:t>。</w:t>
      </w:r>
    </w:p>
    <w:p>
      <w:pPr>
        <w:spacing w:before="156"/>
      </w:pPr>
      <w:r>
        <w:rPr>
          <w:rFonts w:hint="eastAsia"/>
        </w:rPr>
        <w:t>要停止使用队列，驱动程序</w:t>
      </w:r>
      <w:r>
        <w:rPr>
          <w:rFonts w:hint="eastAsia"/>
          <w:b/>
        </w:rPr>
        <w:t>必须</w:t>
      </w:r>
      <w:r>
        <w:rPr>
          <w:rFonts w:hint="eastAsia"/>
        </w:rPr>
        <w:t>向</w:t>
      </w:r>
      <w:r>
        <w:t>QueueReady</w:t>
      </w:r>
      <w:r>
        <w:rPr>
          <w:rFonts w:hint="eastAsia"/>
        </w:rPr>
        <w:t>写入零（</w:t>
      </w:r>
      <w:r>
        <w:t>0x0</w:t>
      </w:r>
      <w:r>
        <w:rPr>
          <w:rFonts w:hint="eastAsia"/>
        </w:rPr>
        <w:t>）并且必须重新读取该值以确保同步。</w:t>
      </w:r>
    </w:p>
    <w:p>
      <w:pPr>
        <w:spacing w:before="156"/>
      </w:pPr>
      <w:r>
        <w:rPr>
          <w:rFonts w:hint="eastAsia"/>
        </w:rPr>
        <w:t>驱动程序</w:t>
      </w:r>
      <w:r>
        <w:rPr>
          <w:rFonts w:hint="eastAsia"/>
          <w:b/>
        </w:rPr>
        <w:t>必须</w:t>
      </w:r>
      <w:r>
        <w:rPr>
          <w:rFonts w:hint="eastAsia"/>
        </w:rPr>
        <w:t>忽略</w:t>
      </w:r>
      <w:r>
        <w:t>InterruptStatus</w:t>
      </w:r>
      <w:r>
        <w:rPr>
          <w:rFonts w:hint="eastAsia"/>
        </w:rPr>
        <w:t>中未定义的位。</w:t>
      </w:r>
    </w:p>
    <w:p>
      <w:pPr>
        <w:spacing w:before="156"/>
      </w:pPr>
      <w:r>
        <w:rPr>
          <w:rFonts w:hint="eastAsia"/>
        </w:rPr>
        <w:t>驱动程序</w:t>
      </w:r>
      <w:r>
        <w:rPr>
          <w:rFonts w:hint="eastAsia"/>
          <w:b/>
        </w:rPr>
        <w:t>必须</w:t>
      </w:r>
      <w:r>
        <w:rPr>
          <w:rFonts w:hint="eastAsia"/>
        </w:rPr>
        <w:t>写入一个带有位掩码的值，该位掩码描述在完成处理中断时处理到</w:t>
      </w:r>
      <w:r>
        <w:t>InterruptACK</w:t>
      </w:r>
      <w:r>
        <w:rPr>
          <w:rFonts w:hint="eastAsia"/>
        </w:rPr>
        <w:t>的事件，并且</w:t>
      </w:r>
      <w:r>
        <w:rPr>
          <w:rFonts w:hint="eastAsia"/>
          <w:b/>
        </w:rPr>
        <w:t>不得</w:t>
      </w:r>
      <w:r>
        <w:rPr>
          <w:rFonts w:hint="eastAsia"/>
        </w:rPr>
        <w:t>设置值中的任何未定义位。</w:t>
      </w:r>
    </w:p>
    <w:p>
      <w:pPr>
        <w:pStyle w:val="5"/>
      </w:pPr>
      <w:r>
        <w:t xml:space="preserve">4.2.3 </w:t>
      </w:r>
      <w:r>
        <w:rPr>
          <w:rFonts w:hint="eastAsia"/>
        </w:rPr>
        <w:t>特定于</w:t>
      </w:r>
      <w:r>
        <w:t>MMIO</w:t>
      </w:r>
      <w:r>
        <w:rPr>
          <w:rFonts w:hint="eastAsia"/>
        </w:rPr>
        <w:t>的初始化与设备操作</w:t>
      </w:r>
    </w:p>
    <w:p>
      <w:pPr>
        <w:pStyle w:val="6"/>
      </w:pPr>
      <w:r>
        <w:t xml:space="preserve">4.2.3.1 </w:t>
      </w:r>
      <w:r>
        <w:rPr>
          <w:rFonts w:hint="eastAsia"/>
        </w:rPr>
        <w:t>设备初始化</w:t>
      </w:r>
    </w:p>
    <w:p>
      <w:pPr>
        <w:pStyle w:val="7"/>
      </w:pPr>
      <w:bookmarkStart w:id="77" w:name="_4.2.3.1.1驱动要求：设备初始化"/>
      <w:bookmarkEnd w:id="77"/>
      <w:r>
        <w:t>4.2.3.1.1</w:t>
      </w:r>
      <w:r>
        <w:rPr>
          <w:rFonts w:hint="eastAsia"/>
        </w:rPr>
        <w:t>驱动要求：设备初始化</w:t>
      </w:r>
    </w:p>
    <w:p>
      <w:pPr>
        <w:spacing w:before="156"/>
      </w:pPr>
      <w:r>
        <w:rPr>
          <w:rFonts w:hint="eastAsia"/>
        </w:rPr>
        <w:t>驱动程序</w:t>
      </w:r>
      <w:r>
        <w:rPr>
          <w:rFonts w:hint="eastAsia"/>
          <w:b/>
        </w:rPr>
        <w:t>必须</w:t>
      </w:r>
      <w:r>
        <w:rPr>
          <w:rFonts w:hint="eastAsia"/>
        </w:rPr>
        <w:t>通过读取和检查</w:t>
      </w:r>
      <w:r>
        <w:t>MagicValue</w:t>
      </w:r>
      <w:r>
        <w:rPr>
          <w:rFonts w:hint="eastAsia"/>
        </w:rPr>
        <w:t>和</w:t>
      </w:r>
      <w:r>
        <w:t>Version</w:t>
      </w:r>
      <w:r>
        <w:rPr>
          <w:rFonts w:hint="eastAsia"/>
        </w:rPr>
        <w:t>中的值来启动设备初始化。如果两个值都有效，它</w:t>
      </w:r>
      <w:r>
        <w:rPr>
          <w:rFonts w:hint="eastAsia"/>
          <w:b/>
        </w:rPr>
        <w:t>必须</w:t>
      </w:r>
      <w:r>
        <w:rPr>
          <w:rFonts w:hint="eastAsia"/>
        </w:rPr>
        <w:t>读取</w:t>
      </w:r>
      <w:r>
        <w:t>DeviceID</w:t>
      </w:r>
      <w:r>
        <w:rPr>
          <w:rFonts w:hint="eastAsia"/>
        </w:rPr>
        <w:t>，如果它的值为零（</w:t>
      </w:r>
      <w:r>
        <w:t>0x0</w:t>
      </w:r>
      <w:r>
        <w:rPr>
          <w:rFonts w:hint="eastAsia"/>
        </w:rPr>
        <w:t>），</w:t>
      </w:r>
      <w:r>
        <w:rPr>
          <w:rFonts w:hint="eastAsia"/>
          <w:b/>
        </w:rPr>
        <w:t>必须</w:t>
      </w:r>
      <w:r>
        <w:rPr>
          <w:rFonts w:hint="eastAsia"/>
        </w:rPr>
        <w:t>中止初始化并且</w:t>
      </w:r>
      <w:r>
        <w:rPr>
          <w:rFonts w:hint="eastAsia"/>
          <w:b/>
        </w:rPr>
        <w:t>不得</w:t>
      </w:r>
      <w:r>
        <w:rPr>
          <w:rFonts w:hint="eastAsia"/>
        </w:rPr>
        <w:t>访问任何其他寄存器。</w:t>
      </w:r>
    </w:p>
    <w:p>
      <w:pPr>
        <w:spacing w:before="156"/>
      </w:pPr>
      <w:r>
        <w:rPr>
          <w:rFonts w:hint="eastAsia"/>
        </w:rPr>
        <w:t>进一步初始化</w:t>
      </w:r>
      <w:r>
        <w:rPr>
          <w:rFonts w:hint="eastAsia"/>
          <w:b/>
        </w:rPr>
        <w:t>必须</w:t>
      </w:r>
      <w:r>
        <w:rPr>
          <w:rFonts w:hint="eastAsia"/>
        </w:rPr>
        <w:t>遵循</w:t>
      </w:r>
      <w:r>
        <w:t>3.1</w:t>
      </w:r>
      <w:r>
        <w:rPr>
          <w:rFonts w:hint="eastAsia"/>
        </w:rPr>
        <w:t>设备初始化中描述的过程。</w:t>
      </w:r>
    </w:p>
    <w:p>
      <w:pPr>
        <w:pStyle w:val="6"/>
      </w:pPr>
      <w:r>
        <w:t xml:space="preserve">4.2.3.2 </w:t>
      </w:r>
      <w:r>
        <w:rPr>
          <w:rFonts w:hint="eastAsia"/>
        </w:rPr>
        <w:t>虚拟队列配置</w:t>
      </w:r>
    </w:p>
    <w:p>
      <w:pPr>
        <w:spacing w:before="156"/>
      </w:pPr>
      <w:r>
        <w:rPr>
          <w:rFonts w:hint="eastAsia"/>
        </w:rPr>
        <w:t>驱动程序通常会以下列方式初始化虚拟队列：</w:t>
      </w:r>
    </w:p>
    <w:p>
      <w:pPr>
        <w:spacing w:before="156"/>
      </w:pPr>
      <w:r>
        <w:tab/>
      </w:r>
      <w:r>
        <w:t xml:space="preserve">1. </w:t>
      </w:r>
      <w:r>
        <w:rPr>
          <w:rFonts w:hint="eastAsia"/>
        </w:rPr>
        <w:t>选择将其索引（第一个队列为</w:t>
      </w:r>
      <w:r>
        <w:t>0</w:t>
      </w:r>
      <w:r>
        <w:rPr>
          <w:rFonts w:hint="eastAsia"/>
        </w:rPr>
        <w:t>）写入</w:t>
      </w:r>
      <w:r>
        <w:t>QueueSel</w:t>
      </w:r>
      <w:r>
        <w:rPr>
          <w:rFonts w:hint="eastAsia"/>
        </w:rPr>
        <w:t>的队列。</w:t>
      </w:r>
    </w:p>
    <w:p>
      <w:pPr>
        <w:spacing w:before="156"/>
      </w:pPr>
      <w:r>
        <w:tab/>
      </w:r>
      <w:r>
        <w:t xml:space="preserve">2. </w:t>
      </w:r>
      <w:r>
        <w:rPr>
          <w:rFonts w:hint="eastAsia"/>
        </w:rPr>
        <w:t>检查队列是否尚未使用：读取</w:t>
      </w:r>
      <w:r>
        <w:t>QueueReady</w:t>
      </w:r>
      <w:r>
        <w:rPr>
          <w:rFonts w:hint="eastAsia"/>
        </w:rPr>
        <w:t>，并期望返回值为零（</w:t>
      </w:r>
      <w:r>
        <w:t>0x0</w:t>
      </w:r>
      <w:r>
        <w:rPr>
          <w:rFonts w:hint="eastAsia"/>
        </w:rPr>
        <w:t>）。</w:t>
      </w:r>
    </w:p>
    <w:p>
      <w:pPr>
        <w:spacing w:before="156"/>
        <w:ind w:left="420"/>
      </w:pPr>
      <w:r>
        <w:t xml:space="preserve">3. </w:t>
      </w:r>
      <w:r>
        <w:rPr>
          <w:rFonts w:hint="eastAsia"/>
        </w:rPr>
        <w:t>从</w:t>
      </w:r>
      <w:r>
        <w:t>QueueNumMax</w:t>
      </w:r>
      <w:r>
        <w:rPr>
          <w:rFonts w:hint="eastAsia"/>
        </w:rPr>
        <w:t>读取最大队列大小（元素数）。</w:t>
      </w:r>
      <w:r>
        <w:t xml:space="preserve"> </w:t>
      </w:r>
      <w:r>
        <w:rPr>
          <w:rFonts w:hint="eastAsia"/>
        </w:rPr>
        <w:t>如果返回值为零（</w:t>
      </w:r>
      <w:r>
        <w:t>0x0</w:t>
      </w:r>
      <w:r>
        <w:rPr>
          <w:rFonts w:hint="eastAsia"/>
        </w:rPr>
        <w:t>），则队列不可用。</w:t>
      </w:r>
    </w:p>
    <w:p>
      <w:pPr>
        <w:spacing w:before="156"/>
        <w:ind w:left="420"/>
      </w:pPr>
      <w:r>
        <w:t xml:space="preserve">4. </w:t>
      </w:r>
      <w:r>
        <w:rPr>
          <w:rFonts w:hint="eastAsia"/>
        </w:rPr>
        <w:t>分配队列页并将其归零，确保内存在物理上是连续的。建议将</w:t>
      </w:r>
      <w:r>
        <w:t>Used Ring</w:t>
      </w:r>
      <w:r>
        <w:rPr>
          <w:rFonts w:hint="eastAsia"/>
        </w:rPr>
        <w:t>对齐到最佳边界（通常是页面大小）。</w:t>
      </w:r>
    </w:p>
    <w:p>
      <w:pPr>
        <w:spacing w:before="156"/>
        <w:ind w:left="420"/>
      </w:pPr>
      <w:r>
        <w:t xml:space="preserve">5. </w:t>
      </w:r>
      <w:r>
        <w:rPr>
          <w:rFonts w:hint="eastAsia"/>
        </w:rPr>
        <w:t>通过将大小写入</w:t>
      </w:r>
      <w:r>
        <w:t>QueueNum</w:t>
      </w:r>
      <w:r>
        <w:rPr>
          <w:rFonts w:hint="eastAsia"/>
        </w:rPr>
        <w:t>来通知设备有关队列大小的信息。</w:t>
      </w:r>
    </w:p>
    <w:p>
      <w:pPr>
        <w:spacing w:before="156"/>
        <w:ind w:left="420"/>
      </w:pPr>
      <w:r>
        <w:t xml:space="preserve">6. </w:t>
      </w:r>
      <w:r>
        <w:rPr>
          <w:rFonts w:hint="eastAsia"/>
        </w:rPr>
        <w:t>将队列的</w:t>
      </w:r>
      <w:r>
        <w:t>Descriptor Table</w:t>
      </w:r>
      <w:r>
        <w:rPr>
          <w:rFonts w:hint="eastAsia"/>
        </w:rPr>
        <w:t>，可用环和已用环的物理地址写入（分别）</w:t>
      </w:r>
      <w:r>
        <w:t>QueueDescLow / QueueDescHigh</w:t>
      </w:r>
      <w:r>
        <w:rPr>
          <w:rFonts w:hint="eastAsia"/>
        </w:rPr>
        <w:t>，</w:t>
      </w:r>
      <w:r>
        <w:t>QueueAvailLow / QueueAvailHigh</w:t>
      </w:r>
      <w:r>
        <w:rPr>
          <w:rFonts w:hint="eastAsia"/>
        </w:rPr>
        <w:t>和</w:t>
      </w:r>
      <w:r>
        <w:t>QueueUsedLow / QueueUsedHigh</w:t>
      </w:r>
      <w:r>
        <w:rPr>
          <w:rFonts w:hint="eastAsia"/>
        </w:rPr>
        <w:t>寄存器对。</w:t>
      </w:r>
    </w:p>
    <w:p>
      <w:pPr>
        <w:spacing w:before="156"/>
        <w:ind w:left="420"/>
      </w:pPr>
      <w:r>
        <w:t xml:space="preserve">7. </w:t>
      </w:r>
      <w:r>
        <w:rPr>
          <w:rFonts w:hint="eastAsia"/>
        </w:rPr>
        <w:t>向</w:t>
      </w:r>
      <w:r>
        <w:t>0x1</w:t>
      </w:r>
      <w:r>
        <w:rPr>
          <w:rFonts w:hint="eastAsia"/>
        </w:rPr>
        <w:t>写入</w:t>
      </w:r>
      <w:r>
        <w:t>QueueReady</w:t>
      </w:r>
      <w:r>
        <w:rPr>
          <w:rFonts w:hint="eastAsia"/>
        </w:rPr>
        <w:t>。</w:t>
      </w:r>
    </w:p>
    <w:p>
      <w:pPr>
        <w:pStyle w:val="6"/>
      </w:pPr>
      <w:r>
        <w:t xml:space="preserve">4.2.3.3 </w:t>
      </w:r>
      <w:r>
        <w:rPr>
          <w:rFonts w:hint="eastAsia"/>
        </w:rPr>
        <w:t>通知设备</w:t>
      </w:r>
    </w:p>
    <w:p>
      <w:pPr>
        <w:spacing w:before="156"/>
      </w:pPr>
      <w:r>
        <w:rPr>
          <w:rFonts w:hint="eastAsia"/>
        </w:rPr>
        <w:t>驱动程序通过将更新的队列的索引写入</w:t>
      </w:r>
      <w:r>
        <w:t>QueueNotify</w:t>
      </w:r>
      <w:r>
        <w:rPr>
          <w:rFonts w:hint="eastAsia"/>
        </w:rPr>
        <w:t>来通知设备有关队列中可用的新缓冲区。</w:t>
      </w:r>
    </w:p>
    <w:p>
      <w:pPr>
        <w:pStyle w:val="6"/>
      </w:pPr>
      <w:r>
        <w:t xml:space="preserve">4.2.3.4 </w:t>
      </w:r>
      <w:r>
        <w:rPr>
          <w:rFonts w:hint="eastAsia"/>
        </w:rPr>
        <w:t>来自设备的通知</w:t>
      </w:r>
    </w:p>
    <w:p>
      <w:pPr>
        <w:spacing w:before="156"/>
      </w:pPr>
      <w:r>
        <w:rPr>
          <w:rFonts w:hint="eastAsia"/>
        </w:rPr>
        <w:t>内存映射的</w:t>
      </w:r>
      <w:r>
        <w:t>virtio</w:t>
      </w:r>
      <w:r>
        <w:rPr>
          <w:rFonts w:hint="eastAsia"/>
        </w:rPr>
        <w:t>设备使用单个专用中断信号，当设置了</w:t>
      </w:r>
      <w:r>
        <w:t>InterruptStatus</w:t>
      </w:r>
      <w:r>
        <w:rPr>
          <w:rFonts w:hint="eastAsia"/>
        </w:rPr>
        <w:t>描述中描述的至少一个位时，该信号被置位。这是设备通知驱动程序有关队列中可用的新使用的缓冲区或设备配置更改的信息的方式。</w:t>
      </w:r>
    </w:p>
    <w:p>
      <w:pPr>
        <w:pStyle w:val="7"/>
      </w:pPr>
      <w:bookmarkStart w:id="78" w:name="_4.2.3.4.1_驱动要求：来自设备的通知"/>
      <w:bookmarkEnd w:id="78"/>
      <w:r>
        <w:t xml:space="preserve">4.2.3.4.1 </w:t>
      </w:r>
      <w:r>
        <w:rPr>
          <w:rFonts w:hint="eastAsia"/>
        </w:rPr>
        <w:t>驱动要求：来自设备的通知</w:t>
      </w:r>
    </w:p>
    <w:p>
      <w:pPr>
        <w:spacing w:before="156"/>
      </w:pPr>
      <w:r>
        <w:rPr>
          <w:rFonts w:hint="eastAsia"/>
        </w:rPr>
        <w:t>收到中断后，驱动程序</w:t>
      </w:r>
      <w:r>
        <w:rPr>
          <w:rFonts w:hint="eastAsia"/>
          <w:b/>
        </w:rPr>
        <w:t>必须</w:t>
      </w:r>
      <w:r>
        <w:rPr>
          <w:rFonts w:hint="eastAsia"/>
        </w:rPr>
        <w:t>读取</w:t>
      </w:r>
      <w:r>
        <w:t>InterruptStatus</w:t>
      </w:r>
      <w:r>
        <w:rPr>
          <w:rFonts w:hint="eastAsia"/>
        </w:rPr>
        <w:t>以检查产生中断的原因（参见寄存器说明）。处理完中断后，驱动程序必须通过将与处理事件对应的位掩码写入</w:t>
      </w:r>
      <w:r>
        <w:t>InterruptACK</w:t>
      </w:r>
      <w:r>
        <w:rPr>
          <w:rFonts w:hint="eastAsia"/>
        </w:rPr>
        <w:t>寄存器来确认。</w:t>
      </w:r>
    </w:p>
    <w:p>
      <w:pPr>
        <w:pStyle w:val="5"/>
      </w:pPr>
      <w:bookmarkStart w:id="79" w:name="_4.2.4_旧版接口"/>
      <w:bookmarkEnd w:id="79"/>
      <w:r>
        <w:t xml:space="preserve">4.2.4 </w:t>
      </w:r>
      <w:r>
        <w:rPr>
          <w:rFonts w:hint="eastAsia"/>
        </w:rPr>
        <w:t>旧版接口</w:t>
      </w:r>
    </w:p>
    <w:p>
      <w:pPr>
        <w:spacing w:before="156"/>
      </w:pPr>
      <w:r>
        <w:rPr>
          <w:rFonts w:hint="eastAsia"/>
        </w:rPr>
        <w:t>旧版的</w:t>
      </w:r>
      <w:r>
        <w:t>MMIO</w:t>
      </w:r>
      <w:r>
        <w:rPr>
          <w:rFonts w:hint="eastAsia"/>
        </w:rPr>
        <w:t>传输使用基于页的寻址，导致控制寄存器布局，设备初始化和虚拟队列配置过程略有不同。</w:t>
      </w:r>
    </w:p>
    <w:p>
      <w:pPr>
        <w:spacing w:before="156"/>
      </w:pPr>
      <w:r>
        <w:rPr>
          <w:rFonts w:hint="eastAsia"/>
        </w:rPr>
        <w:t>表</w:t>
      </w:r>
      <w:r>
        <w:t>4.2</w:t>
      </w:r>
      <w:r>
        <w:rPr>
          <w:rFonts w:hint="eastAsia"/>
        </w:rPr>
        <w:t>给出了控制寄存器布局，省略了不改变其功能和行为的寄存器的描述：</w:t>
      </w:r>
    </w:p>
    <w:p>
      <w:pPr>
        <w:jc w:val="center"/>
        <w:rPr>
          <w:b/>
        </w:rPr>
      </w:pPr>
    </w:p>
    <w:p>
      <w:pPr>
        <w:jc w:val="center"/>
        <w:rPr>
          <w:b/>
        </w:rPr>
      </w:pPr>
    </w:p>
    <w:p>
      <w:pPr>
        <w:jc w:val="center"/>
        <w:rPr>
          <w:b/>
        </w:rPr>
      </w:pPr>
    </w:p>
    <w:p>
      <w:pPr>
        <w:jc w:val="center"/>
        <w:rPr>
          <w:b/>
        </w:rPr>
      </w:pPr>
      <w:r>
        <w:rPr>
          <w:rFonts w:hint="eastAsia"/>
          <w:b/>
        </w:rPr>
        <w:t>表</w:t>
      </w:r>
      <w:r>
        <w:rPr>
          <w:b/>
        </w:rPr>
        <w:t>4.2</w:t>
      </w:r>
      <w:r>
        <w:rPr>
          <w:rFonts w:hint="eastAsia"/>
          <w:b/>
        </w:rPr>
        <w:t>：</w:t>
      </w:r>
      <w:r>
        <w:rPr>
          <w:b/>
        </w:rPr>
        <w:t>MMIO</w:t>
      </w:r>
      <w:r>
        <w:rPr>
          <w:rFonts w:hint="eastAsia"/>
          <w:b/>
        </w:rPr>
        <w:t>设备旧版寄存器布局</w:t>
      </w:r>
    </w:p>
    <w:tbl>
      <w:tblPr>
        <w:tblStyle w:val="2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51"/>
        <w:gridCol w:w="657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1951" w:type="dxa"/>
            <w:tcBorders>
              <w:top w:val="single" w:color="auto" w:sz="4" w:space="0"/>
              <w:left w:val="nil"/>
              <w:bottom w:val="nil"/>
              <w:right w:val="nil"/>
            </w:tcBorders>
          </w:tcPr>
          <w:p>
            <w:pPr>
              <w:spacing w:before="156" w:line="240" w:lineRule="auto"/>
              <w:ind w:firstLine="420"/>
              <w:rPr>
                <w:rFonts w:cs="Times New Roman"/>
                <w:szCs w:val="24"/>
              </w:rPr>
            </w:pPr>
            <w:r>
              <w:rPr>
                <w:rFonts w:hint="eastAsia" w:cs="Times New Roman"/>
                <w:szCs w:val="24"/>
              </w:rPr>
              <w:t>名字</w:t>
            </w:r>
          </w:p>
        </w:tc>
        <w:tc>
          <w:tcPr>
            <w:tcW w:w="6571"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1951" w:type="dxa"/>
            <w:tcBorders>
              <w:top w:val="nil"/>
              <w:left w:val="nil"/>
              <w:bottom w:val="nil"/>
              <w:right w:val="nil"/>
            </w:tcBorders>
          </w:tcPr>
          <w:p>
            <w:pPr>
              <w:spacing w:before="156" w:line="240" w:lineRule="auto"/>
              <w:ind w:firstLine="420"/>
              <w:rPr>
                <w:rFonts w:cs="Times New Roman"/>
                <w:szCs w:val="24"/>
              </w:rPr>
            </w:pPr>
            <w:r>
              <w:rPr>
                <w:rFonts w:hint="eastAsia" w:cs="Times New Roman"/>
                <w:szCs w:val="24"/>
              </w:rPr>
              <w:t>相对于基的偏置方向</w:t>
            </w:r>
          </w:p>
        </w:tc>
        <w:tc>
          <w:tcPr>
            <w:tcW w:w="6571" w:type="dxa"/>
            <w:tcBorders>
              <w:top w:val="nil"/>
              <w:left w:val="nil"/>
              <w:bottom w:val="nil"/>
              <w:right w:val="nil"/>
            </w:tcBorders>
          </w:tcPr>
          <w:p>
            <w:pPr>
              <w:spacing w:before="156" w:line="240" w:lineRule="auto"/>
              <w:ind w:firstLine="420"/>
              <w:rPr>
                <w:rFonts w:cs="Times New Roman"/>
                <w:szCs w:val="24"/>
              </w:rPr>
            </w:pPr>
            <w:r>
              <w:rPr>
                <w:rFonts w:hint="eastAsia" w:cs="Times New Roman"/>
                <w:szCs w:val="24"/>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nil"/>
              <w:left w:val="nil"/>
              <w:bottom w:val="single" w:color="auto" w:sz="4" w:space="0"/>
              <w:right w:val="nil"/>
            </w:tcBorders>
          </w:tcPr>
          <w:p>
            <w:pPr>
              <w:spacing w:before="156" w:line="240" w:lineRule="auto"/>
              <w:ind w:firstLine="420"/>
              <w:rPr>
                <w:rFonts w:cs="Times New Roman"/>
                <w:szCs w:val="24"/>
              </w:rPr>
            </w:pPr>
          </w:p>
        </w:tc>
        <w:tc>
          <w:tcPr>
            <w:tcW w:w="6571" w:type="dxa"/>
            <w:tcBorders>
              <w:top w:val="nil"/>
              <w:left w:val="nil"/>
              <w:bottom w:val="single" w:color="auto" w:sz="4" w:space="0"/>
              <w:right w:val="nil"/>
            </w:tcBorders>
          </w:tcPr>
          <w:p>
            <w:pPr>
              <w:spacing w:before="156" w:line="240" w:lineRule="auto"/>
              <w:ind w:firstLine="420"/>
              <w:rPr>
                <w:rFonts w:cs="Times New Roman"/>
                <w:szCs w:val="24"/>
              </w:rPr>
            </w:pPr>
          </w:p>
        </w:tc>
      </w:tr>
    </w:tbl>
    <w:p>
      <w:pPr>
        <w:spacing w:before="156"/>
        <w:rPr>
          <w:rFonts w:cs="Times New Roman"/>
        </w:rPr>
      </w:pPr>
    </w:p>
    <w:tbl>
      <w:tblPr>
        <w:tblStyle w:val="2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29"/>
        <w:gridCol w:w="649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MagicValue</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cs="Times New Roman"/>
                <w:b/>
                <w:szCs w:val="24"/>
              </w:rPr>
              <w:t>Magic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0x000</w:t>
            </w:r>
          </w:p>
        </w:tc>
        <w:tc>
          <w:tcPr>
            <w:tcW w:w="6493" w:type="dxa"/>
            <w:tcBorders>
              <w:top w:val="nil"/>
              <w:left w:val="nil"/>
              <w:bottom w:val="nil"/>
              <w:right w:val="nil"/>
            </w:tcBorders>
          </w:tcPr>
          <w:p>
            <w:pPr>
              <w:spacing w:before="156"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6493" w:type="dxa"/>
            <w:tcBorders>
              <w:top w:val="nil"/>
              <w:left w:val="nil"/>
              <w:bottom w:val="single" w:color="auto" w:sz="4" w:space="0"/>
              <w:right w:val="nil"/>
            </w:tcBorders>
          </w:tcPr>
          <w:p>
            <w:pPr>
              <w:spacing w:before="156" w:line="240" w:lineRule="auto"/>
              <w:ind w:firstLine="420"/>
              <w:rPr>
                <w:rFonts w:cs="Times New Roman"/>
                <w:szCs w:val="24"/>
              </w:rPr>
            </w:pPr>
          </w:p>
        </w:tc>
      </w:tr>
    </w:tbl>
    <w:p>
      <w:pPr>
        <w:spacing w:before="156"/>
        <w:rPr>
          <w:rFonts w:cs="Times New Roman"/>
        </w:rPr>
      </w:pPr>
    </w:p>
    <w:tbl>
      <w:tblPr>
        <w:tblStyle w:val="2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51"/>
        <w:gridCol w:w="657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4" w:space="0"/>
              <w:left w:val="nil"/>
              <w:bottom w:val="nil"/>
              <w:right w:val="nil"/>
            </w:tcBorders>
          </w:tcPr>
          <w:p>
            <w:pPr>
              <w:spacing w:before="156" w:line="240" w:lineRule="auto"/>
              <w:ind w:firstLine="420"/>
              <w:rPr>
                <w:rFonts w:cs="Times New Roman"/>
                <w:szCs w:val="24"/>
              </w:rPr>
            </w:pPr>
            <w:r>
              <w:rPr>
                <w:rFonts w:hint="eastAsia" w:cs="Times New Roman"/>
                <w:szCs w:val="24"/>
              </w:rPr>
              <w:t>名字</w:t>
            </w:r>
          </w:p>
        </w:tc>
        <w:tc>
          <w:tcPr>
            <w:tcW w:w="6571"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nil"/>
              <w:left w:val="nil"/>
              <w:bottom w:val="nil"/>
              <w:right w:val="nil"/>
            </w:tcBorders>
          </w:tcPr>
          <w:p>
            <w:pPr>
              <w:spacing w:before="156" w:line="240" w:lineRule="auto"/>
              <w:ind w:firstLine="420"/>
              <w:rPr>
                <w:rFonts w:cs="Times New Roman"/>
                <w:szCs w:val="24"/>
              </w:rPr>
            </w:pPr>
            <w:r>
              <w:rPr>
                <w:rFonts w:hint="eastAsia" w:cs="Times New Roman"/>
                <w:szCs w:val="24"/>
              </w:rPr>
              <w:t>相对于基的偏置方向</w:t>
            </w:r>
          </w:p>
        </w:tc>
        <w:tc>
          <w:tcPr>
            <w:tcW w:w="6571" w:type="dxa"/>
            <w:tcBorders>
              <w:top w:val="nil"/>
              <w:left w:val="nil"/>
              <w:bottom w:val="nil"/>
              <w:right w:val="nil"/>
            </w:tcBorders>
          </w:tcPr>
          <w:p>
            <w:pPr>
              <w:spacing w:before="156" w:line="240" w:lineRule="auto"/>
              <w:ind w:firstLine="420"/>
              <w:rPr>
                <w:rFonts w:cs="Times New Roman"/>
                <w:szCs w:val="24"/>
              </w:rPr>
            </w:pPr>
            <w:r>
              <w:rPr>
                <w:rFonts w:hint="eastAsia" w:cs="Times New Roman"/>
                <w:szCs w:val="24"/>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nil"/>
              <w:left w:val="nil"/>
              <w:bottom w:val="single" w:color="auto" w:sz="4" w:space="0"/>
              <w:right w:val="nil"/>
            </w:tcBorders>
          </w:tcPr>
          <w:p>
            <w:pPr>
              <w:spacing w:before="156" w:line="240" w:lineRule="auto"/>
              <w:ind w:firstLine="420"/>
              <w:rPr>
                <w:rFonts w:cs="Times New Roman"/>
                <w:szCs w:val="24"/>
              </w:rPr>
            </w:pPr>
          </w:p>
        </w:tc>
        <w:tc>
          <w:tcPr>
            <w:tcW w:w="6571" w:type="dxa"/>
            <w:tcBorders>
              <w:top w:val="nil"/>
              <w:left w:val="nil"/>
              <w:bottom w:val="single" w:color="auto" w:sz="4" w:space="0"/>
              <w:right w:val="nil"/>
            </w:tcBorders>
          </w:tcPr>
          <w:p>
            <w:pPr>
              <w:spacing w:before="156" w:line="240" w:lineRule="auto"/>
              <w:ind w:firstLine="420"/>
              <w:rPr>
                <w:rFonts w:cs="Times New Roman"/>
                <w:szCs w:val="24"/>
              </w:rPr>
            </w:pPr>
          </w:p>
        </w:tc>
      </w:tr>
    </w:tbl>
    <w:p>
      <w:pPr>
        <w:spacing w:before="156"/>
        <w:rPr>
          <w:rFonts w:cs="Times New Roman"/>
        </w:rPr>
      </w:pPr>
    </w:p>
    <w:tbl>
      <w:tblPr>
        <w:tblStyle w:val="2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16"/>
        <w:gridCol w:w="620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Version</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设备版本号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0x004</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旧版设备返回值</w:t>
            </w:r>
            <w:r>
              <w:rPr>
                <w:rFonts w:cs="Times New Roman"/>
                <w:szCs w:val="24"/>
              </w:rPr>
              <w:t>0x1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DeviceID</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cs="Times New Roman"/>
                <w:b/>
                <w:szCs w:val="24"/>
              </w:rPr>
              <w:t>Virtio</w:t>
            </w:r>
            <w:r>
              <w:rPr>
                <w:rFonts w:hint="eastAsia" w:cs="Times New Roman"/>
                <w:b/>
                <w:szCs w:val="24"/>
              </w:rPr>
              <w:t>子系统设备</w:t>
            </w:r>
            <w:r>
              <w:rPr>
                <w:rFonts w:cs="Times New Roman"/>
                <w:b/>
                <w:szCs w:val="24"/>
              </w:rPr>
              <w:t>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0x008</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VendorID</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cs="Times New Roman"/>
                <w:b/>
                <w:szCs w:val="24"/>
              </w:rPr>
              <w:t>Virtio</w:t>
            </w:r>
            <w:r>
              <w:rPr>
                <w:rFonts w:hint="eastAsia" w:cs="Times New Roman"/>
                <w:b/>
                <w:szCs w:val="24"/>
              </w:rPr>
              <w:t>子系统供应商</w:t>
            </w:r>
            <w:r>
              <w:rPr>
                <w:rFonts w:cs="Times New Roman"/>
                <w:b/>
                <w:szCs w:val="24"/>
              </w:rPr>
              <w:t>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0x00c</w:t>
            </w:r>
          </w:p>
        </w:tc>
        <w:tc>
          <w:tcPr>
            <w:tcW w:w="6493" w:type="dxa"/>
            <w:vMerge w:val="restart"/>
            <w:tcBorders>
              <w:top w:val="nil"/>
              <w:left w:val="nil"/>
              <w:bottom w:val="nil"/>
              <w:right w:val="nil"/>
            </w:tcBorders>
          </w:tcPr>
          <w:p>
            <w:pPr>
              <w:tabs>
                <w:tab w:val="left" w:pos="1251"/>
              </w:tabs>
              <w:spacing w:before="156"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R</w:t>
            </w:r>
          </w:p>
        </w:tc>
        <w:tc>
          <w:tcPr>
            <w:tcW w:w="0" w:type="auto"/>
            <w:vMerge w:val="continue"/>
            <w:tcBorders>
              <w:top w:val="nil"/>
              <w:left w:val="nil"/>
              <w:bottom w:val="nil"/>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HostFeatures</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代表设备支持的功能的标志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0x010</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eastAsia="Arial-ItalicMT" w:cs="Times New Roman"/>
                <w:iCs/>
                <w:kern w:val="0"/>
                <w:szCs w:val="24"/>
              </w:rPr>
              <w:t>HostFeaturesSel</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设备（主机）功能字选择</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0x014</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GuestFeatures</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代表驱动程序理解并激活的设备功能的标志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0x020</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GuestFeaturesSel</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激活（访客）功能字选择</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0x024</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GuestPageSize</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访客页大小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0x028</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在使用任何队列之前，驱动程序在初始化期间将客户页面大小以字节为单位写入寄存器。此值应为</w:t>
            </w:r>
            <w:r>
              <w:rPr>
                <w:rFonts w:cs="Times New Roman"/>
                <w:szCs w:val="24"/>
              </w:rPr>
              <w:t>2</w:t>
            </w:r>
            <w:r>
              <w:rPr>
                <w:rFonts w:hint="eastAsia" w:cs="Times New Roman"/>
                <w:szCs w:val="24"/>
              </w:rPr>
              <w:t>的幂，并由设备用于计算第一个队列页面的访客地址（请参阅</w:t>
            </w:r>
            <w:r>
              <w:rPr>
                <w:rFonts w:cs="Times New Roman"/>
                <w:szCs w:val="24"/>
              </w:rPr>
              <w:t>QueuePFN</w:t>
            </w:r>
            <w:r>
              <w:rPr>
                <w:rFonts w:hint="eastAsia" w:cs="Times New Roman"/>
                <w:szCs w:val="24"/>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QueueSel</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虚拟队列索引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0x030</w:t>
            </w:r>
          </w:p>
          <w:p>
            <w:pPr>
              <w:spacing w:before="156" w:line="240" w:lineRule="auto"/>
              <w:ind w:firstLine="420"/>
              <w:rPr>
                <w:rFonts w:cs="Times New Roman"/>
                <w:szCs w:val="24"/>
              </w:rPr>
            </w:pPr>
            <w:r>
              <w:rPr>
                <w:rFonts w:cs="Times New Roman"/>
                <w:szCs w:val="24"/>
              </w:rPr>
              <w:t>W</w:t>
            </w:r>
          </w:p>
        </w:tc>
        <w:tc>
          <w:tcPr>
            <w:tcW w:w="6493" w:type="dxa"/>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写入此寄存器选择以下操作</w:t>
            </w:r>
            <w:r>
              <w:rPr>
                <w:rFonts w:cs="Times New Roman"/>
                <w:szCs w:val="24"/>
              </w:rPr>
              <w:t>QueueNumMax</w:t>
            </w:r>
            <w:r>
              <w:rPr>
                <w:rFonts w:hint="eastAsia" w:cs="Times New Roman"/>
                <w:szCs w:val="24"/>
              </w:rPr>
              <w:t>，</w:t>
            </w:r>
            <w:r>
              <w:rPr>
                <w:rFonts w:cs="Times New Roman"/>
                <w:szCs w:val="24"/>
              </w:rPr>
              <w:t>QueueNum</w:t>
            </w:r>
            <w:r>
              <w:rPr>
                <w:rFonts w:hint="eastAsia" w:cs="Times New Roman"/>
                <w:szCs w:val="24"/>
              </w:rPr>
              <w:t>，</w:t>
            </w:r>
            <w:r>
              <w:rPr>
                <w:rFonts w:cs="Times New Roman"/>
                <w:szCs w:val="24"/>
              </w:rPr>
              <w:t>QueueAlign</w:t>
            </w:r>
            <w:r>
              <w:rPr>
                <w:rFonts w:hint="eastAsia" w:cs="Times New Roman"/>
                <w:szCs w:val="24"/>
              </w:rPr>
              <w:t>和</w:t>
            </w:r>
            <w:r>
              <w:rPr>
                <w:rFonts w:cs="Times New Roman"/>
                <w:szCs w:val="24"/>
              </w:rPr>
              <w:t>QueuePFN</w:t>
            </w:r>
            <w:r>
              <w:rPr>
                <w:rFonts w:hint="eastAsia" w:cs="Times New Roman"/>
                <w:szCs w:val="24"/>
              </w:rPr>
              <w:t>寄存器应用的虚拟队列值。第一个队列的索引号为零（</w:t>
            </w:r>
            <w:r>
              <w:rPr>
                <w:rFonts w:cs="Times New Roman"/>
                <w:szCs w:val="24"/>
              </w:rPr>
              <w:t>0x0</w:t>
            </w:r>
            <w:r>
              <w:rPr>
                <w:rFonts w:hint="eastAsia" w:cs="Times New Roman"/>
                <w:szCs w:val="24"/>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QueueNumMax</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最大虚拟队列大小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0x034</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从寄存器读取将返回设备准备处理的队列的最大大小，如果队列不可用，则返回零（</w:t>
            </w:r>
            <w:r>
              <w:rPr>
                <w:rFonts w:cs="Times New Roman"/>
                <w:szCs w:val="24"/>
              </w:rPr>
              <w:t>0x0</w:t>
            </w:r>
            <w:r>
              <w:rPr>
                <w:rFonts w:hint="eastAsia" w:cs="Times New Roman"/>
                <w:szCs w:val="24"/>
              </w:rPr>
              <w:t>）。这种方法适用于通过写入</w:t>
            </w:r>
            <w:r>
              <w:rPr>
                <w:rFonts w:cs="Times New Roman"/>
                <w:szCs w:val="24"/>
              </w:rPr>
              <w:t>QueueSel</w:t>
            </w:r>
            <w:r>
              <w:rPr>
                <w:rFonts w:hint="eastAsia" w:cs="Times New Roman"/>
                <w:szCs w:val="24"/>
              </w:rPr>
              <w:t>来选择队列，且只在</w:t>
            </w:r>
            <w:r>
              <w:rPr>
                <w:rFonts w:cs="Times New Roman"/>
                <w:szCs w:val="24"/>
              </w:rPr>
              <w:t>QueuePFN</w:t>
            </w:r>
            <w:r>
              <w:rPr>
                <w:rFonts w:hint="eastAsia" w:cs="Times New Roman"/>
                <w:szCs w:val="24"/>
              </w:rPr>
              <w:t>置为</w:t>
            </w:r>
            <w:r>
              <w:rPr>
                <w:rFonts w:cs="Times New Roman"/>
                <w:szCs w:val="24"/>
              </w:rPr>
              <w:t>0</w:t>
            </w:r>
            <w:r>
              <w:rPr>
                <w:rFonts w:hint="eastAsia" w:cs="Times New Roman"/>
                <w:szCs w:val="24"/>
              </w:rPr>
              <w:t>（</w:t>
            </w:r>
            <w:r>
              <w:rPr>
                <w:rFonts w:cs="Times New Roman"/>
                <w:szCs w:val="24"/>
              </w:rPr>
              <w:t>0x0</w:t>
            </w:r>
            <w:r>
              <w:rPr>
                <w:rFonts w:hint="eastAsia" w:cs="Times New Roman"/>
                <w:szCs w:val="24"/>
              </w:rPr>
              <w:t>）时，才允许使用，因此当队列没有活动时，才能使用。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QueueNum</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虚拟队列大小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0x038</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队列大小是队列中元素的数量，因此描述符表的大小以及可用和已用环。写入此寄存器会通知设备驱动程序将使用的队列大小。这种方法适用于通过写入</w:t>
            </w:r>
            <w:r>
              <w:rPr>
                <w:rFonts w:cs="Times New Roman"/>
                <w:szCs w:val="24"/>
              </w:rPr>
              <w:t>QueueSel</w:t>
            </w:r>
            <w:r>
              <w:rPr>
                <w:rFonts w:hint="eastAsia" w:cs="Times New Roman"/>
                <w:szCs w:val="24"/>
              </w:rPr>
              <w:t>来选择队列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bl>
    <w:p>
      <w:pPr>
        <w:spacing w:before="156"/>
        <w:rPr>
          <w:rFonts w:cs="Times New Roman"/>
        </w:rPr>
      </w:pPr>
    </w:p>
    <w:tbl>
      <w:tblPr>
        <w:tblStyle w:val="2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51"/>
        <w:gridCol w:w="657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4" w:space="0"/>
              <w:left w:val="nil"/>
              <w:bottom w:val="nil"/>
              <w:right w:val="nil"/>
            </w:tcBorders>
          </w:tcPr>
          <w:p>
            <w:pPr>
              <w:spacing w:before="156" w:line="240" w:lineRule="auto"/>
              <w:ind w:firstLine="420"/>
              <w:rPr>
                <w:rFonts w:cs="Times New Roman"/>
                <w:szCs w:val="24"/>
              </w:rPr>
            </w:pPr>
            <w:r>
              <w:rPr>
                <w:rFonts w:hint="eastAsia" w:cs="Times New Roman"/>
                <w:szCs w:val="24"/>
              </w:rPr>
              <w:t>名字</w:t>
            </w:r>
          </w:p>
        </w:tc>
        <w:tc>
          <w:tcPr>
            <w:tcW w:w="6571"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nil"/>
              <w:left w:val="nil"/>
              <w:bottom w:val="nil"/>
              <w:right w:val="nil"/>
            </w:tcBorders>
          </w:tcPr>
          <w:p>
            <w:pPr>
              <w:spacing w:before="156" w:line="240" w:lineRule="auto"/>
              <w:ind w:firstLine="420"/>
              <w:rPr>
                <w:rFonts w:cs="Times New Roman"/>
                <w:szCs w:val="24"/>
              </w:rPr>
            </w:pPr>
            <w:r>
              <w:rPr>
                <w:rFonts w:hint="eastAsia" w:cs="Times New Roman"/>
                <w:szCs w:val="24"/>
              </w:rPr>
              <w:t>相对于基的偏置方向</w:t>
            </w:r>
          </w:p>
        </w:tc>
        <w:tc>
          <w:tcPr>
            <w:tcW w:w="6571" w:type="dxa"/>
            <w:tcBorders>
              <w:top w:val="nil"/>
              <w:left w:val="nil"/>
              <w:bottom w:val="nil"/>
              <w:right w:val="nil"/>
            </w:tcBorders>
          </w:tcPr>
          <w:p>
            <w:pPr>
              <w:spacing w:before="156" w:line="240" w:lineRule="auto"/>
              <w:ind w:firstLine="420"/>
              <w:rPr>
                <w:rFonts w:cs="Times New Roman"/>
                <w:szCs w:val="24"/>
              </w:rPr>
            </w:pPr>
            <w:r>
              <w:rPr>
                <w:rFonts w:hint="eastAsia" w:cs="Times New Roman"/>
                <w:szCs w:val="24"/>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nil"/>
              <w:left w:val="nil"/>
              <w:bottom w:val="single" w:color="auto" w:sz="4" w:space="0"/>
              <w:right w:val="nil"/>
            </w:tcBorders>
          </w:tcPr>
          <w:p>
            <w:pPr>
              <w:spacing w:before="156" w:line="240" w:lineRule="auto"/>
              <w:ind w:firstLine="420"/>
              <w:rPr>
                <w:rFonts w:cs="Times New Roman"/>
                <w:szCs w:val="24"/>
              </w:rPr>
            </w:pPr>
          </w:p>
        </w:tc>
        <w:tc>
          <w:tcPr>
            <w:tcW w:w="6571" w:type="dxa"/>
            <w:tcBorders>
              <w:top w:val="nil"/>
              <w:left w:val="nil"/>
              <w:bottom w:val="single" w:color="auto" w:sz="4" w:space="0"/>
              <w:right w:val="nil"/>
            </w:tcBorders>
          </w:tcPr>
          <w:p>
            <w:pPr>
              <w:spacing w:before="156" w:line="240" w:lineRule="auto"/>
              <w:ind w:firstLine="420"/>
              <w:rPr>
                <w:rFonts w:cs="Times New Roman"/>
                <w:szCs w:val="24"/>
              </w:rPr>
            </w:pPr>
          </w:p>
        </w:tc>
      </w:tr>
    </w:tbl>
    <w:p>
      <w:pPr>
        <w:spacing w:before="156"/>
        <w:rPr>
          <w:rFonts w:cs="Times New Roman"/>
        </w:rPr>
      </w:pPr>
    </w:p>
    <w:tbl>
      <w:tblPr>
        <w:tblStyle w:val="2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3"/>
        <w:gridCol w:w="645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QueueAlign</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虚拟队列中的已用环对齐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0x03c</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写入该寄存器会通知设备有关已使用环的以字节为单位的对齐边界。此值应为</w:t>
            </w:r>
            <w:r>
              <w:rPr>
                <w:rFonts w:cs="Times New Roman"/>
                <w:szCs w:val="24"/>
              </w:rPr>
              <w:t>2</w:t>
            </w:r>
            <w:r>
              <w:rPr>
                <w:rFonts w:hint="eastAsia" w:cs="Times New Roman"/>
                <w:szCs w:val="24"/>
              </w:rPr>
              <w:t>的幂，并应用于通过写入</w:t>
            </w:r>
            <w:r>
              <w:rPr>
                <w:rFonts w:cs="Times New Roman"/>
                <w:szCs w:val="24"/>
              </w:rPr>
              <w:t>QueueSel</w:t>
            </w:r>
            <w:r>
              <w:rPr>
                <w:rFonts w:hint="eastAsia" w:cs="Times New Roman"/>
                <w:szCs w:val="24"/>
              </w:rPr>
              <w:t>进行选择的队列。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QueuePFN</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cs="Times New Roman"/>
                <w:b/>
                <w:szCs w:val="24"/>
              </w:rPr>
              <w:t>Virtio</w:t>
            </w:r>
            <w:r>
              <w:rPr>
                <w:rFonts w:hint="eastAsia" w:cs="Times New Roman"/>
                <w:b/>
                <w:szCs w:val="24"/>
              </w:rPr>
              <w:t>子系统设备</w:t>
            </w:r>
            <w:r>
              <w:rPr>
                <w:rFonts w:cs="Times New Roman"/>
                <w:b/>
                <w:szCs w:val="24"/>
              </w:rPr>
              <w:t>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0x040</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写入此寄存器会通知设备虚拟队列在访客的物理地址空间中的位置。此值是以队列描述符表开头的页的索引号。值零（</w:t>
            </w:r>
            <w:r>
              <w:rPr>
                <w:rFonts w:cs="Times New Roman"/>
                <w:szCs w:val="24"/>
              </w:rPr>
              <w:t>0x0</w:t>
            </w:r>
            <w:r>
              <w:rPr>
                <w:rFonts w:hint="eastAsia" w:cs="Times New Roman"/>
                <w:szCs w:val="24"/>
              </w:rPr>
              <w:t>）表示物理地址零（</w:t>
            </w:r>
            <w:r>
              <w:rPr>
                <w:rFonts w:cs="Times New Roman"/>
                <w:szCs w:val="24"/>
              </w:rPr>
              <w:t>0x00000000</w:t>
            </w:r>
            <w:r>
              <w:rPr>
                <w:rFonts w:hint="eastAsia" w:cs="Times New Roman"/>
                <w:szCs w:val="24"/>
              </w:rPr>
              <w:t>）并且是非法的。当驱动程序停止使用队列时，它会将零（</w:t>
            </w:r>
            <w:r>
              <w:rPr>
                <w:rFonts w:cs="Times New Roman"/>
                <w:szCs w:val="24"/>
              </w:rPr>
              <w:t>0x0</w:t>
            </w:r>
            <w:r>
              <w:rPr>
                <w:rFonts w:hint="eastAsia" w:cs="Times New Roman"/>
                <w:szCs w:val="24"/>
              </w:rPr>
              <w:t>）写入该寄存器。从该寄存器读取将返回当前使用的队列页码，因此除零（</w:t>
            </w:r>
            <w:r>
              <w:rPr>
                <w:rFonts w:cs="Times New Roman"/>
                <w:szCs w:val="24"/>
              </w:rPr>
              <w:t>0x0</w:t>
            </w:r>
            <w:r>
              <w:rPr>
                <w:rFonts w:hint="eastAsia" w:cs="Times New Roman"/>
                <w:szCs w:val="24"/>
              </w:rPr>
              <w:t>）以外的值意味着该队列正在使用中。读写访问都适用于通过写入</w:t>
            </w:r>
            <w:r>
              <w:rPr>
                <w:rFonts w:cs="Times New Roman"/>
                <w:szCs w:val="24"/>
              </w:rPr>
              <w:t>QueueSel</w:t>
            </w:r>
            <w:r>
              <w:rPr>
                <w:rFonts w:hint="eastAsia" w:cs="Times New Roman"/>
                <w:szCs w:val="24"/>
              </w:rPr>
              <w:t>进行选择的队列。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QueueNotify</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队列通知器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0x050</w:t>
            </w:r>
          </w:p>
        </w:tc>
        <w:tc>
          <w:tcPr>
            <w:tcW w:w="6493" w:type="dxa"/>
            <w:vMerge w:val="restart"/>
            <w:tcBorders>
              <w:top w:val="nil"/>
              <w:left w:val="nil"/>
              <w:bottom w:val="nil"/>
              <w:right w:val="nil"/>
            </w:tcBorders>
          </w:tcPr>
          <w:p>
            <w:pPr>
              <w:tabs>
                <w:tab w:val="left" w:pos="1251"/>
              </w:tabs>
              <w:spacing w:before="156"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nil"/>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InterruptStatus</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中断状态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0x60</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eastAsia="Arial-ItalicMT" w:cs="Times New Roman"/>
                <w:iCs/>
                <w:kern w:val="0"/>
                <w:szCs w:val="24"/>
              </w:rPr>
              <w:t>InterruptACK</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中断确认</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0x064</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Status</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设备状态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0x070</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r>
              <w:rPr>
                <w:rFonts w:hint="eastAsia" w:cs="Times New Roman"/>
                <w:szCs w:val="24"/>
              </w:rPr>
              <w:t>从该寄存器读取将返回当前的设备状态标志。将非零值写入该寄存器会设置状态标志，指示操作系统</w:t>
            </w:r>
            <w:r>
              <w:rPr>
                <w:rFonts w:cs="Times New Roman"/>
                <w:szCs w:val="24"/>
              </w:rPr>
              <w:t>/</w:t>
            </w:r>
            <w:r>
              <w:rPr>
                <w:rFonts w:hint="eastAsia" w:cs="Times New Roman"/>
                <w:szCs w:val="24"/>
              </w:rPr>
              <w:t>驱动程序进度。向该寄存器写入零（</w:t>
            </w:r>
            <w:r>
              <w:rPr>
                <w:rFonts w:cs="Times New Roman"/>
                <w:szCs w:val="24"/>
              </w:rPr>
              <w:t>0x0</w:t>
            </w:r>
            <w:r>
              <w:rPr>
                <w:rFonts w:hint="eastAsia" w:cs="Times New Roman"/>
                <w:szCs w:val="24"/>
              </w:rPr>
              <w:t>）会触发设备复位。设备将</w:t>
            </w:r>
            <w:r>
              <w:rPr>
                <w:rFonts w:cs="Times New Roman"/>
                <w:szCs w:val="24"/>
              </w:rPr>
              <w:t>QueuePFN</w:t>
            </w:r>
            <w:r>
              <w:rPr>
                <w:rFonts w:hint="eastAsia" w:cs="Times New Roman"/>
                <w:szCs w:val="24"/>
              </w:rPr>
              <w:t>设置为零（</w:t>
            </w:r>
            <w:r>
              <w:rPr>
                <w:rFonts w:cs="Times New Roman"/>
                <w:szCs w:val="24"/>
              </w:rPr>
              <w:t>0x0</w:t>
            </w:r>
            <w:r>
              <w:rPr>
                <w:rFonts w:hint="eastAsia" w:cs="Times New Roman"/>
                <w:szCs w:val="24"/>
              </w:rPr>
              <w:t>），用于设备中的所有队列初始化。另请参见</w:t>
            </w:r>
            <w:r>
              <w:rPr>
                <w:rFonts w:cs="Times New Roman"/>
                <w:szCs w:val="24"/>
              </w:rPr>
              <w:t>3.1</w:t>
            </w:r>
            <w:r>
              <w:rPr>
                <w:rFonts w:hint="eastAsia" w:cs="Times New Roman"/>
                <w:szCs w:val="24"/>
              </w:rPr>
              <w:t>设备初始化。</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single" w:color="auto" w:sz="4" w:space="0"/>
              <w:left w:val="nil"/>
              <w:bottom w:val="nil"/>
              <w:right w:val="nil"/>
            </w:tcBorders>
          </w:tcPr>
          <w:p>
            <w:pPr>
              <w:spacing w:before="156" w:line="240" w:lineRule="auto"/>
              <w:ind w:firstLine="420"/>
              <w:rPr>
                <w:rFonts w:cs="Times New Roman"/>
                <w:szCs w:val="24"/>
              </w:rPr>
            </w:pPr>
            <w:r>
              <w:rPr>
                <w:rFonts w:cs="Times New Roman"/>
                <w:szCs w:val="24"/>
              </w:rPr>
              <w:t>Config</w:t>
            </w:r>
          </w:p>
        </w:tc>
        <w:tc>
          <w:tcPr>
            <w:tcW w:w="6493" w:type="dxa"/>
            <w:tcBorders>
              <w:top w:val="single" w:color="auto" w:sz="4" w:space="0"/>
              <w:left w:val="nil"/>
              <w:bottom w:val="nil"/>
              <w:right w:val="nil"/>
            </w:tcBorders>
          </w:tcPr>
          <w:p>
            <w:pPr>
              <w:spacing w:before="156" w:line="240" w:lineRule="auto"/>
              <w:ind w:firstLine="420"/>
              <w:rPr>
                <w:rFonts w:cs="Times New Roman"/>
                <w:b/>
                <w:szCs w:val="24"/>
              </w:rPr>
            </w:pPr>
            <w:r>
              <w:rPr>
                <w:rFonts w:hint="eastAsia" w:cs="Times New Roman"/>
                <w:b/>
                <w:szCs w:val="24"/>
              </w:rPr>
              <w:t>配置空间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nil"/>
              <w:right w:val="nil"/>
            </w:tcBorders>
          </w:tcPr>
          <w:p>
            <w:pPr>
              <w:spacing w:before="156" w:line="240" w:lineRule="auto"/>
              <w:ind w:firstLine="420"/>
              <w:rPr>
                <w:rFonts w:cs="Times New Roman"/>
                <w:szCs w:val="24"/>
              </w:rPr>
            </w:pPr>
            <w:r>
              <w:rPr>
                <w:rFonts w:cs="Times New Roman"/>
                <w:szCs w:val="24"/>
              </w:rPr>
              <w:t>0x100+</w:t>
            </w:r>
          </w:p>
        </w:tc>
        <w:tc>
          <w:tcPr>
            <w:tcW w:w="6493" w:type="dxa"/>
            <w:vMerge w:val="restart"/>
            <w:tcBorders>
              <w:top w:val="nil"/>
              <w:left w:val="nil"/>
              <w:bottom w:val="single" w:color="auto" w:sz="4" w:space="0"/>
              <w:right w:val="nil"/>
            </w:tcBorders>
          </w:tcPr>
          <w:p>
            <w:pPr>
              <w:spacing w:before="156" w:line="240" w:lineRule="auto"/>
              <w:ind w:firstLine="420"/>
              <w:rPr>
                <w:rFonts w:cs="Times New Roman"/>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29" w:type="dxa"/>
            <w:tcBorders>
              <w:top w:val="nil"/>
              <w:left w:val="nil"/>
              <w:bottom w:val="single" w:color="auto" w:sz="4" w:space="0"/>
              <w:right w:val="nil"/>
            </w:tcBorders>
          </w:tcPr>
          <w:p>
            <w:pPr>
              <w:spacing w:before="156" w:line="240" w:lineRule="auto"/>
              <w:ind w:firstLine="420"/>
              <w:rPr>
                <w:rFonts w:cs="Times New Roman"/>
                <w:szCs w:val="24"/>
              </w:rPr>
            </w:pPr>
            <w:r>
              <w:rPr>
                <w:rFonts w:cs="Times New Roman"/>
                <w:szCs w:val="24"/>
              </w:rPr>
              <w:t>RW</w:t>
            </w:r>
          </w:p>
        </w:tc>
        <w:tc>
          <w:tcPr>
            <w:tcW w:w="0" w:type="auto"/>
            <w:vMerge w:val="continue"/>
            <w:tcBorders>
              <w:top w:val="nil"/>
              <w:left w:val="nil"/>
              <w:bottom w:val="single" w:color="auto" w:sz="4" w:space="0"/>
              <w:right w:val="nil"/>
            </w:tcBorders>
            <w:vAlign w:val="center"/>
          </w:tcPr>
          <w:p>
            <w:pPr>
              <w:spacing w:beforeAutospacing="1" w:afterAutospacing="1" w:line="240" w:lineRule="auto"/>
              <w:ind w:firstLine="420"/>
              <w:rPr>
                <w:rFonts w:cs="Times New Roman"/>
                <w:szCs w:val="24"/>
              </w:rPr>
            </w:pPr>
          </w:p>
        </w:tc>
      </w:tr>
    </w:tbl>
    <w:p>
      <w:pPr>
        <w:spacing w:before="156"/>
        <w:rPr>
          <w:rFonts w:cs="Times New Roman"/>
        </w:rPr>
      </w:pPr>
    </w:p>
    <w:p>
      <w:pPr>
        <w:spacing w:before="156"/>
      </w:pPr>
      <w:r>
        <w:rPr>
          <w:rFonts w:hint="eastAsia"/>
        </w:rPr>
        <w:t>虚拟队列页面大小是通过写入</w:t>
      </w:r>
      <w:r>
        <w:t>GuestPageSize</w:t>
      </w:r>
      <w:r>
        <w:rPr>
          <w:rFonts w:hint="eastAsia"/>
        </w:rPr>
        <w:t>来定义，由访客写入。驱动程序在配置虚拟队列之前执行此操作。</w:t>
      </w:r>
    </w:p>
    <w:p>
      <w:pPr>
        <w:spacing w:before="156"/>
      </w:pPr>
      <w:r>
        <w:rPr>
          <w:rFonts w:hint="eastAsia"/>
        </w:rPr>
        <w:t>虚拟队列布局遵循</w:t>
      </w:r>
      <w:r>
        <w:t>p.2.4.2</w:t>
      </w:r>
      <w:r>
        <w:rPr>
          <w:rFonts w:hint="eastAsia"/>
        </w:rPr>
        <w:t>旧版接口：关于虚拟队列布局的注释，其中对齐在</w:t>
      </w:r>
      <w:r>
        <w:t>QueueAlign</w:t>
      </w:r>
      <w:r>
        <w:rPr>
          <w:rFonts w:hint="eastAsia"/>
        </w:rPr>
        <w:t>中定义。</w:t>
      </w:r>
    </w:p>
    <w:p>
      <w:pPr>
        <w:spacing w:before="156"/>
      </w:pPr>
      <w:r>
        <w:rPr>
          <w:rFonts w:hint="eastAsia"/>
        </w:rPr>
        <w:t>虚拟队列配置如下：</w:t>
      </w:r>
    </w:p>
    <w:p>
      <w:pPr>
        <w:spacing w:before="156"/>
      </w:pPr>
      <w:r>
        <w:tab/>
      </w:r>
      <w:r>
        <w:t xml:space="preserve">1. </w:t>
      </w:r>
      <w:r>
        <w:rPr>
          <w:rFonts w:hint="eastAsia"/>
        </w:rPr>
        <w:t>选择将其索引（第一个队列为</w:t>
      </w:r>
      <w:r>
        <w:t>0</w:t>
      </w:r>
      <w:r>
        <w:rPr>
          <w:rFonts w:hint="eastAsia"/>
        </w:rPr>
        <w:t>）写入</w:t>
      </w:r>
      <w:r>
        <w:t>QueueSel</w:t>
      </w:r>
      <w:r>
        <w:rPr>
          <w:rFonts w:hint="eastAsia"/>
        </w:rPr>
        <w:t>的队列。</w:t>
      </w:r>
    </w:p>
    <w:p>
      <w:pPr>
        <w:spacing w:before="156"/>
      </w:pPr>
      <w:r>
        <w:tab/>
      </w:r>
      <w:r>
        <w:t xml:space="preserve">2. </w:t>
      </w:r>
      <w:r>
        <w:rPr>
          <w:rFonts w:hint="eastAsia"/>
        </w:rPr>
        <w:t>检查队列是否尚未使用：读取</w:t>
      </w:r>
      <w:r>
        <w:t>QueuePFN</w:t>
      </w:r>
      <w:r>
        <w:rPr>
          <w:rFonts w:hint="eastAsia"/>
        </w:rPr>
        <w:t>，期望返回值为零（</w:t>
      </w:r>
      <w:r>
        <w:t>0x0</w:t>
      </w:r>
      <w:r>
        <w:rPr>
          <w:rFonts w:hint="eastAsia"/>
        </w:rPr>
        <w:t>）。</w:t>
      </w:r>
    </w:p>
    <w:p>
      <w:pPr>
        <w:spacing w:before="156"/>
        <w:ind w:left="420"/>
      </w:pPr>
      <w:r>
        <w:t xml:space="preserve">3. </w:t>
      </w:r>
      <w:r>
        <w:rPr>
          <w:rFonts w:hint="eastAsia"/>
        </w:rPr>
        <w:t>从</w:t>
      </w:r>
      <w:r>
        <w:t>QueueNumMax</w:t>
      </w:r>
      <w:r>
        <w:rPr>
          <w:rFonts w:hint="eastAsia"/>
        </w:rPr>
        <w:t>读取最大队列大小（元素数）。如果返回值为零（</w:t>
      </w:r>
      <w:r>
        <w:t>0x0</w:t>
      </w:r>
      <w:r>
        <w:rPr>
          <w:rFonts w:hint="eastAsia"/>
        </w:rPr>
        <w:t>），则队列不可用。</w:t>
      </w:r>
    </w:p>
    <w:p>
      <w:pPr>
        <w:spacing w:before="156"/>
        <w:ind w:left="420"/>
      </w:pPr>
      <w:r>
        <w:t xml:space="preserve">4. </w:t>
      </w:r>
      <w:r>
        <w:rPr>
          <w:rFonts w:hint="eastAsia"/>
        </w:rPr>
        <w:t>在连续虚拟内存中分配和归零队列页，将</w:t>
      </w:r>
      <w:r>
        <w:t>Used Ring</w:t>
      </w:r>
      <w:r>
        <w:rPr>
          <w:rFonts w:hint="eastAsia"/>
        </w:rPr>
        <w:t>对齐到最佳边界（通常是页面大小）。驱动程序应选择小于或等于</w:t>
      </w:r>
      <w:r>
        <w:t>QueueNumMax</w:t>
      </w:r>
      <w:r>
        <w:rPr>
          <w:rFonts w:hint="eastAsia"/>
        </w:rPr>
        <w:t>的队列大小。</w:t>
      </w:r>
    </w:p>
    <w:p>
      <w:pPr>
        <w:spacing w:before="156"/>
        <w:ind w:left="420"/>
      </w:pPr>
      <w:r>
        <w:t xml:space="preserve">5. </w:t>
      </w:r>
      <w:r>
        <w:rPr>
          <w:rFonts w:hint="eastAsia"/>
        </w:rPr>
        <w:t>通过将大小写入</w:t>
      </w:r>
      <w:r>
        <w:t>QueueNum</w:t>
      </w:r>
      <w:r>
        <w:rPr>
          <w:rFonts w:hint="eastAsia"/>
        </w:rPr>
        <w:t>来通知设备有关队列大小的信息。</w:t>
      </w:r>
    </w:p>
    <w:p>
      <w:pPr>
        <w:spacing w:before="156"/>
        <w:ind w:left="420"/>
      </w:pPr>
      <w:r>
        <w:t xml:space="preserve">6. </w:t>
      </w:r>
      <w:r>
        <w:rPr>
          <w:rFonts w:hint="eastAsia"/>
        </w:rPr>
        <w:t>通过将其值以字节为单位写入</w:t>
      </w:r>
      <w:r>
        <w:t>QueueAlign</w:t>
      </w:r>
      <w:r>
        <w:rPr>
          <w:rFonts w:hint="eastAsia"/>
        </w:rPr>
        <w:t>，通知设备使用的对齐方式。</w:t>
      </w:r>
    </w:p>
    <w:p>
      <w:pPr>
        <w:spacing w:before="156"/>
        <w:ind w:left="420"/>
      </w:pPr>
      <w:r>
        <w:t xml:space="preserve">7. </w:t>
      </w:r>
      <w:r>
        <w:rPr>
          <w:rFonts w:hint="eastAsia"/>
        </w:rPr>
        <w:t>将队列的第一页的物理编号写入</w:t>
      </w:r>
      <w:r>
        <w:t>QueuePFN</w:t>
      </w:r>
      <w:r>
        <w:rPr>
          <w:rFonts w:hint="eastAsia"/>
        </w:rPr>
        <w:t>寄存器。通知机制没有发生改变。</w:t>
      </w:r>
    </w:p>
    <w:p>
      <w:pPr>
        <w:pStyle w:val="4"/>
      </w:pPr>
      <w:bookmarkStart w:id="80" w:name="_Toc1504065"/>
      <w:r>
        <w:t>4.3 Channel I/O</w:t>
      </w:r>
      <w:r>
        <w:rPr>
          <w:rFonts w:hint="eastAsia"/>
        </w:rPr>
        <w:t>下的</w:t>
      </w:r>
      <w:r>
        <w:t>Virtio</w:t>
      </w:r>
      <w:bookmarkEnd w:id="80"/>
    </w:p>
    <w:p>
      <w:pPr>
        <w:spacing w:before="156"/>
      </w:pPr>
      <w:r>
        <w:rPr>
          <w:rFonts w:hint="eastAsia"/>
        </w:rPr>
        <w:t>基于</w:t>
      </w:r>
      <w:r>
        <w:t>S/390</w:t>
      </w:r>
      <w:r>
        <w:rPr>
          <w:rFonts w:hint="eastAsia"/>
        </w:rPr>
        <w:t>的虚拟机既不支持</w:t>
      </w:r>
      <w:r>
        <w:t>PCI</w:t>
      </w:r>
      <w:r>
        <w:rPr>
          <w:rFonts w:hint="eastAsia"/>
        </w:rPr>
        <w:t>也不支持</w:t>
      </w:r>
      <w:r>
        <w:t>MMIO</w:t>
      </w:r>
      <w:r>
        <w:rPr>
          <w:rFonts w:hint="eastAsia"/>
        </w:rPr>
        <w:t>，因此需要不同的传输方式。</w:t>
      </w:r>
    </w:p>
    <w:p>
      <w:pPr>
        <w:spacing w:before="156"/>
      </w:pPr>
      <w:r>
        <w:t>virtio-ccw</w:t>
      </w:r>
      <w:r>
        <w:rPr>
          <w:rFonts w:hint="eastAsia"/>
        </w:rPr>
        <w:t>使用基于标准</w:t>
      </w:r>
      <w:r>
        <w:t>Channel I / O</w:t>
      </w:r>
      <w:r>
        <w:rPr>
          <w:rFonts w:hint="eastAsia"/>
        </w:rPr>
        <w:t>的机制用于</w:t>
      </w:r>
      <w:r>
        <w:t>S / 390</w:t>
      </w:r>
      <w:r>
        <w:rPr>
          <w:rFonts w:hint="eastAsia"/>
        </w:rPr>
        <w:t>上的大多数设备。具有特殊控制单元类型的虚拟通道设备作为</w:t>
      </w:r>
      <w:r>
        <w:t>virtio</w:t>
      </w:r>
      <w:r>
        <w:rPr>
          <w:rFonts w:hint="eastAsia"/>
        </w:rPr>
        <w:t>设备的代理（类似于</w:t>
      </w:r>
      <w:r>
        <w:t>virtio-pci</w:t>
      </w:r>
      <w:r>
        <w:rPr>
          <w:rFonts w:hint="eastAsia"/>
        </w:rPr>
        <w:t>使用</w:t>
      </w:r>
      <w:r>
        <w:t>PCI</w:t>
      </w:r>
      <w:r>
        <w:rPr>
          <w:rFonts w:hint="eastAsia"/>
        </w:rPr>
        <w:t>设备的方式），且</w:t>
      </w:r>
      <w:r>
        <w:t>virtio</w:t>
      </w:r>
      <w:r>
        <w:rPr>
          <w:rFonts w:hint="eastAsia"/>
        </w:rPr>
        <w:t>设备的配置和操作（通常）通过通道命令完成。这意味着通过标准操作系统算法可以发现</w:t>
      </w:r>
      <w:r>
        <w:t>virtio</w:t>
      </w:r>
      <w:r>
        <w:rPr>
          <w:rFonts w:hint="eastAsia"/>
        </w:rPr>
        <w:t>设备，并且添加</w:t>
      </w:r>
      <w:r>
        <w:t>virtio</w:t>
      </w:r>
      <w:r>
        <w:rPr>
          <w:rFonts w:hint="eastAsia"/>
        </w:rPr>
        <w:t>支持主要是支持新控制单元类型的问题。由于</w:t>
      </w:r>
      <w:r>
        <w:t>S/390</w:t>
      </w:r>
      <w:r>
        <w:rPr>
          <w:rFonts w:hint="eastAsia"/>
        </w:rPr>
        <w:t>是一个大端机器，通过通道命令传输的数据结构是大端的：通过使用</w:t>
      </w:r>
      <w:r>
        <w:t>be16</w:t>
      </w:r>
      <w:r>
        <w:rPr>
          <w:rFonts w:hint="eastAsia"/>
        </w:rPr>
        <w:t>，</w:t>
      </w:r>
      <w:r>
        <w:t>be32</w:t>
      </w:r>
      <w:r>
        <w:rPr>
          <w:rFonts w:hint="eastAsia"/>
        </w:rPr>
        <w:t>和</w:t>
      </w:r>
      <w:r>
        <w:t>be64</w:t>
      </w:r>
      <w:r>
        <w:rPr>
          <w:rFonts w:hint="eastAsia"/>
        </w:rPr>
        <w:t>类型可以明显地看出这一点。</w:t>
      </w:r>
    </w:p>
    <w:p>
      <w:pPr>
        <w:pStyle w:val="5"/>
      </w:pPr>
      <w:r>
        <w:t xml:space="preserve">4.3.1 </w:t>
      </w:r>
      <w:r>
        <w:rPr>
          <w:rFonts w:hint="eastAsia"/>
        </w:rPr>
        <w:t>基本概念</w:t>
      </w:r>
    </w:p>
    <w:p>
      <w:pPr>
        <w:spacing w:before="156"/>
      </w:pPr>
      <w:r>
        <w:rPr>
          <w:rFonts w:hint="eastAsia"/>
        </w:rPr>
        <w:t>作为代理设备，</w:t>
      </w:r>
      <w:r>
        <w:t>virtio-ccw</w:t>
      </w:r>
      <w:r>
        <w:rPr>
          <w:rFonts w:hint="eastAsia"/>
        </w:rPr>
        <w:t>使用带有特殊控制单元类型（</w:t>
      </w:r>
      <w:r>
        <w:t>0x3832</w:t>
      </w:r>
      <w:r>
        <w:rPr>
          <w:rFonts w:hint="eastAsia"/>
        </w:rPr>
        <w:t>）的通道连接</w:t>
      </w:r>
      <w:r>
        <w:t>I / O</w:t>
      </w:r>
      <w:r>
        <w:rPr>
          <w:rFonts w:hint="eastAsia"/>
        </w:rPr>
        <w:t>控制单元，并通过虚拟</w:t>
      </w:r>
      <w:r>
        <w:t>I / O</w:t>
      </w:r>
      <w:r>
        <w:rPr>
          <w:rFonts w:hint="eastAsia"/>
        </w:rPr>
        <w:t>子通道以及</w:t>
      </w:r>
      <w:r>
        <w:t>0x32</w:t>
      </w:r>
      <w:r>
        <w:rPr>
          <w:rFonts w:hint="eastAsia"/>
        </w:rPr>
        <w:t>类型的虚拟通道路径访问所连接的</w:t>
      </w:r>
      <w:r>
        <w:t>virtio</w:t>
      </w:r>
      <w:r>
        <w:rPr>
          <w:rFonts w:hint="eastAsia"/>
        </w:rPr>
        <w:t>设备的子系统设备</w:t>
      </w:r>
      <w:r>
        <w:t>ID</w:t>
      </w:r>
      <w:r>
        <w:rPr>
          <w:rFonts w:hint="eastAsia"/>
        </w:rPr>
        <w:t>相对应的控制单元模型。这个代理设备通过普通通道子系统发现（通常为存储子通道循环），并对基本通道命令进行回答。</w:t>
      </w:r>
    </w:p>
    <w:p>
      <w:pPr>
        <w:spacing w:before="156"/>
      </w:pPr>
      <w:r>
        <w:tab/>
      </w:r>
      <w:r>
        <w:rPr>
          <w:rFonts w:hint="eastAsia"/>
        </w:rPr>
        <w:t>·</w:t>
      </w:r>
      <w:r>
        <w:t>NO-OPERATION (0x03)</w:t>
      </w:r>
    </w:p>
    <w:p>
      <w:pPr>
        <w:spacing w:before="156"/>
      </w:pPr>
      <w:r>
        <w:tab/>
      </w:r>
      <w:r>
        <w:rPr>
          <w:rFonts w:hint="eastAsia"/>
        </w:rPr>
        <w:t>·</w:t>
      </w:r>
      <w:r>
        <w:t>BASIC SENSE (0x04)</w:t>
      </w:r>
    </w:p>
    <w:p>
      <w:pPr>
        <w:spacing w:before="156"/>
      </w:pPr>
      <w:r>
        <w:tab/>
      </w:r>
      <w:r>
        <w:rPr>
          <w:rFonts w:hint="eastAsia"/>
        </w:rPr>
        <w:t>·</w:t>
      </w:r>
      <w:r>
        <w:t>TRANSFER IN CHANNEL (0x08)</w:t>
      </w:r>
    </w:p>
    <w:p>
      <w:pPr>
        <w:spacing w:before="156"/>
      </w:pPr>
      <w:r>
        <w:tab/>
      </w:r>
      <w:r>
        <w:rPr>
          <w:rFonts w:hint="eastAsia"/>
        </w:rPr>
        <w:t>·</w:t>
      </w:r>
      <w:r>
        <w:t>SENSE ID (0xe4)</w:t>
      </w:r>
    </w:p>
    <w:p>
      <w:pPr>
        <w:spacing w:before="156"/>
      </w:pPr>
      <w:r>
        <w:rPr>
          <w:rFonts w:hint="eastAsia"/>
        </w:rPr>
        <w:t>对于</w:t>
      </w:r>
      <w:r>
        <w:t>virtio-ccw</w:t>
      </w:r>
      <w:r>
        <w:rPr>
          <w:rFonts w:hint="eastAsia"/>
        </w:rPr>
        <w:t>代理设备，</w:t>
      </w:r>
      <w:r>
        <w:t>SENSE ID</w:t>
      </w:r>
      <w:r>
        <w:rPr>
          <w:rFonts w:hint="eastAsia"/>
        </w:rPr>
        <w:t>将返回以下信息</w:t>
      </w:r>
    </w:p>
    <w:tbl>
      <w:tblPr>
        <w:tblStyle w:val="2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3531"/>
        <w:gridCol w:w="2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exact"/>
        </w:trPr>
        <w:tc>
          <w:tcPr>
            <w:tcW w:w="154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字节数</w:t>
            </w:r>
          </w:p>
        </w:tc>
        <w:tc>
          <w:tcPr>
            <w:tcW w:w="3531"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描述</w:t>
            </w:r>
          </w:p>
        </w:tc>
        <w:tc>
          <w:tcPr>
            <w:tcW w:w="220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exact"/>
        </w:trPr>
        <w:tc>
          <w:tcPr>
            <w:tcW w:w="154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0</w:t>
            </w:r>
          </w:p>
        </w:tc>
        <w:tc>
          <w:tcPr>
            <w:tcW w:w="3531"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保留</w:t>
            </w:r>
          </w:p>
        </w:tc>
        <w:tc>
          <w:tcPr>
            <w:tcW w:w="220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0xff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exact"/>
        </w:trPr>
        <w:tc>
          <w:tcPr>
            <w:tcW w:w="154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1-2</w:t>
            </w:r>
          </w:p>
        </w:tc>
        <w:tc>
          <w:tcPr>
            <w:tcW w:w="3531"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控制单元类型</w:t>
            </w:r>
          </w:p>
        </w:tc>
        <w:tc>
          <w:tcPr>
            <w:tcW w:w="220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0x3832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exact"/>
        </w:trPr>
        <w:tc>
          <w:tcPr>
            <w:tcW w:w="154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3</w:t>
            </w:r>
          </w:p>
        </w:tc>
        <w:tc>
          <w:tcPr>
            <w:tcW w:w="3531"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控制单元模型</w:t>
            </w:r>
          </w:p>
        </w:tc>
        <w:tc>
          <w:tcPr>
            <w:tcW w:w="220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&lt;virtio</w:t>
            </w:r>
            <w:r>
              <w:rPr>
                <w:rFonts w:hint="eastAsia" w:cs="Times New Roman"/>
                <w:szCs w:val="24"/>
              </w:rPr>
              <w:t>设备</w:t>
            </w:r>
            <w:r>
              <w:rPr>
                <w:rFonts w:cs="Times New Roman"/>
                <w:szCs w:val="24"/>
              </w:rPr>
              <w:t>id&gt;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exact"/>
        </w:trPr>
        <w:tc>
          <w:tcPr>
            <w:tcW w:w="154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4-5</w:t>
            </w:r>
          </w:p>
        </w:tc>
        <w:tc>
          <w:tcPr>
            <w:tcW w:w="3531"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设备类型</w:t>
            </w:r>
          </w:p>
        </w:tc>
        <w:tc>
          <w:tcPr>
            <w:tcW w:w="220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零（未设置）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exact"/>
        </w:trPr>
        <w:tc>
          <w:tcPr>
            <w:tcW w:w="154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6</w:t>
            </w:r>
          </w:p>
        </w:tc>
        <w:tc>
          <w:tcPr>
            <w:tcW w:w="3531"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设备模型</w:t>
            </w:r>
          </w:p>
        </w:tc>
        <w:tc>
          <w:tcPr>
            <w:tcW w:w="220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零（未设置）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exact"/>
        </w:trPr>
        <w:tc>
          <w:tcPr>
            <w:tcW w:w="154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7-255</w:t>
            </w:r>
          </w:p>
        </w:tc>
        <w:tc>
          <w:tcPr>
            <w:tcW w:w="3531"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扩展的</w:t>
            </w:r>
            <w:r>
              <w:rPr>
                <w:rFonts w:cs="Times New Roman"/>
                <w:color w:val="FF0000"/>
                <w:szCs w:val="24"/>
              </w:rPr>
              <w:t>senseld</w:t>
            </w:r>
            <w:r>
              <w:rPr>
                <w:rFonts w:hint="eastAsia" w:cs="Times New Roman"/>
                <w:szCs w:val="24"/>
              </w:rPr>
              <w:t>数据</w:t>
            </w:r>
          </w:p>
        </w:tc>
        <w:tc>
          <w:tcPr>
            <w:tcW w:w="2206"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零（未设置）</w:t>
            </w:r>
          </w:p>
        </w:tc>
      </w:tr>
    </w:tbl>
    <w:p>
      <w:pPr>
        <w:spacing w:before="156"/>
      </w:pPr>
      <w:r>
        <w:rPr>
          <w:rFonts w:hint="eastAsia"/>
        </w:rPr>
        <w:t>除了基本的通道命令外，</w:t>
      </w:r>
      <w:r>
        <w:t>virtio-ccw</w:t>
      </w:r>
      <w:r>
        <w:rPr>
          <w:rFonts w:hint="eastAsia"/>
        </w:rPr>
        <w:t>还定义了一组与</w:t>
      </w:r>
      <w:r>
        <w:t>virtio</w:t>
      </w:r>
      <w:r>
        <w:rPr>
          <w:rFonts w:hint="eastAsia"/>
        </w:rPr>
        <w:t>的配置和操作相关的通道命令：</w:t>
      </w:r>
    </w:p>
    <w:p>
      <w:pPr>
        <w:spacing w:before="156"/>
      </w:pPr>
      <w:r>
        <w:rPr>
          <w:rFonts w:cs="Times New Roman"/>
        </w:rPr>
        <mc:AlternateContent>
          <mc:Choice Requires="wps">
            <w:drawing>
              <wp:anchor distT="0" distB="0" distL="114300" distR="114300" simplePos="0" relativeHeight="251693056" behindDoc="0" locked="0" layoutInCell="1" allowOverlap="1">
                <wp:simplePos x="0" y="0"/>
                <wp:positionH relativeFrom="column">
                  <wp:posOffset>-29210</wp:posOffset>
                </wp:positionH>
                <wp:positionV relativeFrom="paragraph">
                  <wp:posOffset>198120</wp:posOffset>
                </wp:positionV>
                <wp:extent cx="5241290" cy="2528570"/>
                <wp:effectExtent l="0" t="0" r="16510" b="24765"/>
                <wp:wrapNone/>
                <wp:docPr id="35"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5241290" cy="2528514"/>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CCW_CMD_SET_VQ 0x13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CCW_CMD_VDEV_RESET 0x33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CCW_CMD_SET_IND 0x43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CCW_CMD_SET_CONF_IND 0x53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CCW_CMD_SET_IND_ADAPTER 0x73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CCW_CMD_READ_FEAT 0x12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CCW_CMD_WRITE_FEAT 0x11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CCW_CMD_READ_CONF 0x22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CCW_CMD_WRITE_CONF 0x21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CCW_CMD_WRITE_STATUS 0x31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CCW_CMD_READ_VQ_CONF 0x32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CCW_CMD_SET_VIRTIO_REV 0x83</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pt;margin-top:15.6pt;height:199.1pt;width:412.7pt;z-index:251693056;mso-width-relative:page;mso-height-relative:page;" fillcolor="#FFFFFF" filled="t" stroked="t" coordsize="21600,21600" o:gfxdata="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24jJI2AAAAAkBAAAPAAAAAAAAAAEAIAAAACIA&#10;AABkcnMvZG93bnJldi54bWxQSwECFAAUAAAACACHTuJA473VLEICAACKBAAADgAAAAAAAAABACAA&#10;AAAnAQAAZHJzL2Uyb0RvYy54bWxQSwUGAAAAAAYABgBZAQAA2wU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CCW_CMD_SET_VQ 0x13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CCW_CMD_VDEV_RESET 0x33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CCW_CMD_SET_IND 0x43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CCW_CMD_SET_CONF_IND 0x53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CCW_CMD_SET_IND_ADAPTER 0x73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CCW_CMD_READ_FEAT 0x12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CCW_CMD_WRITE_FEAT 0x11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CCW_CMD_READ_CONF 0x22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CCW_CMD_WRITE_CONF 0x21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CCW_CMD_WRITE_STATUS 0x31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CCW_CMD_READ_VQ_CONF 0x32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CCW_CMD_SET_VIRTIO_REV 0x83</w:t>
                      </w:r>
                    </w:p>
                  </w:txbxContent>
                </v:textbox>
              </v:shape>
            </w:pict>
          </mc:Fallback>
        </mc:AlternateContent>
      </w:r>
    </w:p>
    <w:p>
      <w:pPr>
        <w:spacing w:before="156"/>
      </w:pPr>
    </w:p>
    <w:p>
      <w:pPr>
        <w:spacing w:before="156"/>
        <w:rPr>
          <w:rFonts w:cs="Times New Roman"/>
        </w:rPr>
      </w:pPr>
    </w:p>
    <w:p>
      <w:pPr>
        <w:spacing w:before="156"/>
      </w:pPr>
    </w:p>
    <w:p/>
    <w:p/>
    <w:p/>
    <w:p/>
    <w:p/>
    <w:p>
      <w:pPr>
        <w:pStyle w:val="6"/>
      </w:pPr>
      <w:bookmarkStart w:id="81" w:name="_4.3.1.1_设备要求：基本概念"/>
      <w:bookmarkEnd w:id="81"/>
      <w:r>
        <w:t xml:space="preserve">4.3.1.1 </w:t>
      </w:r>
      <w:r>
        <w:rPr>
          <w:rFonts w:hint="eastAsia"/>
        </w:rPr>
        <w:t>设备要求：基本概念</w:t>
      </w:r>
    </w:p>
    <w:p>
      <w:pPr>
        <w:spacing w:before="156"/>
      </w:pPr>
      <w:r>
        <w:t>virtio-ccw</w:t>
      </w:r>
      <w:r>
        <w:rPr>
          <w:rFonts w:hint="eastAsia"/>
        </w:rPr>
        <w:t>设备的作用类似于普通通道设备，如</w:t>
      </w:r>
      <w:r>
        <w:t>[S390 PoP]</w:t>
      </w:r>
      <w:r>
        <w:rPr>
          <w:rFonts w:hint="eastAsia"/>
        </w:rPr>
        <w:t>和</w:t>
      </w:r>
      <w:r>
        <w:t>[S390</w:t>
      </w:r>
      <w:r>
        <w:rPr>
          <w:rFonts w:hint="eastAsia"/>
        </w:rPr>
        <w:t>通用</w:t>
      </w:r>
      <w:r>
        <w:t>I / O]</w:t>
      </w:r>
      <w:r>
        <w:rPr>
          <w:rFonts w:hint="eastAsia"/>
        </w:rPr>
        <w:t>中所述。特别是：</w:t>
      </w:r>
    </w:p>
    <w:p>
      <w:pPr>
        <w:spacing w:before="156"/>
      </w:pPr>
      <w:r>
        <w:tab/>
      </w:r>
      <w:r>
        <w:rPr>
          <w:rFonts w:hint="eastAsia"/>
        </w:rPr>
        <w:t>·对任何不支持的命令，设备</w:t>
      </w:r>
      <w:r>
        <w:rPr>
          <w:rFonts w:hint="eastAsia"/>
          <w:b/>
        </w:rPr>
        <w:t>必须</w:t>
      </w:r>
      <w:r>
        <w:rPr>
          <w:rFonts w:hint="eastAsia"/>
        </w:rPr>
        <w:t>发布一个带有拒绝指令的单元检查。</w:t>
      </w:r>
    </w:p>
    <w:p>
      <w:pPr>
        <w:spacing w:before="156"/>
        <w:ind w:left="420"/>
      </w:pPr>
      <w:r>
        <w:rPr>
          <w:rFonts w:hint="eastAsia"/>
        </w:rPr>
        <w:t>·如果驱动程序没有抑制通道命令的长度检查，则当实际长度与预期长度不匹配时，设备</w:t>
      </w:r>
      <w:r>
        <w:rPr>
          <w:rFonts w:hint="eastAsia"/>
          <w:b/>
        </w:rPr>
        <w:t>必须</w:t>
      </w:r>
      <w:r>
        <w:rPr>
          <w:rFonts w:hint="eastAsia"/>
        </w:rPr>
        <w:t>呈现结构中详述的子通道状态。</w:t>
      </w:r>
    </w:p>
    <w:p>
      <w:pPr>
        <w:spacing w:before="156"/>
        <w:ind w:left="420"/>
      </w:pPr>
      <w:r>
        <w:rPr>
          <w:rFonts w:hint="eastAsia"/>
        </w:rPr>
        <w:t>·如果驱动程序确实抑制了通道命令的长度检查，则如果传输的数据不包含足够的数据来处理命令，则设备</w:t>
      </w:r>
      <w:r>
        <w:rPr>
          <w:rFonts w:hint="eastAsia"/>
          <w:b/>
        </w:rPr>
        <w:t>必须</w:t>
      </w:r>
      <w:r>
        <w:rPr>
          <w:rFonts w:hint="eastAsia"/>
        </w:rPr>
        <w:t>提供检查条件。</w:t>
      </w:r>
      <w:r>
        <w:t xml:space="preserve"> </w:t>
      </w:r>
      <w:r>
        <w:rPr>
          <w:rFonts w:hint="eastAsia"/>
        </w:rPr>
        <w:t>如果驱动程序提交的缓冲区太长，设备</w:t>
      </w:r>
      <w:r>
        <w:rPr>
          <w:rFonts w:hint="eastAsia"/>
          <w:b/>
        </w:rPr>
        <w:t>应该</w:t>
      </w:r>
      <w:r>
        <w:rPr>
          <w:rFonts w:hint="eastAsia"/>
        </w:rPr>
        <w:t>接受该命令。</w:t>
      </w:r>
    </w:p>
    <w:p>
      <w:pPr>
        <w:pStyle w:val="6"/>
      </w:pPr>
      <w:bookmarkStart w:id="82" w:name="_4.3.1.2_设备要求：基本概念"/>
      <w:bookmarkEnd w:id="82"/>
      <w:r>
        <w:t xml:space="preserve">4.3.1.2 </w:t>
      </w:r>
      <w:r>
        <w:rPr>
          <w:rFonts w:hint="eastAsia"/>
        </w:rPr>
        <w:t>设备要求：基本概念</w:t>
      </w:r>
    </w:p>
    <w:p>
      <w:pPr>
        <w:spacing w:before="156"/>
      </w:pPr>
      <w:r>
        <w:rPr>
          <w:rFonts w:hint="eastAsia"/>
        </w:rPr>
        <w:t>驱动程序应该尝试在通道命令中提供正确的长度，即使它抑制了该命令的长度检查。</w:t>
      </w:r>
    </w:p>
    <w:p>
      <w:pPr>
        <w:pStyle w:val="5"/>
      </w:pPr>
      <w:r>
        <w:t xml:space="preserve">4.3.2 </w:t>
      </w:r>
      <w:r>
        <w:rPr>
          <w:rFonts w:hint="eastAsia"/>
        </w:rPr>
        <w:t>设备初始化</w:t>
      </w:r>
    </w:p>
    <w:p>
      <w:pPr>
        <w:spacing w:before="156"/>
      </w:pPr>
      <w:r>
        <w:t>virtio-ccw</w:t>
      </w:r>
      <w:r>
        <w:rPr>
          <w:rFonts w:hint="eastAsia"/>
        </w:rPr>
        <w:t>使用多个通道命令来对设备进行设置。</w:t>
      </w:r>
    </w:p>
    <w:p>
      <w:pPr>
        <w:pStyle w:val="6"/>
      </w:pPr>
      <w:r>
        <w:t xml:space="preserve">4.3.2.1 </w:t>
      </w:r>
      <w:r>
        <w:rPr>
          <w:rFonts w:hint="eastAsia"/>
        </w:rPr>
        <w:t>设置</w:t>
      </w:r>
      <w:r>
        <w:t>Virtio</w:t>
      </w:r>
      <w:r>
        <w:rPr>
          <w:rFonts w:hint="eastAsia"/>
        </w:rPr>
        <w:t>修订版</w:t>
      </w:r>
    </w:p>
    <w:p>
      <w:pPr>
        <w:spacing w:before="156"/>
      </w:pPr>
      <w:r>
        <w:t>CCW_CMD_SET_VIRTIO_REV</w:t>
      </w:r>
      <w:r>
        <w:rPr>
          <w:rFonts w:hint="eastAsia"/>
        </w:rPr>
        <w:t>由驱动程序发出，用于设置</w:t>
      </w:r>
      <w:r>
        <w:t>virtio-ccw</w:t>
      </w:r>
      <w:r>
        <w:rPr>
          <w:rFonts w:hint="eastAsia"/>
        </w:rPr>
        <w:t>的修正版并将其内容进行传输，用于驱动设备。它使用以下通信结构：</w:t>
      </w:r>
    </w:p>
    <w:p>
      <w:pPr>
        <w:spacing w:before="156"/>
      </w:pPr>
    </w:p>
    <w:p>
      <w:pPr>
        <w:spacing w:before="156"/>
      </w:pPr>
      <w:r>
        <mc:AlternateContent>
          <mc:Choice Requires="wps">
            <w:drawing>
              <wp:anchor distT="0" distB="0" distL="114300" distR="114300" simplePos="0" relativeHeight="251694080" behindDoc="0" locked="0" layoutInCell="1" allowOverlap="1">
                <wp:simplePos x="0" y="0"/>
                <wp:positionH relativeFrom="column">
                  <wp:posOffset>31750</wp:posOffset>
                </wp:positionH>
                <wp:positionV relativeFrom="paragraph">
                  <wp:posOffset>44450</wp:posOffset>
                </wp:positionV>
                <wp:extent cx="5241290" cy="1355090"/>
                <wp:effectExtent l="0" t="0" r="16510" b="17145"/>
                <wp:wrapNone/>
                <wp:docPr id="34" name="文本框 34"/>
                <wp:cNvGraphicFramePr/>
                <a:graphic xmlns:a="http://schemas.openxmlformats.org/drawingml/2006/main">
                  <a:graphicData uri="http://schemas.microsoft.com/office/word/2010/wordprocessingShape">
                    <wps:wsp>
                      <wps:cNvSpPr txBox="1">
                        <a:spLocks noChangeArrowheads="1"/>
                      </wps:cNvSpPr>
                      <wps:spPr bwMode="auto">
                        <a:xfrm>
                          <a:off x="0" y="0"/>
                          <a:ext cx="5241290" cy="1354925"/>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virtio_rev_info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revision;</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length;</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data[];</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5pt;margin-top:3.5pt;height:106.7pt;width:412.7pt;z-index:251694080;mso-width-relative:page;mso-height-relative:page;" fillcolor="#FFFFFF" filled="t" stroked="t" coordsize="21600,21600" o:gfxdata="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IJLv19cAAAAHAQAADwAAAAAAAAABACAAAAAiAAAA&#10;ZHJzL2Rvd25yZXYueG1sUEsBAhQAFAAAAAgAh07iQKHHczdBAgAAigQAAA4AAAAAAAAAAQAgAAAA&#10;JgEAAGRycy9lMm9Eb2MueG1sUEsFBgAAAAAGAAYAWQEAANkFA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virtio_rev_info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revision;</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length;</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data[];</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v:textbox>
              </v:shape>
            </w:pict>
          </mc:Fallback>
        </mc:AlternateContent>
      </w:r>
    </w:p>
    <w:p>
      <w:pPr>
        <w:spacing w:before="156"/>
      </w:pPr>
    </w:p>
    <w:p>
      <w:pPr>
        <w:spacing w:before="156"/>
      </w:pPr>
    </w:p>
    <w:p>
      <w:pPr>
        <w:spacing w:before="156"/>
      </w:pPr>
    </w:p>
    <w:p>
      <w:pPr>
        <w:spacing w:before="156"/>
      </w:pPr>
      <w:r>
        <w:t>revision</w:t>
      </w:r>
      <w:r>
        <w:rPr>
          <w:rFonts w:hint="eastAsia"/>
        </w:rPr>
        <w:t>包含所需的修订版</w:t>
      </w:r>
      <w:r>
        <w:t>ID</w:t>
      </w:r>
      <w:r>
        <w:rPr>
          <w:rFonts w:hint="eastAsia"/>
        </w:rPr>
        <w:t>，长度为数据部分的长度以及依赖于数据修订版的其他所需选项。</w:t>
      </w:r>
    </w:p>
    <w:p>
      <w:pPr>
        <w:spacing w:before="156"/>
      </w:pPr>
      <w:r>
        <w:rPr>
          <w:rFonts w:hint="eastAsia"/>
        </w:rPr>
        <w:t>以下为支持值：</w:t>
      </w:r>
    </w:p>
    <w:tbl>
      <w:tblPr>
        <w:tblStyle w:val="2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2"/>
        <w:gridCol w:w="990"/>
        <w:gridCol w:w="990"/>
        <w:gridCol w:w="3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exact"/>
        </w:trPr>
        <w:tc>
          <w:tcPr>
            <w:tcW w:w="112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修正版</w:t>
            </w:r>
          </w:p>
        </w:tc>
        <w:tc>
          <w:tcPr>
            <w:tcW w:w="99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长度</w:t>
            </w:r>
          </w:p>
        </w:tc>
        <w:tc>
          <w:tcPr>
            <w:tcW w:w="99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数据</w:t>
            </w:r>
          </w:p>
        </w:tc>
        <w:tc>
          <w:tcPr>
            <w:tcW w:w="3524"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exact"/>
        </w:trPr>
        <w:tc>
          <w:tcPr>
            <w:tcW w:w="112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0</w:t>
            </w:r>
          </w:p>
        </w:tc>
        <w:tc>
          <w:tcPr>
            <w:tcW w:w="99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0</w:t>
            </w:r>
          </w:p>
        </w:tc>
        <w:tc>
          <w:tcPr>
            <w:tcW w:w="99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&lt;</w:t>
            </w:r>
            <w:r>
              <w:rPr>
                <w:rFonts w:hint="eastAsia" w:cs="Times New Roman"/>
                <w:szCs w:val="24"/>
              </w:rPr>
              <w:t>空</w:t>
            </w:r>
            <w:r>
              <w:rPr>
                <w:rFonts w:cs="Times New Roman"/>
                <w:szCs w:val="24"/>
              </w:rPr>
              <w:t>&gt;</w:t>
            </w:r>
          </w:p>
        </w:tc>
        <w:tc>
          <w:tcPr>
            <w:tcW w:w="3524"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旧版接口；只支持发送设备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exact"/>
        </w:trPr>
        <w:tc>
          <w:tcPr>
            <w:tcW w:w="112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1</w:t>
            </w:r>
          </w:p>
        </w:tc>
        <w:tc>
          <w:tcPr>
            <w:tcW w:w="99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0</w:t>
            </w:r>
          </w:p>
        </w:tc>
        <w:tc>
          <w:tcPr>
            <w:tcW w:w="99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&lt;</w:t>
            </w:r>
            <w:r>
              <w:rPr>
                <w:rFonts w:hint="eastAsia" w:cs="Times New Roman"/>
                <w:szCs w:val="24"/>
              </w:rPr>
              <w:t>空</w:t>
            </w:r>
            <w:r>
              <w:rPr>
                <w:rFonts w:cs="Times New Roman"/>
                <w:szCs w:val="24"/>
              </w:rPr>
              <w:t>&gt;</w:t>
            </w:r>
          </w:p>
        </w:tc>
        <w:tc>
          <w:tcPr>
            <w:tcW w:w="3524"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Virtio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exact"/>
        </w:trPr>
        <w:tc>
          <w:tcPr>
            <w:tcW w:w="112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2-n</w:t>
            </w:r>
          </w:p>
        </w:tc>
        <w:tc>
          <w:tcPr>
            <w:tcW w:w="99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p>
        </w:tc>
        <w:tc>
          <w:tcPr>
            <w:tcW w:w="990"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p>
        </w:tc>
        <w:tc>
          <w:tcPr>
            <w:tcW w:w="3524"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为后续版本保留</w:t>
            </w:r>
          </w:p>
        </w:tc>
      </w:tr>
    </w:tbl>
    <w:p>
      <w:pPr>
        <w:spacing w:before="156"/>
        <w:rPr>
          <w:rFonts w:cs="Times New Roman"/>
        </w:rPr>
      </w:pPr>
      <w:r>
        <w:rPr>
          <w:rFonts w:hint="eastAsia"/>
        </w:rPr>
        <w:t>请注意，</w:t>
      </w:r>
      <w:r>
        <w:t>virtio</w:t>
      </w:r>
      <w:r>
        <w:rPr>
          <w:rFonts w:hint="eastAsia"/>
        </w:rPr>
        <w:t>标准的更改不一定与</w:t>
      </w:r>
      <w:r>
        <w:t>virtio-ccw</w:t>
      </w:r>
      <w:r>
        <w:rPr>
          <w:rFonts w:hint="eastAsia"/>
        </w:rPr>
        <w:t>修订版中的更改相对应。</w:t>
      </w:r>
    </w:p>
    <w:p>
      <w:pPr>
        <w:pStyle w:val="7"/>
      </w:pPr>
      <w:bookmarkStart w:id="83" w:name="_4.3.2.1.1_设备要求：设置Virtio修订版"/>
      <w:bookmarkEnd w:id="83"/>
      <w:r>
        <w:t xml:space="preserve">4.3.2.1.1 </w:t>
      </w:r>
      <w:r>
        <w:rPr>
          <w:rFonts w:hint="eastAsia"/>
        </w:rPr>
        <w:t>设备要求：设置</w:t>
      </w:r>
      <w:r>
        <w:t>Virtio</w:t>
      </w:r>
      <w:r>
        <w:rPr>
          <w:rFonts w:hint="eastAsia"/>
        </w:rPr>
        <w:t>修订版</w:t>
      </w:r>
    </w:p>
    <w:p>
      <w:pPr>
        <w:spacing w:before="156"/>
      </w:pPr>
      <w:r>
        <w:rPr>
          <w:rFonts w:hint="eastAsia"/>
        </w:rPr>
        <w:t>对于任何不支持的修订版本，设备</w:t>
      </w:r>
      <w:r>
        <w:rPr>
          <w:rFonts w:hint="eastAsia"/>
          <w:b/>
        </w:rPr>
        <w:t>必须</w:t>
      </w:r>
      <w:r>
        <w:rPr>
          <w:rFonts w:hint="eastAsia"/>
        </w:rPr>
        <w:t>发布带有拒绝命令的单元检查。对于版本，长度和数据的任何无效组合，它也都</w:t>
      </w:r>
      <w:r>
        <w:rPr>
          <w:rFonts w:hint="eastAsia"/>
          <w:b/>
        </w:rPr>
        <w:t>必须</w:t>
      </w:r>
      <w:r>
        <w:rPr>
          <w:rFonts w:hint="eastAsia"/>
        </w:rPr>
        <w:t>使用拒绝命令发布单元检查。非过渡设备</w:t>
      </w:r>
      <w:r>
        <w:rPr>
          <w:rFonts w:hint="eastAsia"/>
          <w:b/>
        </w:rPr>
        <w:t>必须</w:t>
      </w:r>
      <w:r>
        <w:rPr>
          <w:rFonts w:hint="eastAsia"/>
        </w:rPr>
        <w:t>拒绝修订版</w:t>
      </w:r>
      <w:r>
        <w:t>ID 0</w:t>
      </w:r>
      <w:r>
        <w:rPr>
          <w:rFonts w:hint="eastAsia"/>
        </w:rPr>
        <w:t>。</w:t>
      </w:r>
    </w:p>
    <w:p>
      <w:pPr>
        <w:spacing w:before="156"/>
      </w:pPr>
      <w:r>
        <w:rPr>
          <w:rFonts w:hint="eastAsia"/>
        </w:rPr>
        <w:t>设备</w:t>
      </w:r>
      <w:r>
        <w:rPr>
          <w:rFonts w:hint="eastAsia"/>
          <w:b/>
        </w:rPr>
        <w:t>必须</w:t>
      </w:r>
      <w:r>
        <w:rPr>
          <w:rFonts w:hint="eastAsia"/>
        </w:rPr>
        <w:t>用带有拒绝命令的回答来回答任何</w:t>
      </w:r>
      <w:r>
        <w:t>virtio-ccw</w:t>
      </w:r>
      <w:r>
        <w:rPr>
          <w:rFonts w:hint="eastAsia"/>
        </w:rPr>
        <w:t>特定的通道命令，该命令未包含在驱动程序选择的修订版中。</w:t>
      </w:r>
    </w:p>
    <w:p>
      <w:pPr>
        <w:spacing w:before="156"/>
      </w:pPr>
      <w:r>
        <w:rPr>
          <w:rFonts w:hint="eastAsia"/>
        </w:rPr>
        <w:t>在驱动程序成功选择修订版之后，设备</w:t>
      </w:r>
      <w:r>
        <w:rPr>
          <w:rFonts w:hint="eastAsia"/>
          <w:b/>
        </w:rPr>
        <w:t>必须</w:t>
      </w:r>
      <w:r>
        <w:rPr>
          <w:rFonts w:hint="eastAsia"/>
        </w:rPr>
        <w:t>以拒绝命令回答任何选择不同修订版本的尝试。</w:t>
      </w:r>
    </w:p>
    <w:p>
      <w:pPr>
        <w:spacing w:before="156"/>
      </w:pPr>
      <w:r>
        <w:rPr>
          <w:rFonts w:hint="eastAsia"/>
        </w:rPr>
        <w:t>设备</w:t>
      </w:r>
      <w:r>
        <w:rPr>
          <w:rFonts w:hint="eastAsia"/>
          <w:b/>
        </w:rPr>
        <w:t>必须</w:t>
      </w:r>
      <w:r>
        <w:rPr>
          <w:rFonts w:hint="eastAsia"/>
        </w:rPr>
        <w:t>从启用相关子通道的时候开始将修订视为未设置，直到驱动程序成功设置修订。这意味着在禁用和启用相关子通道时，修订不会持续存在。</w:t>
      </w:r>
    </w:p>
    <w:p>
      <w:pPr>
        <w:pStyle w:val="7"/>
      </w:pPr>
      <w:bookmarkStart w:id="84" w:name="_4.3.2.1_驱动要求：设置Virtio修订版"/>
      <w:bookmarkEnd w:id="84"/>
      <w:r>
        <w:t>4.3.2.1</w:t>
      </w:r>
      <w:r>
        <w:rPr>
          <w:rFonts w:hint="eastAsia"/>
        </w:rPr>
        <w:t>.</w:t>
      </w:r>
      <w:r>
        <w:t xml:space="preserve">2 </w:t>
      </w:r>
      <w:r>
        <w:rPr>
          <w:rFonts w:hint="eastAsia"/>
        </w:rPr>
        <w:t>驱动要求：设置</w:t>
      </w:r>
      <w:r>
        <w:t>Virtio</w:t>
      </w:r>
      <w:r>
        <w:rPr>
          <w:rFonts w:hint="eastAsia"/>
        </w:rPr>
        <w:t>修订版</w:t>
      </w:r>
    </w:p>
    <w:p>
      <w:pPr>
        <w:spacing w:before="156"/>
      </w:pPr>
      <w:r>
        <w:rPr>
          <w:rFonts w:hint="eastAsia"/>
        </w:rPr>
        <w:t>驱动程序</w:t>
      </w:r>
      <w:r>
        <w:rPr>
          <w:rFonts w:hint="eastAsia"/>
          <w:b/>
        </w:rPr>
        <w:t>应该</w:t>
      </w:r>
      <w:r>
        <w:rPr>
          <w:rFonts w:hint="eastAsia"/>
        </w:rPr>
        <w:t>首先尝试设置它支持的最高版本，如果收到拒绝命令，则继续尝试较低版本。</w:t>
      </w:r>
    </w:p>
    <w:p>
      <w:pPr>
        <w:spacing w:before="156"/>
      </w:pPr>
      <w:r>
        <w:rPr>
          <w:rFonts w:hint="eastAsia"/>
        </w:rPr>
        <w:t>在设置修订版之前，驱动程序</w:t>
      </w:r>
      <w:r>
        <w:rPr>
          <w:rFonts w:hint="eastAsia"/>
          <w:b/>
        </w:rPr>
        <w:t>不得</w:t>
      </w:r>
      <w:r>
        <w:rPr>
          <w:rFonts w:hint="eastAsia"/>
        </w:rPr>
        <w:t>发出任何其他</w:t>
      </w:r>
      <w:r>
        <w:t>virtio-ccw</w:t>
      </w:r>
      <w:r>
        <w:rPr>
          <w:rFonts w:hint="eastAsia"/>
        </w:rPr>
        <w:t>特定通道命令。</w:t>
      </w:r>
    </w:p>
    <w:p>
      <w:pPr>
        <w:spacing w:before="156"/>
      </w:pPr>
      <w:r>
        <w:rPr>
          <w:rFonts w:hint="eastAsia"/>
        </w:rPr>
        <w:t>在驱动程序成功选择修订版之后，它</w:t>
      </w:r>
      <w:r>
        <w:rPr>
          <w:rFonts w:hint="eastAsia"/>
          <w:b/>
        </w:rPr>
        <w:t>不得</w:t>
      </w:r>
      <w:r>
        <w:rPr>
          <w:rFonts w:hint="eastAsia"/>
        </w:rPr>
        <w:t>尝试选择其他版本。</w:t>
      </w:r>
    </w:p>
    <w:p>
      <w:pPr>
        <w:pStyle w:val="7"/>
      </w:pPr>
      <w:bookmarkStart w:id="85" w:name="_4.3.2.1.3_旧版接口：关于设置Virtio修订版的注意事项"/>
      <w:bookmarkEnd w:id="85"/>
      <w:r>
        <w:t xml:space="preserve">4.3.2.1.3 </w:t>
      </w:r>
      <w:r>
        <w:rPr>
          <w:rFonts w:hint="eastAsia"/>
        </w:rPr>
        <w:t>旧版接口：关于设置</w:t>
      </w:r>
      <w:r>
        <w:t>Virtio</w:t>
      </w:r>
      <w:r>
        <w:rPr>
          <w:rFonts w:hint="eastAsia"/>
        </w:rPr>
        <w:t>修订版的注意事项</w:t>
      </w:r>
    </w:p>
    <w:p>
      <w:pPr>
        <w:spacing w:before="156"/>
      </w:pPr>
      <w:r>
        <w:rPr>
          <w:rFonts w:hint="eastAsia"/>
        </w:rPr>
        <w:t>旧设备不支持</w:t>
      </w:r>
      <w:r>
        <w:t>CCW_CMD_SET_VIRTIO_REV</w:t>
      </w:r>
      <w:r>
        <w:rPr>
          <w:rFonts w:hint="eastAsia"/>
        </w:rPr>
        <w:t>并使用拒绝命令进行应答。旧设备不支持</w:t>
      </w:r>
      <w:r>
        <w:t>CCW_CMD_SET_VIRTIO_REV</w:t>
      </w:r>
      <w:r>
        <w:rPr>
          <w:rFonts w:hint="eastAsia"/>
        </w:rPr>
        <w:t>并使用拒绝命令进行应答。在这种情况下，非过渡驱动程序</w:t>
      </w:r>
      <w:r>
        <w:rPr>
          <w:rFonts w:hint="eastAsia"/>
          <w:b/>
        </w:rPr>
        <w:t>必须</w:t>
      </w:r>
      <w:r>
        <w:rPr>
          <w:rFonts w:hint="eastAsia"/>
        </w:rPr>
        <w:t>停止尝试操作此设备。过渡驱动程序</w:t>
      </w:r>
      <w:r>
        <w:rPr>
          <w:rFonts w:hint="eastAsia"/>
          <w:b/>
        </w:rPr>
        <w:t>必须</w:t>
      </w:r>
      <w:r>
        <w:rPr>
          <w:rFonts w:hint="eastAsia"/>
        </w:rPr>
        <w:t>像操作设置版本</w:t>
      </w:r>
      <w:r>
        <w:t>0</w:t>
      </w:r>
      <w:r>
        <w:rPr>
          <w:rFonts w:hint="eastAsia"/>
        </w:rPr>
        <w:t>一样操作设备。</w:t>
      </w:r>
    </w:p>
    <w:p>
      <w:pPr>
        <w:spacing w:before="156"/>
      </w:pPr>
      <w:r>
        <w:rPr>
          <w:rFonts w:hint="eastAsia"/>
        </w:rPr>
        <w:t>旧版驱动程序在发出其他</w:t>
      </w:r>
      <w:r>
        <w:t>virtio-ccw</w:t>
      </w:r>
      <w:r>
        <w:rPr>
          <w:rFonts w:hint="eastAsia"/>
        </w:rPr>
        <w:t>特定通道命令之前不会发出</w:t>
      </w:r>
      <w:r>
        <w:t>CCW_CMD_SET_VIRTIO_REV</w:t>
      </w:r>
      <w:r>
        <w:rPr>
          <w:rFonts w:hint="eastAsia"/>
        </w:rPr>
        <w:t>。因此，非过渡设备必</w:t>
      </w:r>
      <w:r>
        <w:rPr>
          <w:rFonts w:hint="eastAsia"/>
          <w:b/>
        </w:rPr>
        <w:t>须</w:t>
      </w:r>
      <w:r>
        <w:rPr>
          <w:rFonts w:hint="eastAsia"/>
        </w:rPr>
        <w:t>使用拒绝命令来回答任何此类尝试。在这种情况下，就像驱动程序选择了修订版</w:t>
      </w:r>
      <w:r>
        <w:t>0</w:t>
      </w:r>
      <w:r>
        <w:rPr>
          <w:rFonts w:hint="eastAsia"/>
        </w:rPr>
        <w:t>一样，过渡设备必须假设驱动程序是旧版驱动程序并继续。这意味着设备必须拒绝任何对版本</w:t>
      </w:r>
      <w:r>
        <w:t>0</w:t>
      </w:r>
      <w:r>
        <w:rPr>
          <w:rFonts w:hint="eastAsia"/>
        </w:rPr>
        <w:t>无效的命令，包括后续的</w:t>
      </w:r>
      <w:r>
        <w:t>CCW_CMD_SET_VIRTIO_REV</w:t>
      </w:r>
      <w:r>
        <w:rPr>
          <w:rFonts w:hint="eastAsia"/>
        </w:rPr>
        <w:t>。</w:t>
      </w:r>
    </w:p>
    <w:p>
      <w:pPr>
        <w:pStyle w:val="6"/>
      </w:pPr>
      <w:r>
        <w:t xml:space="preserve">4.3.2.2 </w:t>
      </w:r>
      <w:r>
        <w:rPr>
          <w:rFonts w:hint="eastAsia"/>
        </w:rPr>
        <w:t>配置虚拟队列</w:t>
      </w:r>
    </w:p>
    <w:p>
      <w:pPr>
        <w:spacing w:before="156"/>
      </w:pPr>
      <w:r>
        <w:t>CCW_CMD_READ_VQ_CONF</w:t>
      </w:r>
      <w:r>
        <w:rPr>
          <w:rFonts w:hint="eastAsia"/>
        </w:rPr>
        <w:t>由驱动程序发出以获取有关队列的信息。</w:t>
      </w:r>
      <w:r>
        <w:t xml:space="preserve"> </w:t>
      </w:r>
      <w:r>
        <w:rPr>
          <w:rFonts w:hint="eastAsia"/>
        </w:rPr>
        <w:t>它使用以下结构进行通信：</w:t>
      </w:r>
    </w:p>
    <w:p>
      <w:pPr>
        <w:spacing w:before="156"/>
      </w:pPr>
      <w:r>
        <mc:AlternateContent>
          <mc:Choice Requires="wps">
            <w:drawing>
              <wp:anchor distT="0" distB="0" distL="114300" distR="114300" simplePos="0" relativeHeight="251695104" behindDoc="0" locked="0" layoutInCell="1" allowOverlap="1">
                <wp:simplePos x="0" y="0"/>
                <wp:positionH relativeFrom="column">
                  <wp:posOffset>22860</wp:posOffset>
                </wp:positionH>
                <wp:positionV relativeFrom="paragraph">
                  <wp:posOffset>107950</wp:posOffset>
                </wp:positionV>
                <wp:extent cx="5241290" cy="1059815"/>
                <wp:effectExtent l="0" t="0" r="16510" b="26670"/>
                <wp:wrapNone/>
                <wp:docPr id="33" name="文本框 33"/>
                <wp:cNvGraphicFramePr/>
                <a:graphic xmlns:a="http://schemas.openxmlformats.org/drawingml/2006/main">
                  <a:graphicData uri="http://schemas.microsoft.com/office/word/2010/wordprocessingShape">
                    <wps:wsp>
                      <wps:cNvSpPr txBox="1">
                        <a:spLocks noChangeArrowheads="1"/>
                      </wps:cNvSpPr>
                      <wps:spPr bwMode="auto">
                        <a:xfrm>
                          <a:off x="0" y="0"/>
                          <a:ext cx="5241290" cy="1059759"/>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vq_config_block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index;</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max_num;</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8pt;margin-top:8.5pt;height:83.45pt;width:412.7pt;z-index:251695104;mso-width-relative:page;mso-height-relative:page;" fillcolor="#FFFFFF" filled="t" stroked="t" coordsize="21600,21600" o:gfxdata="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Kc3JA9UAAAAIAQAADwAAAAAAAAABACAAAAAiAAAA&#10;ZHJzL2Rvd25yZXYueG1sUEsBAhQAFAAAAAgAh07iQMwQxxFDAgAAigQAAA4AAAAAAAAAAQAgAAAA&#10;JAEAAGRycy9lMm9Eb2MueG1sUEsFBgAAAAAGAAYAWQEAANkFA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vq_config_block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index;</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max_num;</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v:textbox>
              </v:shape>
            </w:pict>
          </mc:Fallback>
        </mc:AlternateContent>
      </w:r>
    </w:p>
    <w:p>
      <w:pPr>
        <w:spacing w:before="156"/>
      </w:pPr>
    </w:p>
    <w:p>
      <w:pPr>
        <w:spacing w:before="156"/>
      </w:pPr>
    </w:p>
    <w:p>
      <w:pPr>
        <w:spacing w:before="156"/>
      </w:pPr>
      <w:r>
        <w:rPr>
          <w:rFonts w:hint="eastAsia"/>
        </w:rPr>
        <w:t>请求的队列索引缓冲区数在</w:t>
      </w:r>
      <w:r>
        <w:t>max_num</w:t>
      </w:r>
      <w:r>
        <w:rPr>
          <w:rFonts w:hint="eastAsia"/>
        </w:rPr>
        <w:t>中返回。</w:t>
      </w:r>
    </w:p>
    <w:p>
      <w:pPr>
        <w:spacing w:before="156"/>
      </w:pPr>
      <w:r>
        <w:rPr>
          <w:rFonts w:hint="eastAsia"/>
        </w:rPr>
        <w:t>然后，驱动程序发出</w:t>
      </w:r>
      <w:r>
        <w:t>CCW_CMD_SET_VQ</w:t>
      </w:r>
      <w:r>
        <w:rPr>
          <w:rFonts w:hint="eastAsia"/>
        </w:rPr>
        <w:t>，用于通知设备其队列的位置。其传输的结构为：</w:t>
      </w:r>
    </w:p>
    <w:p>
      <w:pPr>
        <w:spacing w:before="156"/>
      </w:pPr>
    </w:p>
    <w:p>
      <w:pPr>
        <w:spacing w:before="156"/>
      </w:pPr>
      <w:r>
        <mc:AlternateContent>
          <mc:Choice Requires="wps">
            <w:drawing>
              <wp:anchor distT="0" distB="0" distL="114300" distR="114300" simplePos="0" relativeHeight="251696128" behindDoc="0" locked="0" layoutInCell="1" allowOverlap="1">
                <wp:simplePos x="0" y="0"/>
                <wp:positionH relativeFrom="column">
                  <wp:posOffset>120650</wp:posOffset>
                </wp:positionH>
                <wp:positionV relativeFrom="paragraph">
                  <wp:posOffset>-663575</wp:posOffset>
                </wp:positionV>
                <wp:extent cx="5241290" cy="1788795"/>
                <wp:effectExtent l="0" t="0" r="16510" b="20955"/>
                <wp:wrapNone/>
                <wp:docPr id="32" name="文本框 32"/>
                <wp:cNvGraphicFramePr/>
                <a:graphic xmlns:a="http://schemas.openxmlformats.org/drawingml/2006/main">
                  <a:graphicData uri="http://schemas.microsoft.com/office/word/2010/wordprocessingShape">
                    <wps:wsp>
                      <wps:cNvSpPr txBox="1">
                        <a:spLocks noChangeArrowheads="1"/>
                      </wps:cNvSpPr>
                      <wps:spPr bwMode="auto">
                        <a:xfrm>
                          <a:off x="0" y="0"/>
                          <a:ext cx="5241290" cy="1789043"/>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vq_info_block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desc;</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be32 res0;</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index;</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num;</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avail;</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used;</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5pt;margin-top:-52.25pt;height:140.85pt;width:412.7pt;z-index:251696128;mso-width-relative:page;mso-height-relative:page;" fillcolor="#FFFFFF" filled="t" stroked="t" coordsize="21600,21600" o:gfxdata="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uhW3jZAAAACwEAAA8AAAAAAAAAAQAgAAAA&#10;IgAAAGRycy9kb3ducmV2LnhtbFBLAQIUABQAAAAIAIdO4kCeml91QwIAAIoEAAAOAAAAAAAAAAEA&#10;IAAAACgBAABkcnMvZTJvRG9jLnhtbFBLBQYAAAAABgAGAFkBAADdBQ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vq_info_block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desc;</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be32 res0;</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index;</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num;</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avail;</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used;</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v:textbox>
              </v:shape>
            </w:pict>
          </mc:Fallback>
        </mc:AlternateContent>
      </w:r>
    </w:p>
    <w:p>
      <w:pPr>
        <w:spacing w:before="156"/>
      </w:pPr>
    </w:p>
    <w:p>
      <w:pPr>
        <w:spacing w:before="156"/>
      </w:pPr>
    </w:p>
    <w:p>
      <w:pPr>
        <w:spacing w:before="156"/>
      </w:pPr>
    </w:p>
    <w:p>
      <w:pPr>
        <w:spacing w:before="156"/>
      </w:pPr>
    </w:p>
    <w:p>
      <w:pPr>
        <w:spacing w:before="156"/>
      </w:pPr>
      <w:r>
        <w:t>desc</w:t>
      </w:r>
      <w:r>
        <w:rPr>
          <w:rFonts w:hint="eastAsia"/>
        </w:rPr>
        <w:t>，</w:t>
      </w:r>
      <w:r>
        <w:t>avail</w:t>
      </w:r>
      <w:r>
        <w:rPr>
          <w:rFonts w:hint="eastAsia"/>
        </w:rPr>
        <w:t>和</w:t>
      </w:r>
      <w:r>
        <w:t>used</w:t>
      </w:r>
      <w:r>
        <w:rPr>
          <w:rFonts w:hint="eastAsia"/>
        </w:rPr>
        <w:t>分别包含描述符表的访客地址，可用环与已用环分别包含其队列索引。实际的虚拟队列大小（分配的缓冲区数）以</w:t>
      </w:r>
      <w:r>
        <w:t>num</w:t>
      </w:r>
      <w:r>
        <w:rPr>
          <w:rFonts w:hint="eastAsia"/>
        </w:rPr>
        <w:t>表示。</w:t>
      </w:r>
    </w:p>
    <w:p>
      <w:pPr>
        <w:pStyle w:val="7"/>
      </w:pPr>
      <w:bookmarkStart w:id="86" w:name="_4.3.2.2.1_设备要求：配置虚拟队列"/>
      <w:bookmarkEnd w:id="86"/>
      <w:r>
        <w:t xml:space="preserve">4.3.2.2.1 </w:t>
      </w:r>
      <w:r>
        <w:rPr>
          <w:rFonts w:hint="eastAsia"/>
        </w:rPr>
        <w:t>设备要求：配置虚拟队列</w:t>
      </w:r>
    </w:p>
    <w:p>
      <w:pPr>
        <w:spacing w:before="156"/>
      </w:pPr>
      <w:r>
        <w:t>res0</w:t>
      </w:r>
      <w:r>
        <w:rPr>
          <w:rFonts w:hint="eastAsia"/>
        </w:rPr>
        <w:t>被保留，设备</w:t>
      </w:r>
      <w:r>
        <w:rPr>
          <w:rFonts w:hint="eastAsia"/>
          <w:b/>
        </w:rPr>
        <w:t>必须</w:t>
      </w:r>
      <w:r>
        <w:rPr>
          <w:rFonts w:hint="eastAsia"/>
        </w:rPr>
        <w:t>忽略它。</w:t>
      </w:r>
    </w:p>
    <w:p>
      <w:pPr>
        <w:pStyle w:val="7"/>
      </w:pPr>
      <w:bookmarkStart w:id="87" w:name="_4.3.2.2.2_旧版接口：关于配置虚拟队列的注意事项"/>
      <w:bookmarkEnd w:id="87"/>
      <w:r>
        <w:t xml:space="preserve">4.3.2.2.2 </w:t>
      </w:r>
      <w:r>
        <w:rPr>
          <w:rFonts w:hint="eastAsia"/>
        </w:rPr>
        <w:t>旧版接口：关于配置虚拟队列的注意事项</w:t>
      </w:r>
    </w:p>
    <w:p>
      <w:pPr>
        <w:spacing w:before="156"/>
      </w:pPr>
      <w:r>
        <w:rPr>
          <w:rFonts w:hint="eastAsia"/>
        </w:rPr>
        <w:t>对于旧版驱动程序或选择版本</w:t>
      </w:r>
      <w:r>
        <w:t>0</w:t>
      </w:r>
      <w:r>
        <w:rPr>
          <w:rFonts w:hint="eastAsia"/>
        </w:rPr>
        <w:t>的驱动程序，</w:t>
      </w:r>
      <w:r>
        <w:t>CCW_CMD_SET_VQ</w:t>
      </w:r>
      <w:r>
        <w:rPr>
          <w:rFonts w:hint="eastAsia"/>
        </w:rPr>
        <w:t>使用以下通信块：</w:t>
      </w:r>
    </w:p>
    <w:p>
      <w:pPr>
        <w:spacing w:before="156"/>
      </w:pPr>
      <w:r>
        <mc:AlternateContent>
          <mc:Choice Requires="wps">
            <w:drawing>
              <wp:anchor distT="0" distB="0" distL="114300" distR="114300" simplePos="0" relativeHeight="251697152" behindDoc="0" locked="0" layoutInCell="1" allowOverlap="1">
                <wp:simplePos x="0" y="0"/>
                <wp:positionH relativeFrom="column">
                  <wp:posOffset>104775</wp:posOffset>
                </wp:positionH>
                <wp:positionV relativeFrom="paragraph">
                  <wp:posOffset>134620</wp:posOffset>
                </wp:positionV>
                <wp:extent cx="5241290" cy="1415415"/>
                <wp:effectExtent l="0" t="0" r="16510" b="13970"/>
                <wp:wrapNone/>
                <wp:docPr id="31" name="文本框 31"/>
                <wp:cNvGraphicFramePr/>
                <a:graphic xmlns:a="http://schemas.openxmlformats.org/drawingml/2006/main">
                  <a:graphicData uri="http://schemas.microsoft.com/office/word/2010/wordprocessingShape">
                    <wps:wsp>
                      <wps:cNvSpPr txBox="1">
                        <a:spLocks noChangeArrowheads="1"/>
                      </wps:cNvSpPr>
                      <wps:spPr bwMode="auto">
                        <a:xfrm>
                          <a:off x="0" y="0"/>
                          <a:ext cx="5241290" cy="1415332"/>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vq_info_block_legacy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queue;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be32 align;</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index;</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num;</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25pt;margin-top:10.6pt;height:111.45pt;width:412.7pt;z-index:251697152;mso-width-relative:page;mso-height-relative:page;" fillcolor="#FFFFFF" filled="t" stroked="t" coordsize="21600,21600" o:gfxdata="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s+eg9gAAAAJAQAADwAAAAAAAAABACAAAAAi&#10;AAAAZHJzL2Rvd25yZXYueG1sUEsBAhQAFAAAAAgAh07iQGfW38tDAgAAigQAAA4AAAAAAAAAAQAg&#10;AAAAJwEAAGRycy9lMm9Eb2MueG1sUEsFBgAAAAAGAAYAWQEAANwFA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vq_info_block_legacy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queue;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be32 align;</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index;</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be16 num;</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v:textbox>
              </v:shape>
            </w:pict>
          </mc:Fallback>
        </mc:AlternateContent>
      </w:r>
    </w:p>
    <w:p>
      <w:pPr>
        <w:spacing w:before="156"/>
      </w:pPr>
    </w:p>
    <w:p>
      <w:pPr>
        <w:spacing w:before="156"/>
      </w:pPr>
    </w:p>
    <w:p>
      <w:pPr>
        <w:spacing w:before="156"/>
      </w:pPr>
    </w:p>
    <w:p>
      <w:pPr>
        <w:spacing w:before="156"/>
      </w:pPr>
    </w:p>
    <w:p>
      <w:pPr>
        <w:spacing w:before="156"/>
      </w:pPr>
      <w:r>
        <w:rPr>
          <w:rFonts w:hint="eastAsia"/>
        </w:rPr>
        <w:t>队列包含队列索引的访客地址，</w:t>
      </w:r>
      <w:r>
        <w:t>num</w:t>
      </w:r>
      <w:r>
        <w:rPr>
          <w:rFonts w:hint="eastAsia"/>
        </w:rPr>
        <w:t>包含缓冲区的数量并对齐。队列布局遵循</w:t>
      </w:r>
      <w:r>
        <w:t>2.4.2</w:t>
      </w:r>
      <w:r>
        <w:rPr>
          <w:rFonts w:hint="eastAsia"/>
        </w:rPr>
        <w:t>旧版接口：关于虚拟队列布局的注意事项。</w:t>
      </w:r>
    </w:p>
    <w:p>
      <w:pPr>
        <w:pStyle w:val="6"/>
      </w:pPr>
      <w:r>
        <w:t xml:space="preserve">4.3.2.3 </w:t>
      </w:r>
      <w:r>
        <w:rPr>
          <w:rFonts w:hint="eastAsia"/>
        </w:rPr>
        <w:t>传输状态信息</w:t>
      </w:r>
    </w:p>
    <w:p>
      <w:pPr>
        <w:spacing w:before="156"/>
      </w:pPr>
      <w:r>
        <w:rPr>
          <w:rFonts w:hint="eastAsia"/>
        </w:rPr>
        <w:t>驱动程序通过</w:t>
      </w:r>
      <w:r>
        <w:t>CCW_CMD_WRITE_STATUS</w:t>
      </w:r>
      <w:r>
        <w:rPr>
          <w:rFonts w:hint="eastAsia"/>
        </w:rPr>
        <w:t>命令发送</w:t>
      </w:r>
      <w:r>
        <w:t>8</w:t>
      </w:r>
      <w:r>
        <w:rPr>
          <w:rFonts w:hint="eastAsia"/>
        </w:rPr>
        <w:t>位状态值更改设备的状态。</w:t>
      </w:r>
    </w:p>
    <w:p>
      <w:pPr>
        <w:spacing w:before="156"/>
      </w:pPr>
      <w:r>
        <w:rPr>
          <w:rFonts w:hint="eastAsia"/>
        </w:rPr>
        <w:t>如</w:t>
      </w:r>
      <w:r>
        <w:t>2.2.2</w:t>
      </w:r>
      <w:r>
        <w:rPr>
          <w:rFonts w:hint="eastAsia"/>
        </w:rPr>
        <w:t>中所述，设备有时无法设置状态字段：例如，在设备初始化期间，它可能无法接受</w:t>
      </w:r>
      <w:r>
        <w:t>FEATURES_OK</w:t>
      </w:r>
      <w:r>
        <w:rPr>
          <w:rFonts w:hint="eastAsia"/>
        </w:rPr>
        <w:t>状态位。</w:t>
      </w:r>
    </w:p>
    <w:p>
      <w:pPr>
        <w:pStyle w:val="7"/>
      </w:pPr>
      <w:bookmarkStart w:id="88" w:name="_4.3.2.3.1_驱动要求：传输状态信息"/>
      <w:bookmarkEnd w:id="88"/>
      <w:r>
        <w:t xml:space="preserve">4.3.2.3.1 </w:t>
      </w:r>
      <w:r>
        <w:rPr>
          <w:rFonts w:hint="eastAsia"/>
        </w:rPr>
        <w:t>驱动要求：传输状态信息</w:t>
      </w:r>
    </w:p>
    <w:p>
      <w:pPr>
        <w:spacing w:before="156"/>
      </w:pPr>
      <w:r>
        <w:rPr>
          <w:rFonts w:hint="eastAsia"/>
        </w:rPr>
        <w:t>如果设备使用拒绝命令发布单元检查，用以响应</w:t>
      </w:r>
      <w:r>
        <w:t>CCW_CMD_WRITE_STATUS</w:t>
      </w:r>
      <w:r>
        <w:rPr>
          <w:rFonts w:hint="eastAsia"/>
        </w:rPr>
        <w:t>命令，则驱动程序</w:t>
      </w:r>
      <w:r>
        <w:rPr>
          <w:rFonts w:hint="eastAsia"/>
          <w:b/>
        </w:rPr>
        <w:t>必须</w:t>
      </w:r>
      <w:r>
        <w:rPr>
          <w:rFonts w:hint="eastAsia"/>
        </w:rPr>
        <w:t>假定设备未能设置状态并且状态字段保留其先前值。</w:t>
      </w:r>
    </w:p>
    <w:p>
      <w:pPr>
        <w:pStyle w:val="7"/>
      </w:pPr>
      <w:bookmarkStart w:id="89" w:name="_4.3.2.3.2_设备要求：传输状态信息"/>
      <w:bookmarkEnd w:id="89"/>
      <w:r>
        <w:t xml:space="preserve">4.3.2.3.2 </w:t>
      </w:r>
      <w:r>
        <w:rPr>
          <w:rFonts w:hint="eastAsia"/>
        </w:rPr>
        <w:t>设备要求：传输状态信息</w:t>
      </w:r>
    </w:p>
    <w:p>
      <w:pPr>
        <w:spacing w:before="156"/>
      </w:pPr>
      <w:r>
        <w:rPr>
          <w:rFonts w:hint="eastAsia"/>
        </w:rPr>
        <w:t>如果设备未能将状态字段设置为驱动程序写入的值，则设备</w:t>
      </w:r>
      <w:r>
        <w:rPr>
          <w:rFonts w:hint="eastAsia"/>
          <w:b/>
        </w:rPr>
        <w:t>必须</w:t>
      </w:r>
      <w:r>
        <w:rPr>
          <w:rFonts w:hint="eastAsia"/>
        </w:rPr>
        <w:t>确保状态字段保持不变，并且</w:t>
      </w:r>
      <w:r>
        <w:rPr>
          <w:rFonts w:hint="eastAsia"/>
          <w:b/>
        </w:rPr>
        <w:t>必须</w:t>
      </w:r>
      <w:r>
        <w:rPr>
          <w:rFonts w:hint="eastAsia"/>
        </w:rPr>
        <w:t>使用命令拒绝发布单元检查。</w:t>
      </w:r>
    </w:p>
    <w:p>
      <w:pPr>
        <w:pStyle w:val="6"/>
      </w:pPr>
      <w:r>
        <w:t xml:space="preserve">4.3.2.4 </w:t>
      </w:r>
      <w:r>
        <w:rPr>
          <w:rFonts w:hint="eastAsia"/>
        </w:rPr>
        <w:t>处理设备功能</w:t>
      </w:r>
    </w:p>
    <w:p>
      <w:pPr>
        <w:spacing w:before="156"/>
      </w:pPr>
      <w:r>
        <w:rPr>
          <w:rFonts w:hint="eastAsia"/>
        </w:rPr>
        <w:t>特征位以</w:t>
      </w:r>
      <w:r>
        <w:t>32</w:t>
      </w:r>
      <w:r>
        <w:rPr>
          <w:rFonts w:hint="eastAsia"/>
        </w:rPr>
        <w:t>位值的数组排列，总共有</w:t>
      </w:r>
      <w:r>
        <w:t>8192</w:t>
      </w:r>
      <w:r>
        <w:rPr>
          <w:rFonts w:hint="eastAsia"/>
        </w:rPr>
        <w:t>个特征位。</w:t>
      </w:r>
      <w:r>
        <w:t xml:space="preserve"> Feature</w:t>
      </w:r>
      <w:r>
        <w:rPr>
          <w:rFonts w:hint="eastAsia"/>
        </w:rPr>
        <w:t>位以小端字节顺序排列。</w:t>
      </w:r>
    </w:p>
    <w:p>
      <w:pPr>
        <w:spacing w:before="156"/>
      </w:pPr>
      <w:r>
        <w:rPr>
          <w:rFonts w:hint="eastAsia"/>
        </w:rPr>
        <w:t>处理功能的</w:t>
      </w:r>
      <w:r>
        <w:t>CCW</w:t>
      </w:r>
      <w:r>
        <w:rPr>
          <w:rFonts w:hint="eastAsia"/>
        </w:rPr>
        <w:t>命令使用以下通信块：</w:t>
      </w:r>
    </w:p>
    <w:p>
      <w:pPr>
        <w:spacing w:before="156"/>
      </w:pPr>
      <w:r>
        <mc:AlternateContent>
          <mc:Choice Requires="wps">
            <w:drawing>
              <wp:anchor distT="0" distB="0" distL="114300" distR="114300" simplePos="0" relativeHeight="251698176" behindDoc="0" locked="0" layoutInCell="1" allowOverlap="1">
                <wp:simplePos x="0" y="0"/>
                <wp:positionH relativeFrom="column">
                  <wp:posOffset>17780</wp:posOffset>
                </wp:positionH>
                <wp:positionV relativeFrom="paragraph">
                  <wp:posOffset>102870</wp:posOffset>
                </wp:positionV>
                <wp:extent cx="5241290" cy="977900"/>
                <wp:effectExtent l="0" t="0" r="16510" b="12700"/>
                <wp:wrapNone/>
                <wp:docPr id="30" name="文本框 30"/>
                <wp:cNvGraphicFramePr/>
                <a:graphic xmlns:a="http://schemas.openxmlformats.org/drawingml/2006/main">
                  <a:graphicData uri="http://schemas.microsoft.com/office/word/2010/wordprocessingShape">
                    <wps:wsp>
                      <wps:cNvSpPr txBox="1">
                        <a:spLocks noChangeArrowheads="1"/>
                      </wps:cNvSpPr>
                      <wps:spPr bwMode="auto">
                        <a:xfrm>
                          <a:off x="0" y="0"/>
                          <a:ext cx="5241290" cy="978011"/>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virtio_feature_desc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features;</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index;</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pt;margin-top:8.1pt;height:77pt;width:412.7pt;z-index:251698176;mso-width-relative:page;mso-height-relative:page;" fillcolor="#FFFFFF" filled="t" stroked="t" coordsize="21600,21600" o:gfxdata="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&#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xVTmHWAAAACAEAAA8AAAAAAAAAAQAgAAAAIgAAAGRy&#10;cy9kb3ducmV2LnhtbFBLAQIUABQAAAAIAIdO4kBb7wcHQAIAAIkEAAAOAAAAAAAAAAEAIAAAACUB&#10;AABkcnMvZTJvRG9jLnhtbFBLBQYAAAAABgAGAFkBAADXBQ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virtio_feature_desc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features;</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index;</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v:textbox>
              </v:shape>
            </w:pict>
          </mc:Fallback>
        </mc:AlternateContent>
      </w:r>
    </w:p>
    <w:p>
      <w:pPr>
        <w:spacing w:before="156"/>
      </w:pPr>
    </w:p>
    <w:p>
      <w:pPr>
        <w:spacing w:before="156"/>
      </w:pPr>
    </w:p>
    <w:p>
      <w:pPr>
        <w:spacing w:before="156"/>
      </w:pPr>
      <w:r>
        <w:rPr>
          <w:rFonts w:hint="eastAsia"/>
        </w:rPr>
        <w:t>功能是当前访问的</w:t>
      </w:r>
      <w:r>
        <w:t>32</w:t>
      </w:r>
      <w:r>
        <w:rPr>
          <w:rFonts w:hint="eastAsia"/>
        </w:rPr>
        <w:t>位功能，而索引描述了要访问哪些功能位值。在结构的末尾没有添加填充，它的长度恰好是</w:t>
      </w:r>
      <w:r>
        <w:t>5</w:t>
      </w:r>
      <w:r>
        <w:rPr>
          <w:rFonts w:hint="eastAsia"/>
        </w:rPr>
        <w:t>个字节。</w:t>
      </w:r>
    </w:p>
    <w:p>
      <w:pPr>
        <w:spacing w:before="156"/>
      </w:pPr>
      <w:r>
        <w:rPr>
          <w:rFonts w:hint="eastAsia"/>
        </w:rPr>
        <w:t>访客通过</w:t>
      </w:r>
      <w:r>
        <w:t>CCW_CMD_READ_FEAT</w:t>
      </w:r>
      <w:r>
        <w:rPr>
          <w:rFonts w:hint="eastAsia"/>
        </w:rPr>
        <w:t>命令获取设备的设备功能集。设备将功能存储为功能索引处。</w:t>
      </w:r>
    </w:p>
    <w:p>
      <w:pPr>
        <w:spacing w:before="156"/>
      </w:pPr>
      <w:r>
        <w:rPr>
          <w:rFonts w:hint="eastAsia"/>
        </w:rPr>
        <w:t>为了将其支持的功能传递给设备，驱动程序使用</w:t>
      </w:r>
      <w:r>
        <w:t>CCW_CMD_WRITE_FEAT</w:t>
      </w:r>
      <w:r>
        <w:rPr>
          <w:rFonts w:hint="eastAsia"/>
        </w:rPr>
        <w:t>命令，表示功能</w:t>
      </w:r>
      <w:r>
        <w:t>/</w:t>
      </w:r>
      <w:r>
        <w:rPr>
          <w:rFonts w:hint="eastAsia"/>
        </w:rPr>
        <w:t>索引组合。</w:t>
      </w:r>
    </w:p>
    <w:p>
      <w:pPr>
        <w:pStyle w:val="6"/>
      </w:pPr>
      <w:r>
        <w:t xml:space="preserve">4.3.2.5 </w:t>
      </w:r>
      <w:r>
        <w:rPr>
          <w:rFonts w:hint="eastAsia"/>
        </w:rPr>
        <w:t>设备配置</w:t>
      </w:r>
    </w:p>
    <w:p>
      <w:pPr>
        <w:spacing w:before="156"/>
      </w:pPr>
      <w:r>
        <w:rPr>
          <w:rFonts w:hint="eastAsia"/>
        </w:rPr>
        <w:t>设备的配置空间位于主机内存中。</w:t>
      </w:r>
    </w:p>
    <w:p>
      <w:pPr>
        <w:spacing w:before="156"/>
      </w:pPr>
      <w:r>
        <w:rPr>
          <w:rFonts w:hint="eastAsia"/>
        </w:rPr>
        <w:t>要从配置空间获取信息，驱动程序使用</w:t>
      </w:r>
      <w:r>
        <w:t>CCW_CMD_READ_CONF</w:t>
      </w:r>
      <w:r>
        <w:rPr>
          <w:rFonts w:hint="eastAsia"/>
        </w:rPr>
        <w:t>，指定设备要写入的访客内存。</w:t>
      </w:r>
    </w:p>
    <w:p>
      <w:pPr>
        <w:spacing w:before="156"/>
      </w:pPr>
      <w:r>
        <w:rPr>
          <w:rFonts w:hint="eastAsia"/>
        </w:rPr>
        <w:t>为了更改配置信息，驱动程序使用</w:t>
      </w:r>
      <w:r>
        <w:t>CCW_CMD_WRITE_CONF</w:t>
      </w:r>
      <w:r>
        <w:rPr>
          <w:rFonts w:hint="eastAsia"/>
        </w:rPr>
        <w:t>，指定设备要读取的访客内存。</w:t>
      </w:r>
    </w:p>
    <w:p>
      <w:pPr>
        <w:spacing w:before="156"/>
      </w:pPr>
      <w:r>
        <w:rPr>
          <w:rFonts w:hint="eastAsia"/>
        </w:rPr>
        <w:t>在这两种情况下，完整的配置空间都会被传输。这允许驱动程序将新配置空间与旧版本进行比较，并在内部更改时保持世代数。</w:t>
      </w:r>
    </w:p>
    <w:p>
      <w:pPr>
        <w:pStyle w:val="6"/>
      </w:pPr>
      <w:r>
        <w:t xml:space="preserve">4.3.2.6 </w:t>
      </w:r>
      <w:r>
        <w:rPr>
          <w:rFonts w:hint="eastAsia"/>
        </w:rPr>
        <w:t>设置指示符</w:t>
      </w:r>
    </w:p>
    <w:p>
      <w:pPr>
        <w:spacing w:before="156"/>
      </w:pPr>
      <w:r>
        <w:rPr>
          <w:rFonts w:hint="eastAsia"/>
        </w:rPr>
        <w:t>为了设置主机</w:t>
      </w:r>
      <w:r>
        <w:t>-&gt;</w:t>
      </w:r>
      <w:r>
        <w:rPr>
          <w:rFonts w:hint="eastAsia"/>
        </w:rPr>
        <w:t>访客通知的指示位，驱动程序使用不同的通道命令，具体取决于它是否希望使用与子通道相关的传统</w:t>
      </w:r>
      <w:r>
        <w:t>I/O</w:t>
      </w:r>
      <w:r>
        <w:rPr>
          <w:rFonts w:hint="eastAsia"/>
        </w:rPr>
        <w:t>中断或适配器</w:t>
      </w:r>
      <w:r>
        <w:t>I/O</w:t>
      </w:r>
      <w:r>
        <w:rPr>
          <w:rFonts w:hint="eastAsia"/>
        </w:rPr>
        <w:t>中断来进行虚拟队列通知。对于任何给定的设备，这两种机制是互斥的。</w:t>
      </w:r>
    </w:p>
    <w:p>
      <w:pPr>
        <w:spacing w:before="156"/>
      </w:pPr>
      <w:r>
        <w:rPr>
          <w:rFonts w:hint="eastAsia"/>
        </w:rPr>
        <w:t>对于配置更改指示符，无论传统</w:t>
      </w:r>
      <w:r>
        <w:t>I/O</w:t>
      </w:r>
      <w:r>
        <w:rPr>
          <w:rFonts w:hint="eastAsia"/>
        </w:rPr>
        <w:t>中断是否用于虚拟队列通知，均只提供使用旧版</w:t>
      </w:r>
      <w:r>
        <w:t>I/O</w:t>
      </w:r>
      <w:r>
        <w:rPr>
          <w:rFonts w:hint="eastAsia"/>
        </w:rPr>
        <w:t>中断的机制。</w:t>
      </w:r>
    </w:p>
    <w:p>
      <w:pPr>
        <w:pStyle w:val="7"/>
      </w:pPr>
      <w:r>
        <w:t xml:space="preserve">4.3.2.6.1 </w:t>
      </w:r>
      <w:r>
        <w:rPr>
          <w:rFonts w:hint="eastAsia"/>
        </w:rPr>
        <w:t>设置经典队列指示符</w:t>
      </w:r>
    </w:p>
    <w:p>
      <w:pPr>
        <w:spacing w:before="156"/>
      </w:pPr>
      <w:r>
        <w:rPr>
          <w:rFonts w:hint="eastAsia"/>
        </w:rPr>
        <w:t>通过经典</w:t>
      </w:r>
      <w:r>
        <w:t>I/O</w:t>
      </w:r>
      <w:r>
        <w:rPr>
          <w:rFonts w:hint="eastAsia"/>
        </w:rPr>
        <w:t>中断进行通知的指示符包含在每个</w:t>
      </w:r>
      <w:r>
        <w:t>virtio-ccw</w:t>
      </w:r>
      <w:r>
        <w:rPr>
          <w:rFonts w:hint="eastAsia"/>
        </w:rPr>
        <w:t>代理设备的</w:t>
      </w:r>
      <w:r>
        <w:t>64</w:t>
      </w:r>
      <w:r>
        <w:rPr>
          <w:rFonts w:hint="eastAsia"/>
        </w:rPr>
        <w:t>位值中。</w:t>
      </w:r>
    </w:p>
    <w:p>
      <w:pPr>
        <w:spacing w:before="156"/>
      </w:pPr>
      <w:r>
        <w:rPr>
          <w:rFonts w:hint="eastAsia"/>
        </w:rPr>
        <w:t>为了传输主机</w:t>
      </w:r>
      <w:r>
        <w:t>-&gt;</w:t>
      </w:r>
      <w:r>
        <w:rPr>
          <w:rFonts w:hint="eastAsia"/>
        </w:rPr>
        <w:t>访客通知的指示符位的位置，驱动程序使用</w:t>
      </w:r>
      <w:r>
        <w:t>CCW_CMD_SET_IND</w:t>
      </w:r>
      <w:r>
        <w:rPr>
          <w:rFonts w:hint="eastAsia"/>
        </w:rPr>
        <w:t>命令，指向包含</w:t>
      </w:r>
      <w:r>
        <w:t>64</w:t>
      </w:r>
      <w:r>
        <w:rPr>
          <w:rFonts w:hint="eastAsia"/>
        </w:rPr>
        <w:t>位值中指示符的访客地址的位置。</w:t>
      </w:r>
    </w:p>
    <w:p>
      <w:pPr>
        <w:spacing w:before="156"/>
      </w:pPr>
      <w:r>
        <w:rPr>
          <w:rFonts w:hint="eastAsia"/>
        </w:rPr>
        <w:t>如果驱动程序已经通过</w:t>
      </w:r>
      <w:r>
        <w:t>CCW_CMD_SET_IND_ADAPTER</w:t>
      </w:r>
      <w:r>
        <w:rPr>
          <w:rFonts w:hint="eastAsia"/>
        </w:rPr>
        <w:t>命令设置了两阶段队列指示符，则设备</w:t>
      </w:r>
      <w:r>
        <w:rPr>
          <w:rFonts w:hint="eastAsia"/>
          <w:b/>
        </w:rPr>
        <w:t>必须</w:t>
      </w:r>
      <w:r>
        <w:rPr>
          <w:rFonts w:hint="eastAsia"/>
        </w:rPr>
        <w:t>使用拒绝命令对任何后续</w:t>
      </w:r>
      <w:r>
        <w:t>CCW_CMD_SET_IND</w:t>
      </w:r>
      <w:r>
        <w:rPr>
          <w:rFonts w:hint="eastAsia"/>
        </w:rPr>
        <w:t>命令发布单元检查。</w:t>
      </w:r>
    </w:p>
    <w:p>
      <w:pPr>
        <w:pStyle w:val="7"/>
      </w:pPr>
      <w:r>
        <w:t xml:space="preserve">4.3.2.6.2 </w:t>
      </w:r>
      <w:r>
        <w:rPr>
          <w:rFonts w:hint="eastAsia"/>
        </w:rPr>
        <w:t>设置配置变化指示符</w:t>
      </w:r>
    </w:p>
    <w:p>
      <w:pPr>
        <w:spacing w:before="156"/>
      </w:pPr>
      <w:r>
        <w:rPr>
          <w:rFonts w:hint="eastAsia"/>
        </w:rPr>
        <w:t>配置更改主机</w:t>
      </w:r>
      <w:r>
        <w:t>-&gt;</w:t>
      </w:r>
      <w:r>
        <w:rPr>
          <w:rFonts w:hint="eastAsia"/>
        </w:rPr>
        <w:t>访客通知的指示符包含在每个</w:t>
      </w:r>
      <w:r>
        <w:t>virtio-ccw</w:t>
      </w:r>
      <w:r>
        <w:rPr>
          <w:rFonts w:hint="eastAsia"/>
        </w:rPr>
        <w:t>代理设备的</w:t>
      </w:r>
      <w:r>
        <w:t>64</w:t>
      </w:r>
      <w:r>
        <w:rPr>
          <w:rFonts w:hint="eastAsia"/>
        </w:rPr>
        <w:t>位值中。</w:t>
      </w:r>
    </w:p>
    <w:p>
      <w:pPr>
        <w:spacing w:before="156"/>
      </w:pPr>
      <w:r>
        <w:rPr>
          <w:rFonts w:hint="eastAsia"/>
        </w:rPr>
        <w:t>为了传输配置更改主机</w:t>
      </w:r>
      <w:r>
        <w:t>-&gt;</w:t>
      </w:r>
      <w:r>
        <w:rPr>
          <w:rFonts w:hint="eastAsia"/>
        </w:rPr>
        <w:t>访客通知中使用的指示符位的位置，驱动程序发出</w:t>
      </w:r>
      <w:r>
        <w:t>CCW_CMD_SET_CONF_IND</w:t>
      </w:r>
      <w:r>
        <w:rPr>
          <w:rFonts w:hint="eastAsia"/>
        </w:rPr>
        <w:t>命令，指向包含</w:t>
      </w:r>
      <w:r>
        <w:t>64</w:t>
      </w:r>
      <w:r>
        <w:rPr>
          <w:rFonts w:hint="eastAsia"/>
        </w:rPr>
        <w:t>位值中指示符的访客地址的位置。</w:t>
      </w:r>
    </w:p>
    <w:p>
      <w:pPr>
        <w:pStyle w:val="7"/>
      </w:pPr>
      <w:r>
        <w:t xml:space="preserve">4.3.2.6.3 </w:t>
      </w:r>
      <w:r>
        <w:rPr>
          <w:rFonts w:hint="eastAsia"/>
        </w:rPr>
        <w:t>设置两阶段队列指示符</w:t>
      </w:r>
    </w:p>
    <w:p>
      <w:pPr>
        <w:spacing w:before="156"/>
      </w:pPr>
      <w:r>
        <w:rPr>
          <w:rFonts w:hint="eastAsia"/>
        </w:rPr>
        <w:t>通过适配器</w:t>
      </w:r>
      <w:r>
        <w:t>I/O</w:t>
      </w:r>
      <w:r>
        <w:rPr>
          <w:rFonts w:hint="eastAsia"/>
        </w:rPr>
        <w:t>中断通知的指示器包括两个阶段：</w:t>
      </w:r>
    </w:p>
    <w:p>
      <w:pPr>
        <w:spacing w:before="156"/>
      </w:pPr>
      <w:r>
        <w:tab/>
      </w:r>
      <w:r>
        <w:rPr>
          <w:rFonts w:hint="eastAsia"/>
        </w:rPr>
        <w:t>·一个摘要指示符字节包含虚拟队列的一个或多个</w:t>
      </w:r>
      <w:r>
        <w:t>virtio-ccw</w:t>
      </w:r>
      <w:r>
        <w:rPr>
          <w:rFonts w:hint="eastAsia"/>
        </w:rPr>
        <w:t>代理。</w:t>
      </w:r>
    </w:p>
    <w:p>
      <w:pPr>
        <w:spacing w:before="156"/>
      </w:pPr>
      <w:r>
        <w:tab/>
      </w:r>
      <w:r>
        <w:rPr>
          <w:rFonts w:hint="eastAsia"/>
        </w:rPr>
        <w:t>·用于</w:t>
      </w:r>
      <w:r>
        <w:t>virtio-ccw</w:t>
      </w:r>
      <w:r>
        <w:rPr>
          <w:rFonts w:hint="eastAsia"/>
        </w:rPr>
        <w:t>代理设备的虚拟队列的一组连续指示符位</w:t>
      </w:r>
    </w:p>
    <w:p>
      <w:pPr>
        <w:spacing w:before="156"/>
      </w:pPr>
      <w:r>
        <w:rPr>
          <w:rFonts w:hint="eastAsia"/>
        </w:rPr>
        <w:t>要传输摘要和队列指示符位的位置，驱动程序将使用带有以下有效内容的</w:t>
      </w:r>
      <w:r>
        <w:t>CCW_CMD_SET_IND_ADAPTER</w:t>
      </w:r>
      <w:r>
        <w:rPr>
          <w:rFonts w:hint="eastAsia"/>
        </w:rPr>
        <w:t>命令：</w:t>
      </w:r>
    </w:p>
    <w:p>
      <w:pPr>
        <w:spacing w:before="156"/>
      </w:pPr>
      <w:r>
        <mc:AlternateContent>
          <mc:Choice Requires="wps">
            <w:drawing>
              <wp:anchor distT="0" distB="0" distL="114300" distR="114300" simplePos="0" relativeHeight="251699200" behindDoc="0" locked="0" layoutInCell="1" allowOverlap="1">
                <wp:simplePos x="0" y="0"/>
                <wp:positionH relativeFrom="column">
                  <wp:posOffset>13335</wp:posOffset>
                </wp:positionH>
                <wp:positionV relativeFrom="paragraph">
                  <wp:posOffset>19050</wp:posOffset>
                </wp:positionV>
                <wp:extent cx="5241290" cy="1530350"/>
                <wp:effectExtent l="0" t="0" r="16510" b="12700"/>
                <wp:wrapNone/>
                <wp:docPr id="29" name="文本框 29"/>
                <wp:cNvGraphicFramePr/>
                <a:graphic xmlns:a="http://schemas.openxmlformats.org/drawingml/2006/main">
                  <a:graphicData uri="http://schemas.microsoft.com/office/word/2010/wordprocessingShape">
                    <wps:wsp>
                      <wps:cNvSpPr txBox="1">
                        <a:spLocks noChangeArrowheads="1"/>
                      </wps:cNvSpPr>
                      <wps:spPr bwMode="auto">
                        <a:xfrm>
                          <a:off x="0" y="0"/>
                          <a:ext cx="5241290" cy="1530488"/>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virtio_thinint_area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summary_indicator;</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indicator;</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bit_nr;</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isc;</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__attribute__ ((packed));</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05pt;margin-top:1.5pt;height:120.5pt;width:412.7pt;z-index:251699200;mso-width-relative:page;mso-height-relative:page;" fillcolor="#FFFFFF" filled="t" stroked="t" coordsize="21600,21600" o:gfxdata="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6dnzk1wAAAAcBAAAPAAAAAAAAAAEAIAAAACIA&#10;AABkcnMvZG93bnJldi54bWxQSwECFAAUAAAACACHTuJAuJXWpkMCAACKBAAADgAAAAAAAAABACAA&#10;AAAmAQAAZHJzL2Uyb0RvYy54bWxQSwUGAAAAAAYABgBZAQAA2wU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virtio_thinint_area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summary_indicator;</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indicator;</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be64 bit_nr;</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isc;</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__attribute__ ((packed));</w:t>
                      </w:r>
                    </w:p>
                  </w:txbxContent>
                </v:textbox>
              </v:shape>
            </w:pict>
          </mc:Fallback>
        </mc:AlternateContent>
      </w:r>
    </w:p>
    <w:p>
      <w:pPr>
        <w:spacing w:before="156"/>
      </w:pPr>
    </w:p>
    <w:p>
      <w:pPr>
        <w:spacing w:before="156"/>
      </w:pPr>
    </w:p>
    <w:p>
      <w:pPr>
        <w:spacing w:before="156"/>
      </w:pPr>
    </w:p>
    <w:p>
      <w:pPr>
        <w:spacing w:before="156"/>
      </w:pPr>
      <w:r>
        <w:t>summary_indicator</w:t>
      </w:r>
      <w:r>
        <w:rPr>
          <w:rFonts w:hint="eastAsia"/>
        </w:rPr>
        <w:t>包含</w:t>
      </w:r>
      <w:r>
        <w:t>8</w:t>
      </w:r>
      <w:r>
        <w:rPr>
          <w:rFonts w:hint="eastAsia"/>
        </w:rPr>
        <w:t>位摘要指示符的访客地址。</w:t>
      </w:r>
      <w:r>
        <w:t>indicator</w:t>
      </w:r>
      <w:r>
        <w:rPr>
          <w:rFonts w:hint="eastAsia"/>
        </w:rPr>
        <w:t>包含一个区域的访客地址，其中包含设备的指示符，从</w:t>
      </w:r>
      <w:r>
        <w:t>bit_nr</w:t>
      </w:r>
      <w:r>
        <w:rPr>
          <w:rFonts w:hint="eastAsia"/>
        </w:rPr>
        <w:t>开始，每个虚拟队列设备占一位。位号从左侧开始，即第一个字节中的最高位被分配位号</w:t>
      </w:r>
      <w:r>
        <w:t>0. isc</w:t>
      </w:r>
      <w:r>
        <w:rPr>
          <w:rFonts w:hint="eastAsia"/>
        </w:rPr>
        <w:t>包含用于适配器</w:t>
      </w:r>
      <w:r>
        <w:t>I/O</w:t>
      </w:r>
      <w:r>
        <w:rPr>
          <w:rFonts w:hint="eastAsia"/>
        </w:rPr>
        <w:t>中断的</w:t>
      </w:r>
      <w:r>
        <w:t>I/O</w:t>
      </w:r>
      <w:r>
        <w:rPr>
          <w:rFonts w:hint="eastAsia"/>
        </w:rPr>
        <w:t>中断子类。它</w:t>
      </w:r>
      <w:r>
        <w:rPr>
          <w:rFonts w:hint="eastAsia"/>
          <w:b/>
        </w:rPr>
        <w:t>可能</w:t>
      </w:r>
      <w:r>
        <w:rPr>
          <w:rFonts w:hint="eastAsia"/>
        </w:rPr>
        <w:t>与代理</w:t>
      </w:r>
      <w:r>
        <w:t>virtio-ccw</w:t>
      </w:r>
      <w:r>
        <w:rPr>
          <w:rFonts w:hint="eastAsia"/>
        </w:rPr>
        <w:t>设备的子通道使用的</w:t>
      </w:r>
      <w:r>
        <w:t>isc</w:t>
      </w:r>
      <w:r>
        <w:rPr>
          <w:rFonts w:hint="eastAsia"/>
        </w:rPr>
        <w:t>不同。结构的末尾没有添加填充，它的长度恰好是</w:t>
      </w:r>
      <w:r>
        <w:t>25</w:t>
      </w:r>
      <w:r>
        <w:rPr>
          <w:rFonts w:hint="eastAsia"/>
        </w:rPr>
        <w:t>个字节。</w:t>
      </w:r>
    </w:p>
    <w:p>
      <w:pPr>
        <w:pStyle w:val="8"/>
      </w:pPr>
      <w:bookmarkStart w:id="90" w:name="_4.3.2.6.3.1_设备要求：设置两阶段队列指示符"/>
      <w:bookmarkEnd w:id="90"/>
      <w:r>
        <w:t xml:space="preserve">4.3.2.6.3.1 </w:t>
      </w:r>
      <w:r>
        <w:rPr>
          <w:rFonts w:hint="eastAsia"/>
        </w:rPr>
        <w:t>设备要求：设置两阶段队列指示符</w:t>
      </w:r>
    </w:p>
    <w:p>
      <w:pPr>
        <w:spacing w:before="156"/>
      </w:pPr>
      <w:r>
        <w:rPr>
          <w:rFonts w:hint="eastAsia"/>
        </w:rPr>
        <w:t>如果驱动程序已经通过</w:t>
      </w:r>
      <w:r>
        <w:t>CCW_CMD_SET_IND</w:t>
      </w:r>
      <w:r>
        <w:rPr>
          <w:rFonts w:hint="eastAsia"/>
        </w:rPr>
        <w:t>命令设置了经典队列指示符，则设备必须使用拒绝命令对任何后续</w:t>
      </w:r>
      <w:r>
        <w:t>CCW_CMD_SET_IND_ADAPTER</w:t>
      </w:r>
      <w:r>
        <w:rPr>
          <w:rFonts w:hint="eastAsia"/>
        </w:rPr>
        <w:t>命令发布单元检查。</w:t>
      </w:r>
    </w:p>
    <w:p>
      <w:pPr>
        <w:pStyle w:val="7"/>
      </w:pPr>
      <w:bookmarkStart w:id="91" w:name="_4.3.2.6.4_旧版接口：关于设置两阶段指示符的注意事项"/>
      <w:bookmarkEnd w:id="91"/>
      <w:r>
        <w:t xml:space="preserve">4.3.2.6.4 </w:t>
      </w:r>
      <w:r>
        <w:rPr>
          <w:rFonts w:hint="eastAsia"/>
        </w:rPr>
        <w:t>旧版接口：关于设置两阶段指示符的注意事项</w:t>
      </w:r>
    </w:p>
    <w:p>
      <w:pPr>
        <w:spacing w:before="156"/>
      </w:pPr>
      <w:r>
        <w:rPr>
          <w:rFonts w:hint="eastAsia"/>
        </w:rPr>
        <w:t>在某些情况下，旧版设备仅支持经典队列指示器；在这种情况下，由于它们不知道该命令，它们将拒绝</w:t>
      </w:r>
      <w:r>
        <w:t>CCW_CMD_SET_IND_ADAPTER</w:t>
      </w:r>
      <w:r>
        <w:rPr>
          <w:rFonts w:hint="eastAsia"/>
        </w:rPr>
        <w:t>。然而，一些旧版设备不仅支持两阶段队列指示器，并且驱动程序能够成功使用</w:t>
      </w:r>
      <w:r>
        <w:t>CCW_CMD_SET_IND_ADAPTER</w:t>
      </w:r>
      <w:r>
        <w:rPr>
          <w:rFonts w:hint="eastAsia"/>
        </w:rPr>
        <w:t>来设置它们。</w:t>
      </w:r>
    </w:p>
    <w:p>
      <w:pPr>
        <w:pStyle w:val="5"/>
      </w:pPr>
      <w:r>
        <w:t xml:space="preserve">4.3.3 </w:t>
      </w:r>
      <w:r>
        <w:rPr>
          <w:rFonts w:hint="eastAsia"/>
        </w:rPr>
        <w:t>设备操作</w:t>
      </w:r>
    </w:p>
    <w:p>
      <w:pPr>
        <w:pStyle w:val="6"/>
      </w:pPr>
      <w:r>
        <w:t xml:space="preserve">4.3.3.1 </w:t>
      </w:r>
      <w:r>
        <w:rPr>
          <w:rFonts w:hint="eastAsia"/>
        </w:rPr>
        <w:t>主机</w:t>
      </w:r>
      <w:r>
        <w:t>-&gt;</w:t>
      </w:r>
      <w:r>
        <w:rPr>
          <w:rFonts w:hint="eastAsia"/>
        </w:rPr>
        <w:t>访客通知</w:t>
      </w:r>
    </w:p>
    <w:p>
      <w:pPr>
        <w:spacing w:before="156"/>
      </w:pPr>
      <w:r>
        <w:rPr>
          <w:rFonts w:hint="eastAsia"/>
        </w:rPr>
        <w:t>主机</w:t>
      </w:r>
      <w:r>
        <w:t>-&gt;</w:t>
      </w:r>
      <w:r>
        <w:rPr>
          <w:rFonts w:hint="eastAsia"/>
        </w:rPr>
        <w:t>访客通知存在两种操作模式，经典</w:t>
      </w:r>
      <w:r>
        <w:t>I/O</w:t>
      </w:r>
      <w:r>
        <w:rPr>
          <w:rFonts w:hint="eastAsia"/>
        </w:rPr>
        <w:t>中断和适配器</w:t>
      </w:r>
      <w:r>
        <w:t>I/O</w:t>
      </w:r>
      <w:r>
        <w:rPr>
          <w:rFonts w:hint="eastAsia"/>
        </w:rPr>
        <w:t>中断。使用模式由驱动程序分别使用</w:t>
      </w:r>
      <w:r>
        <w:t>CCW_CMD_SET_IND</w:t>
      </w:r>
      <w:r>
        <w:rPr>
          <w:rFonts w:hint="eastAsia"/>
        </w:rPr>
        <w:t>，</w:t>
      </w:r>
      <w:r>
        <w:t>CCW_CMD_SET_IND_ADAPTER</w:t>
      </w:r>
      <w:r>
        <w:rPr>
          <w:rFonts w:hint="eastAsia"/>
        </w:rPr>
        <w:t>来设置队列指示符来确定。</w:t>
      </w:r>
    </w:p>
    <w:p>
      <w:pPr>
        <w:spacing w:before="156"/>
      </w:pPr>
      <w:r>
        <w:rPr>
          <w:rFonts w:hint="eastAsia"/>
        </w:rPr>
        <w:t>对于配置更改，驱动程序始终使用经典</w:t>
      </w:r>
      <w:r>
        <w:t>I/O</w:t>
      </w:r>
      <w:r>
        <w:rPr>
          <w:rFonts w:hint="eastAsia"/>
        </w:rPr>
        <w:t>中断。</w:t>
      </w:r>
    </w:p>
    <w:p>
      <w:pPr>
        <w:pStyle w:val="7"/>
      </w:pPr>
      <w:r>
        <w:t xml:space="preserve">4.3.3.1.1 </w:t>
      </w:r>
      <w:r>
        <w:rPr>
          <w:rFonts w:hint="eastAsia"/>
        </w:rPr>
        <w:t>来自</w:t>
      </w:r>
      <w:r>
        <w:t>Classic I/O</w:t>
      </w:r>
      <w:r>
        <w:rPr>
          <w:rFonts w:hint="eastAsia"/>
        </w:rPr>
        <w:t>中断的通知</w:t>
      </w:r>
    </w:p>
    <w:p>
      <w:pPr>
        <w:spacing w:before="156"/>
      </w:pPr>
      <w:r>
        <w:rPr>
          <w:rFonts w:hint="eastAsia"/>
        </w:rPr>
        <w:t>如果驱动程序使用</w:t>
      </w:r>
      <w:r>
        <w:t>CCW_CMD_SET_IND</w:t>
      </w:r>
      <w:r>
        <w:rPr>
          <w:rFonts w:hint="eastAsia"/>
        </w:rPr>
        <w:t>命令设置队列指示符，则设备将使用经典</w:t>
      </w:r>
      <w:r>
        <w:t>I/O</w:t>
      </w:r>
      <w:r>
        <w:rPr>
          <w:rFonts w:hint="eastAsia"/>
        </w:rPr>
        <w:t>中断来进行关于虚拟队列活动的主机</w:t>
      </w:r>
      <w:r>
        <w:t>-&gt;</w:t>
      </w:r>
      <w:r>
        <w:rPr>
          <w:rFonts w:hint="eastAsia"/>
        </w:rPr>
        <w:t>访客通知。</w:t>
      </w:r>
    </w:p>
    <w:p>
      <w:pPr>
        <w:spacing w:before="156"/>
      </w:pPr>
      <w:r>
        <w:rPr>
          <w:rFonts w:hint="eastAsia"/>
        </w:rPr>
        <w:t>为了向驱动程序通知虚拟队列的缓冲区，设备在访客提供的指示符中设置相应的位。如果子通道尚未处于中断状态，则设备会产生未经请求的</w:t>
      </w:r>
      <w:r>
        <w:t>I/O</w:t>
      </w:r>
      <w:r>
        <w:rPr>
          <w:rFonts w:hint="eastAsia"/>
        </w:rPr>
        <w:t>中断。</w:t>
      </w:r>
    </w:p>
    <w:p>
      <w:pPr>
        <w:spacing w:before="156"/>
      </w:pPr>
      <w:r>
        <w:rPr>
          <w:rFonts w:hint="eastAsia"/>
        </w:rPr>
        <w:t>如果设备想要通知驱动程序有关配置更改的信息，则会在配置指示符中设置位</w:t>
      </w:r>
      <w:r>
        <w:t>0</w:t>
      </w:r>
      <w:r>
        <w:rPr>
          <w:rFonts w:hint="eastAsia"/>
        </w:rPr>
        <w:t>，并在需要时生成未经请求的</w:t>
      </w:r>
      <w:r>
        <w:t>I/O</w:t>
      </w:r>
      <w:r>
        <w:rPr>
          <w:rFonts w:hint="eastAsia"/>
        </w:rPr>
        <w:t>中断。如果将适配器</w:t>
      </w:r>
      <w:r>
        <w:t>I/O</w:t>
      </w:r>
      <w:r>
        <w:rPr>
          <w:rFonts w:hint="eastAsia"/>
        </w:rPr>
        <w:t>中断用于队列通知，这也适用。</w:t>
      </w:r>
    </w:p>
    <w:p>
      <w:pPr>
        <w:pStyle w:val="7"/>
      </w:pPr>
      <w:r>
        <w:t xml:space="preserve">4.3.3.1.2 </w:t>
      </w:r>
      <w:r>
        <w:rPr>
          <w:rFonts w:hint="eastAsia"/>
        </w:rPr>
        <w:t>通过</w:t>
      </w:r>
      <w:r>
        <w:t>Adapter I/O</w:t>
      </w:r>
      <w:r>
        <w:rPr>
          <w:rFonts w:hint="eastAsia"/>
        </w:rPr>
        <w:t>中断通知</w:t>
      </w:r>
    </w:p>
    <w:p>
      <w:pPr>
        <w:spacing w:before="156"/>
      </w:pPr>
      <w:r>
        <w:rPr>
          <w:rFonts w:hint="eastAsia"/>
        </w:rPr>
        <w:t>如果驱动程序使用</w:t>
      </w:r>
      <w:r>
        <w:t>CCW_CMD_SET_IND_ADAPTER</w:t>
      </w:r>
      <w:r>
        <w:rPr>
          <w:rFonts w:hint="eastAsia"/>
        </w:rPr>
        <w:t>命令设置队列指示符，则设备将使用适配器</w:t>
      </w:r>
      <w:r>
        <w:t>I/O</w:t>
      </w:r>
      <w:r>
        <w:rPr>
          <w:rFonts w:hint="eastAsia"/>
        </w:rPr>
        <w:t>中断来进行有关虚拟队列活动的主机</w:t>
      </w:r>
      <w:r>
        <w:t>-&gt;</w:t>
      </w:r>
      <w:r>
        <w:rPr>
          <w:rFonts w:hint="eastAsia"/>
        </w:rPr>
        <w:t>访客通知。</w:t>
      </w:r>
    </w:p>
    <w:p>
      <w:pPr>
        <w:spacing w:before="156"/>
      </w:pPr>
      <w:r>
        <w:rPr>
          <w:rFonts w:hint="eastAsia"/>
        </w:rPr>
        <w:t>为了向驱动程序通知虚拟队列的缓冲区，设备将访客提供的指示符区域中的位设置为相应的偏移量。访客提供的摘要指示符设置为</w:t>
      </w:r>
      <w:r>
        <w:t>0x01</w:t>
      </w:r>
      <w:r>
        <w:rPr>
          <w:rFonts w:hint="eastAsia"/>
        </w:rPr>
        <w:t>。并生成了相应中断子类的适配器</w:t>
      </w:r>
      <w:r>
        <w:t>I/O</w:t>
      </w:r>
      <w:r>
        <w:rPr>
          <w:rFonts w:hint="eastAsia"/>
        </w:rPr>
        <w:t>中断。</w:t>
      </w:r>
    </w:p>
    <w:p>
      <w:pPr>
        <w:spacing w:before="156"/>
      </w:pPr>
      <w:r>
        <w:rPr>
          <w:rFonts w:hint="eastAsia"/>
        </w:rPr>
        <w:t>驱动程序处理适配器</w:t>
      </w:r>
      <w:r>
        <w:t>I/O</w:t>
      </w:r>
      <w:r>
        <w:rPr>
          <w:rFonts w:hint="eastAsia"/>
        </w:rPr>
        <w:t>中断的推荐方法如下：</w:t>
      </w:r>
    </w:p>
    <w:p>
      <w:pPr>
        <w:spacing w:before="156"/>
      </w:pPr>
      <w:r>
        <w:tab/>
      </w:r>
      <w:r>
        <w:rPr>
          <w:rFonts w:hint="eastAsia"/>
        </w:rPr>
        <w:t>·处理与摘要指示符关联的所有队列指示符位。</w:t>
      </w:r>
    </w:p>
    <w:p>
      <w:pPr>
        <w:spacing w:before="156"/>
      </w:pPr>
      <w:r>
        <w:tab/>
      </w:r>
      <w:r>
        <w:rPr>
          <w:rFonts w:hint="eastAsia"/>
        </w:rPr>
        <w:t>·清除摘要指示符，然后执行同步（内存屏障）。</w:t>
      </w:r>
    </w:p>
    <w:p>
      <w:pPr>
        <w:spacing w:before="156"/>
      </w:pPr>
      <w:r>
        <w:tab/>
      </w:r>
      <w:r>
        <w:rPr>
          <w:rFonts w:hint="eastAsia"/>
        </w:rPr>
        <w:t>·再次处理与摘要指示符关联的所有队列指示符位。</w:t>
      </w:r>
    </w:p>
    <w:p>
      <w:pPr>
        <w:pStyle w:val="8"/>
      </w:pPr>
      <w:bookmarkStart w:id="92" w:name="_4.3.3.1.2.1_设备要求：关于通过Adapter_I/O中断提"/>
      <w:bookmarkEnd w:id="92"/>
      <w:r>
        <w:t xml:space="preserve">4.3.3.1.2.1 </w:t>
      </w:r>
      <w:r>
        <w:rPr>
          <w:rFonts w:hint="eastAsia"/>
        </w:rPr>
        <w:t>设备要求：关于通过</w:t>
      </w:r>
      <w:r>
        <w:t>Adapter I/O</w:t>
      </w:r>
      <w:r>
        <w:rPr>
          <w:rFonts w:hint="eastAsia"/>
        </w:rPr>
        <w:t>中断提示的注意事项</w:t>
      </w:r>
    </w:p>
    <w:p>
      <w:pPr>
        <w:spacing w:before="156"/>
      </w:pPr>
      <w:r>
        <w:rPr>
          <w:rFonts w:hint="eastAsia"/>
        </w:rPr>
        <w:t>如果在通知之前未设置摘要指示符，则设备</w:t>
      </w:r>
      <w:r>
        <w:rPr>
          <w:rFonts w:hint="eastAsia"/>
          <w:b/>
        </w:rPr>
        <w:t>应该</w:t>
      </w:r>
      <w:r>
        <w:rPr>
          <w:rFonts w:hint="eastAsia"/>
        </w:rPr>
        <w:t>只生成适配器</w:t>
      </w:r>
      <w:r>
        <w:t>I/O</w:t>
      </w:r>
      <w:r>
        <w:rPr>
          <w:rFonts w:hint="eastAsia"/>
        </w:rPr>
        <w:t>中断。</w:t>
      </w:r>
    </w:p>
    <w:p>
      <w:pPr>
        <w:pStyle w:val="8"/>
      </w:pPr>
      <w:bookmarkStart w:id="93" w:name="_4.3.3.1.2.2_驱动要求：关于通过Adapter_I/O中断提"/>
      <w:bookmarkEnd w:id="93"/>
      <w:r>
        <w:t xml:space="preserve">4.3.3.1.2.2 </w:t>
      </w:r>
      <w:r>
        <w:rPr>
          <w:rFonts w:hint="eastAsia"/>
        </w:rPr>
        <w:t>驱动要求：关于通过</w:t>
      </w:r>
      <w:r>
        <w:t>Adapter I/O</w:t>
      </w:r>
      <w:r>
        <w:rPr>
          <w:rFonts w:hint="eastAsia"/>
        </w:rPr>
        <w:t>中断提示的注意事项</w:t>
      </w:r>
    </w:p>
    <w:p>
      <w:pPr>
        <w:spacing w:before="156"/>
      </w:pPr>
      <w:r>
        <w:rPr>
          <w:rFonts w:hint="eastAsia"/>
        </w:rPr>
        <w:t>在处理队列指示符之前，驱动程序</w:t>
      </w:r>
      <w:r>
        <w:rPr>
          <w:rFonts w:hint="eastAsia"/>
          <w:b/>
        </w:rPr>
        <w:t>必须</w:t>
      </w:r>
      <w:r>
        <w:rPr>
          <w:rFonts w:hint="eastAsia"/>
        </w:rPr>
        <w:t>在收到适配器</w:t>
      </w:r>
      <w:r>
        <w:t>I/O</w:t>
      </w:r>
      <w:r>
        <w:rPr>
          <w:rFonts w:hint="eastAsia"/>
        </w:rPr>
        <w:t>中断后清除摘要指示符。</w:t>
      </w:r>
    </w:p>
    <w:p>
      <w:pPr>
        <w:pStyle w:val="7"/>
      </w:pPr>
      <w:bookmarkStart w:id="94" w:name="_4.3.3.1.3_旧版接口：关于主机-&gt;访客通知的注意事项"/>
      <w:bookmarkEnd w:id="94"/>
      <w:r>
        <w:t xml:space="preserve">4.3.3.1.3 </w:t>
      </w:r>
      <w:r>
        <w:rPr>
          <w:rFonts w:hint="eastAsia"/>
        </w:rPr>
        <w:t>旧版接口：关于主机</w:t>
      </w:r>
      <w:r>
        <w:t>-&gt;</w:t>
      </w:r>
      <w:r>
        <w:rPr>
          <w:rFonts w:hint="eastAsia"/>
        </w:rPr>
        <w:t>访客通知的注意事项</w:t>
      </w:r>
    </w:p>
    <w:p>
      <w:pPr>
        <w:spacing w:before="156"/>
      </w:pPr>
      <w:r>
        <w:rPr>
          <w:rFonts w:hint="eastAsia"/>
        </w:rPr>
        <w:t>由于旧版设备和驱动程序仅支持经典队列指示器，因此主机</w:t>
      </w:r>
      <w:r>
        <w:t>-&gt;</w:t>
      </w:r>
      <w:r>
        <w:rPr>
          <w:rFonts w:hint="eastAsia"/>
        </w:rPr>
        <w:t>访客通知将始终通过经典</w:t>
      </w:r>
      <w:r>
        <w:t>I/O</w:t>
      </w:r>
      <w:r>
        <w:rPr>
          <w:rFonts w:hint="eastAsia"/>
        </w:rPr>
        <w:t>中断完成。</w:t>
      </w:r>
    </w:p>
    <w:p>
      <w:pPr>
        <w:pStyle w:val="6"/>
      </w:pPr>
      <w:r>
        <w:t xml:space="preserve">4.3.3.2 </w:t>
      </w:r>
      <w:r>
        <w:rPr>
          <w:rFonts w:hint="eastAsia"/>
        </w:rPr>
        <w:t>访客</w:t>
      </w:r>
      <w:r>
        <w:t>-&gt;</w:t>
      </w:r>
      <w:r>
        <w:rPr>
          <w:rFonts w:hint="eastAsia"/>
        </w:rPr>
        <w:t>主机通知</w:t>
      </w:r>
    </w:p>
    <w:p>
      <w:pPr>
        <w:spacing w:before="156"/>
      </w:pPr>
      <w:r>
        <w:rPr>
          <w:rFonts w:hint="eastAsia"/>
        </w:rPr>
        <w:t>不幸的是，为了向设备通知虚拟队列缓冲区，驱动程序不能使用通道命令（通道</w:t>
      </w:r>
      <w:r>
        <w:t>I/O</w:t>
      </w:r>
      <w:r>
        <w:rPr>
          <w:rFonts w:hint="eastAsia"/>
        </w:rPr>
        <w:t>的异步特性与主机块</w:t>
      </w:r>
      <w:r>
        <w:t>I/O</w:t>
      </w:r>
      <w:r>
        <w:rPr>
          <w:rFonts w:hint="eastAsia"/>
        </w:rPr>
        <w:t>后端交互不良）。取而代之的，它使用诊断</w:t>
      </w:r>
      <w:r>
        <w:t>0x500</w:t>
      </w:r>
      <w:r>
        <w:rPr>
          <w:rFonts w:hint="eastAsia"/>
        </w:rPr>
        <w:t>调用，子代码</w:t>
      </w:r>
      <w:r>
        <w:t>3</w:t>
      </w:r>
      <w:r>
        <w:rPr>
          <w:rFonts w:hint="eastAsia"/>
        </w:rPr>
        <w:t>指定队列，如下所示：</w:t>
      </w:r>
    </w:p>
    <w:p>
      <w:pPr>
        <w:spacing w:before="156"/>
      </w:pPr>
    </w:p>
    <w:tbl>
      <w:tblPr>
        <w:tblStyle w:val="2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2331"/>
        <w:gridCol w:w="2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exact"/>
        </w:trPr>
        <w:tc>
          <w:tcPr>
            <w:tcW w:w="1649"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GPR</w:t>
            </w:r>
          </w:p>
        </w:tc>
        <w:tc>
          <w:tcPr>
            <w:tcW w:w="2331"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输入值</w:t>
            </w:r>
          </w:p>
        </w:tc>
        <w:tc>
          <w:tcPr>
            <w:tcW w:w="233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输出值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exact"/>
        </w:trPr>
        <w:tc>
          <w:tcPr>
            <w:tcW w:w="1649"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1</w:t>
            </w:r>
          </w:p>
        </w:tc>
        <w:tc>
          <w:tcPr>
            <w:tcW w:w="2331"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0x3</w:t>
            </w:r>
          </w:p>
        </w:tc>
        <w:tc>
          <w:tcPr>
            <w:tcW w:w="233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exact"/>
        </w:trPr>
        <w:tc>
          <w:tcPr>
            <w:tcW w:w="1649"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2</w:t>
            </w:r>
          </w:p>
        </w:tc>
        <w:tc>
          <w:tcPr>
            <w:tcW w:w="2331"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子通道</w:t>
            </w:r>
            <w:r>
              <w:rPr>
                <w:rFonts w:cs="Times New Roman"/>
                <w:szCs w:val="24"/>
              </w:rPr>
              <w:t>ID</w:t>
            </w:r>
          </w:p>
        </w:tc>
        <w:tc>
          <w:tcPr>
            <w:tcW w:w="233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主机</w:t>
            </w:r>
            <w:r>
              <w:rPr>
                <w:rFonts w:cs="Times New Roman"/>
                <w:szCs w:val="24"/>
              </w:rPr>
              <w:t>Cookie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exact"/>
        </w:trPr>
        <w:tc>
          <w:tcPr>
            <w:tcW w:w="1649"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3</w:t>
            </w:r>
          </w:p>
        </w:tc>
        <w:tc>
          <w:tcPr>
            <w:tcW w:w="2331"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虚拟队列号</w:t>
            </w:r>
          </w:p>
        </w:tc>
        <w:tc>
          <w:tcPr>
            <w:tcW w:w="233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exact"/>
        </w:trPr>
        <w:tc>
          <w:tcPr>
            <w:tcW w:w="1649"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cs="Times New Roman"/>
                <w:szCs w:val="24"/>
              </w:rPr>
              <w:t>4</w:t>
            </w:r>
          </w:p>
        </w:tc>
        <w:tc>
          <w:tcPr>
            <w:tcW w:w="2331"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r>
              <w:rPr>
                <w:rFonts w:hint="eastAsia" w:cs="Times New Roman"/>
                <w:szCs w:val="24"/>
              </w:rPr>
              <w:t>主机</w:t>
            </w:r>
            <w:r>
              <w:rPr>
                <w:rFonts w:cs="Times New Roman"/>
                <w:szCs w:val="24"/>
              </w:rPr>
              <w:t>Cookie</w:t>
            </w:r>
          </w:p>
        </w:tc>
        <w:tc>
          <w:tcPr>
            <w:tcW w:w="2332" w:type="dxa"/>
            <w:tcBorders>
              <w:top w:val="single" w:color="auto" w:sz="4" w:space="0"/>
              <w:left w:val="single" w:color="auto" w:sz="4" w:space="0"/>
              <w:bottom w:val="single" w:color="auto" w:sz="4" w:space="0"/>
              <w:right w:val="single" w:color="auto" w:sz="4" w:space="0"/>
            </w:tcBorders>
          </w:tcPr>
          <w:p>
            <w:pPr>
              <w:spacing w:before="156" w:line="240" w:lineRule="auto"/>
              <w:ind w:firstLine="420"/>
              <w:rPr>
                <w:rFonts w:cs="Times New Roman"/>
                <w:szCs w:val="24"/>
              </w:rPr>
            </w:pPr>
          </w:p>
        </w:tc>
      </w:tr>
    </w:tbl>
    <w:p>
      <w:pPr>
        <w:pStyle w:val="7"/>
      </w:pPr>
      <w:bookmarkStart w:id="95" w:name="_4.3.3.2.1_设备要求：访客-&gt;主机通知"/>
      <w:bookmarkEnd w:id="95"/>
      <w:r>
        <w:t xml:space="preserve">4.3.3.2.1 </w:t>
      </w:r>
      <w:r>
        <w:rPr>
          <w:rFonts w:hint="eastAsia"/>
        </w:rPr>
        <w:t>设备要求：访客</w:t>
      </w:r>
      <w:r>
        <w:t>-&gt;</w:t>
      </w:r>
      <w:r>
        <w:rPr>
          <w:rFonts w:hint="eastAsia"/>
        </w:rPr>
        <w:t>主机通知</w:t>
      </w:r>
    </w:p>
    <w:p>
      <w:pPr>
        <w:spacing w:before="156"/>
      </w:pPr>
      <w:r>
        <w:rPr>
          <w:rFonts w:hint="eastAsia"/>
        </w:rPr>
        <w:t>设</w:t>
      </w:r>
      <w:r>
        <w:rPr>
          <w:rFonts w:hint="eastAsia"/>
          <w:b/>
        </w:rPr>
        <w:t>备必须</w:t>
      </w:r>
      <w:r>
        <w:rPr>
          <w:rFonts w:hint="eastAsia"/>
        </w:rPr>
        <w:t>忽略</w:t>
      </w:r>
      <w:r>
        <w:t>GPR2</w:t>
      </w:r>
      <w:r>
        <w:rPr>
          <w:rFonts w:hint="eastAsia"/>
        </w:rPr>
        <w:t>的</w:t>
      </w:r>
      <w:r>
        <w:t>0-31</w:t>
      </w:r>
      <w:r>
        <w:rPr>
          <w:rFonts w:hint="eastAsia"/>
        </w:rPr>
        <w:t>位（从左边开始计数）。这使得子通道</w:t>
      </w:r>
      <w:r>
        <w:t>ID</w:t>
      </w:r>
      <w:r>
        <w:rPr>
          <w:rFonts w:hint="eastAsia"/>
        </w:rPr>
        <w:t>与传递给现有</w:t>
      </w:r>
      <w:r>
        <w:t>I/O</w:t>
      </w:r>
      <w:r>
        <w:rPr>
          <w:rFonts w:hint="eastAsia"/>
        </w:rPr>
        <w:t>指令的方式一致。</w:t>
      </w:r>
    </w:p>
    <w:p>
      <w:pPr>
        <w:spacing w:before="156"/>
      </w:pPr>
      <w:r>
        <w:rPr>
          <w:rFonts w:hint="eastAsia"/>
        </w:rPr>
        <w:t>设备</w:t>
      </w:r>
      <w:r>
        <w:rPr>
          <w:rFonts w:hint="eastAsia"/>
          <w:b/>
        </w:rPr>
        <w:t>可以</w:t>
      </w:r>
      <w:r>
        <w:rPr>
          <w:rFonts w:hint="eastAsia"/>
        </w:rPr>
        <w:t>在</w:t>
      </w:r>
      <w:r>
        <w:t>GPR2</w:t>
      </w:r>
      <w:r>
        <w:rPr>
          <w:rFonts w:hint="eastAsia"/>
        </w:rPr>
        <w:t>中返回</w:t>
      </w:r>
      <w:r>
        <w:t>64</w:t>
      </w:r>
      <w:r>
        <w:rPr>
          <w:rFonts w:hint="eastAsia"/>
        </w:rPr>
        <w:t>位主机</w:t>
      </w:r>
      <w:r>
        <w:t>cookie</w:t>
      </w:r>
      <w:r>
        <w:rPr>
          <w:rFonts w:hint="eastAsia"/>
        </w:rPr>
        <w:t>，以加快通知执行速度。</w:t>
      </w:r>
    </w:p>
    <w:p>
      <w:pPr>
        <w:pStyle w:val="7"/>
      </w:pPr>
      <w:bookmarkStart w:id="96" w:name="_4.3.3.2.2_驱动要求：访客-&gt;主机通知"/>
      <w:bookmarkEnd w:id="96"/>
      <w:r>
        <w:t xml:space="preserve">4.3.3.2.2 </w:t>
      </w:r>
      <w:r>
        <w:rPr>
          <w:rFonts w:hint="eastAsia"/>
        </w:rPr>
        <w:t>驱动要求：访客</w:t>
      </w:r>
      <w:r>
        <w:t>-&gt;</w:t>
      </w:r>
      <w:r>
        <w:rPr>
          <w:rFonts w:hint="eastAsia"/>
        </w:rPr>
        <w:t>主机通知</w:t>
      </w:r>
    </w:p>
    <w:p>
      <w:pPr>
        <w:spacing w:before="156"/>
      </w:pPr>
      <w:r>
        <w:rPr>
          <w:rFonts w:hint="eastAsia"/>
        </w:rPr>
        <w:t>对于每个通知，驱动程序应该使用</w:t>
      </w:r>
      <w:r>
        <w:t>GPR4</w:t>
      </w:r>
      <w:r>
        <w:rPr>
          <w:rFonts w:hint="eastAsia"/>
        </w:rPr>
        <w:t>从前一个通知中传递</w:t>
      </w:r>
      <w:r>
        <w:t>GPR2</w:t>
      </w:r>
      <w:r>
        <w:rPr>
          <w:rFonts w:hint="eastAsia"/>
        </w:rPr>
        <w:t>中收到的主机</w:t>
      </w:r>
      <w:r>
        <w:t>cookie</w:t>
      </w:r>
      <w:r>
        <w:rPr>
          <w:rFonts w:hint="eastAsia"/>
        </w:rPr>
        <w:t>。</w:t>
      </w:r>
    </w:p>
    <w:p>
      <w:pPr>
        <w:spacing w:before="156"/>
      </w:pPr>
      <w:r>
        <w:rPr>
          <w:rFonts w:hint="eastAsia"/>
          <w:b/>
        </w:rPr>
        <w:t>注：</w:t>
      </w:r>
      <w:r>
        <w:rPr>
          <w:rFonts w:hint="eastAsia"/>
        </w:rPr>
        <w:t>例如</w:t>
      </w:r>
    </w:p>
    <w:p>
      <w:pPr>
        <w:spacing w:before="156"/>
      </w:pPr>
    </w:p>
    <w:p>
      <w:pPr>
        <w:spacing w:before="156"/>
      </w:pPr>
    </w:p>
    <w:p>
      <w:pPr>
        <w:spacing w:before="156"/>
      </w:pPr>
      <w:r>
        <mc:AlternateContent>
          <mc:Choice Requires="wps">
            <w:drawing>
              <wp:anchor distT="0" distB="0" distL="114300" distR="114300" simplePos="0" relativeHeight="251700224" behindDoc="0" locked="0" layoutInCell="1" allowOverlap="1">
                <wp:simplePos x="0" y="0"/>
                <wp:positionH relativeFrom="column">
                  <wp:posOffset>116205</wp:posOffset>
                </wp:positionH>
                <wp:positionV relativeFrom="paragraph">
                  <wp:posOffset>83820</wp:posOffset>
                </wp:positionV>
                <wp:extent cx="5241290" cy="1355090"/>
                <wp:effectExtent l="0" t="0" r="16510" b="17145"/>
                <wp:wrapNone/>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5241290" cy="1354925"/>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info-&gt;cookie = do_notify(schid,</w:t>
                            </w:r>
                          </w:p>
                          <w:p>
                            <w:pPr>
                              <w:autoSpaceDE w:val="0"/>
                              <w:autoSpaceDN w:val="0"/>
                              <w:adjustRightInd w:val="0"/>
                              <w:spacing w:before="120"/>
                              <w:ind w:left="1260" w:firstLine="420"/>
                              <w:jc w:val="left"/>
                              <w:rPr>
                                <w:rFonts w:eastAsia="CourierNewPSMT"/>
                                <w:kern w:val="0"/>
                                <w:sz w:val="16"/>
                                <w:szCs w:val="16"/>
                              </w:rPr>
                            </w:pPr>
                            <w:r>
                              <w:rPr>
                                <w:rFonts w:eastAsia="CourierNewPSMT"/>
                                <w:kern w:val="0"/>
                                <w:sz w:val="16"/>
                                <w:szCs w:val="16"/>
                              </w:rPr>
                              <w:t>virtqueue_get_queue_index(vq),</w:t>
                            </w:r>
                          </w:p>
                          <w:p>
                            <w:pPr>
                              <w:autoSpaceDE w:val="0"/>
                              <w:autoSpaceDN w:val="0"/>
                              <w:adjustRightInd w:val="0"/>
                              <w:spacing w:before="120"/>
                              <w:ind w:left="1260" w:firstLine="420"/>
                              <w:jc w:val="left"/>
                              <w:rPr>
                                <w:rFonts w:eastAsia="CourierNewPSMT"/>
                                <w:kern w:val="0"/>
                                <w:sz w:val="16"/>
                                <w:szCs w:val="16"/>
                              </w:rPr>
                            </w:pPr>
                            <w:r>
                              <w:rPr>
                                <w:rFonts w:eastAsia="CourierNewPSMT"/>
                                <w:kern w:val="0"/>
                                <w:sz w:val="16"/>
                                <w:szCs w:val="16"/>
                              </w:rPr>
                              <w:t>info-&gt;cookie);</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15pt;margin-top:6.6pt;height:106.7pt;width:412.7pt;z-index:251700224;mso-width-relative:page;mso-height-relative:page;" fillcolor="#FFFFFF" filled="t" stroked="t" coordsize="21600,21600" o:gfxdata="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PBIxNgAAAAJAQAADwAAAAAAAAABACAAAAAiAAAA&#10;ZHJzL2Rvd25yZXYueG1sUEsBAhQAFAAAAAgAh07iQAvJc79AAgAAigQAAA4AAAAAAAAAAQAgAAAA&#10;JwEAAGRycy9lMm9Eb2MueG1sUEsFBgAAAAAGAAYAWQEAANkFA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info-&gt;cookie = do_notify(schid,</w:t>
                      </w:r>
                    </w:p>
                    <w:p>
                      <w:pPr>
                        <w:autoSpaceDE w:val="0"/>
                        <w:autoSpaceDN w:val="0"/>
                        <w:adjustRightInd w:val="0"/>
                        <w:spacing w:before="120"/>
                        <w:ind w:left="1260" w:firstLine="420"/>
                        <w:jc w:val="left"/>
                        <w:rPr>
                          <w:rFonts w:eastAsia="CourierNewPSMT"/>
                          <w:kern w:val="0"/>
                          <w:sz w:val="16"/>
                          <w:szCs w:val="16"/>
                        </w:rPr>
                      </w:pPr>
                      <w:r>
                        <w:rPr>
                          <w:rFonts w:eastAsia="CourierNewPSMT"/>
                          <w:kern w:val="0"/>
                          <w:sz w:val="16"/>
                          <w:szCs w:val="16"/>
                        </w:rPr>
                        <w:t>virtqueue_get_queue_index(vq),</w:t>
                      </w:r>
                    </w:p>
                    <w:p>
                      <w:pPr>
                        <w:autoSpaceDE w:val="0"/>
                        <w:autoSpaceDN w:val="0"/>
                        <w:adjustRightInd w:val="0"/>
                        <w:spacing w:before="120"/>
                        <w:ind w:left="1260" w:firstLine="420"/>
                        <w:jc w:val="left"/>
                        <w:rPr>
                          <w:rFonts w:eastAsia="CourierNewPSMT"/>
                          <w:kern w:val="0"/>
                          <w:sz w:val="16"/>
                          <w:szCs w:val="16"/>
                        </w:rPr>
                      </w:pPr>
                      <w:r>
                        <w:rPr>
                          <w:rFonts w:eastAsia="CourierNewPSMT"/>
                          <w:kern w:val="0"/>
                          <w:sz w:val="16"/>
                          <w:szCs w:val="16"/>
                        </w:rPr>
                        <w:t>info-&gt;cookie);</w:t>
                      </w:r>
                    </w:p>
                  </w:txbxContent>
                </v:textbox>
              </v:shape>
            </w:pict>
          </mc:Fallback>
        </mc:AlternateContent>
      </w:r>
    </w:p>
    <w:p>
      <w:pPr>
        <w:spacing w:before="156"/>
      </w:pPr>
    </w:p>
    <w:p>
      <w:pPr>
        <w:spacing w:before="156"/>
      </w:pPr>
    </w:p>
    <w:p>
      <w:pPr>
        <w:spacing w:before="156"/>
      </w:pPr>
    </w:p>
    <w:p>
      <w:pPr>
        <w:pStyle w:val="6"/>
      </w:pPr>
      <w:r>
        <w:t xml:space="preserve">4.3.3.3 </w:t>
      </w:r>
      <w:r>
        <w:rPr>
          <w:rFonts w:hint="eastAsia"/>
        </w:rPr>
        <w:t>复位设备</w:t>
      </w:r>
    </w:p>
    <w:p>
      <w:pPr>
        <w:spacing w:before="156"/>
      </w:pPr>
      <w:r>
        <w:rPr>
          <w:rFonts w:hint="eastAsia"/>
        </w:rPr>
        <w:t>为了重置设备，驱动程序发送</w:t>
      </w:r>
      <w:r>
        <w:t>CCW_CMD_VDEV_RESET</w:t>
      </w:r>
      <w:r>
        <w:rPr>
          <w:rFonts w:hint="eastAsia"/>
        </w:rPr>
        <w:t>命令。</w:t>
      </w:r>
    </w:p>
    <w:p>
      <w:pPr>
        <w:pStyle w:val="3"/>
        <w:spacing w:line="400" w:lineRule="exact"/>
      </w:pPr>
      <w:bookmarkStart w:id="97" w:name="_Toc1504066"/>
      <w:r>
        <w:rPr>
          <w:rFonts w:hint="eastAsia"/>
        </w:rPr>
        <w:t>5</w:t>
      </w:r>
      <w:r>
        <w:t xml:space="preserve"> </w:t>
      </w:r>
      <w:r>
        <w:rPr>
          <w:rFonts w:hint="eastAsia"/>
        </w:rPr>
        <w:t>设备类型</w:t>
      </w:r>
      <w:bookmarkEnd w:id="97"/>
    </w:p>
    <w:p>
      <w:r>
        <w:rPr>
          <w:rFonts w:hint="eastAsia"/>
        </w:rPr>
        <w:t xml:space="preserve"> </w:t>
      </w:r>
      <w:r>
        <w:t xml:space="preserve">   </w:t>
      </w:r>
      <w:r>
        <w:rPr>
          <w:rFonts w:hint="eastAsia"/>
        </w:rPr>
        <w:t>在队列、配置空间和virtio中内置的功能协议工具之上，定义了几个设备。</w:t>
      </w:r>
    </w:p>
    <w:p>
      <w:r>
        <w:rPr>
          <w:rFonts w:hint="eastAsia"/>
        </w:rPr>
        <w:t xml:space="preserve"> </w:t>
      </w:r>
      <w:r>
        <w:t xml:space="preserve"> </w:t>
      </w:r>
      <w:r>
        <w:rPr>
          <w:rFonts w:hint="eastAsia"/>
        </w:rPr>
        <w:t xml:space="preserve"> </w:t>
      </w:r>
      <w:r>
        <w:t xml:space="preserve"> </w:t>
      </w:r>
      <w:r>
        <w:rPr>
          <w:rFonts w:hint="eastAsia"/>
        </w:rPr>
        <w:t>以下设备ID用于标识不同类型的virtio设备。某些设备ID是为当前未在此标准中定义的设备保留的。</w:t>
      </w:r>
    </w:p>
    <w:p>
      <w:pPr>
        <w:ind w:firstLine="480"/>
      </w:pPr>
      <w:r>
        <w:drawing>
          <wp:anchor distT="0" distB="0" distL="114300" distR="114300" simplePos="0" relativeHeight="251660288" behindDoc="0" locked="0" layoutInCell="1" allowOverlap="1">
            <wp:simplePos x="0" y="0"/>
            <wp:positionH relativeFrom="column">
              <wp:posOffset>876300</wp:posOffset>
            </wp:positionH>
            <wp:positionV relativeFrom="page">
              <wp:posOffset>2428875</wp:posOffset>
            </wp:positionV>
            <wp:extent cx="3256915" cy="461899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56915" cy="4618990"/>
                    </a:xfrm>
                    <a:prstGeom prst="rect">
                      <a:avLst/>
                    </a:prstGeom>
                  </pic:spPr>
                </pic:pic>
              </a:graphicData>
            </a:graphic>
          </wp:anchor>
        </w:drawing>
      </w:r>
      <w:r>
        <w:rPr>
          <w:rFonts w:hint="eastAsia"/>
        </w:rPr>
        <w:t>发现可用的设备及其取决于总线的类型。</w:t>
      </w:r>
    </w:p>
    <w:p>
      <w:pPr>
        <w:ind w:firstLine="480"/>
      </w:pPr>
      <w:r>
        <w:rPr>
          <w:rFonts w:hint="eastAsia"/>
        </w:rPr>
        <w:t>本文件未指明上述部分设备，因为它们被视为不成熟或是没有合适的位置。请注意，有些仅由唯一的现有实现指定；它们可能成为未来规范的一部分，或完全废弃，或存在本标准之外。我们不再谈论它们了。</w:t>
      </w:r>
    </w:p>
    <w:p>
      <w:pPr>
        <w:pStyle w:val="4"/>
        <w:spacing w:line="400" w:lineRule="exact"/>
      </w:pPr>
      <w:bookmarkStart w:id="98" w:name="_Toc1504067"/>
      <w:r>
        <w:rPr>
          <w:rFonts w:hint="eastAsia"/>
        </w:rPr>
        <w:t>5</w:t>
      </w:r>
      <w:r>
        <w:t xml:space="preserve">.1 </w:t>
      </w:r>
      <w:r>
        <w:rPr>
          <w:rFonts w:hint="eastAsia"/>
        </w:rPr>
        <w:t>网络设备</w:t>
      </w:r>
      <w:bookmarkEnd w:id="98"/>
    </w:p>
    <w:p>
      <w:pPr>
        <w:ind w:firstLine="480"/>
      </w:pPr>
      <w:r>
        <w:rPr>
          <w:rFonts w:hint="eastAsia"/>
        </w:rPr>
        <w:t>virtio网络设备是虚拟以太网卡，是virtio目前支持的最复杂的设备。它快速地增强并清楚地展示了如何支持将新功能的添加到现有设备中。空缓冲区被放置在一个virtqueue中以接收数据包，而传出的数据包则按该顺序排队进入另一个virtqueue进行传输。第三个命令队列用于控制高级筛选功能。</w:t>
      </w:r>
    </w:p>
    <w:p>
      <w:pPr>
        <w:pStyle w:val="5"/>
        <w:spacing w:line="400" w:lineRule="exact"/>
      </w:pPr>
      <w:r>
        <w:rPr>
          <w:rFonts w:hint="eastAsia"/>
        </w:rPr>
        <w:t>5</w:t>
      </w:r>
      <w:r>
        <w:t>.1.1</w:t>
      </w:r>
      <w:r>
        <w:rPr>
          <w:rFonts w:hint="eastAsia"/>
        </w:rPr>
        <w:t>设备I</w:t>
      </w:r>
      <w:r>
        <w:t>D</w:t>
      </w:r>
    </w:p>
    <w:p>
      <w:r>
        <w:t>1</w:t>
      </w:r>
    </w:p>
    <w:p>
      <w:pPr>
        <w:pStyle w:val="5"/>
        <w:spacing w:line="400" w:lineRule="exact"/>
      </w:pPr>
      <w:r>
        <w:rPr>
          <w:rFonts w:hint="eastAsia"/>
        </w:rPr>
        <w:t>5</w:t>
      </w:r>
      <w:r>
        <w:t>.1.2 V</w:t>
      </w:r>
      <w:r>
        <w:rPr>
          <w:rFonts w:hint="eastAsia"/>
        </w:rPr>
        <w:t>i</w:t>
      </w:r>
      <w:r>
        <w:t>rtqueues(</w:t>
      </w:r>
      <w:r>
        <w:rPr>
          <w:rFonts w:hint="eastAsia"/>
        </w:rPr>
        <w:t>虚拟队列</w:t>
      </w:r>
      <w:r>
        <w:t>)</w:t>
      </w:r>
    </w:p>
    <w:p>
      <w:r>
        <w:rPr>
          <w:rFonts w:hint="eastAsia"/>
          <w:b/>
        </w:rPr>
        <w:t>0</w:t>
      </w:r>
      <w:r>
        <w:t xml:space="preserve"> </w:t>
      </w:r>
      <w:r>
        <w:rPr>
          <w:rFonts w:hint="eastAsia"/>
        </w:rPr>
        <w:t>接收 q</w:t>
      </w:r>
      <w:r>
        <w:t>1</w:t>
      </w:r>
    </w:p>
    <w:p>
      <w:r>
        <w:rPr>
          <w:rFonts w:hint="eastAsia"/>
          <w:b/>
        </w:rPr>
        <w:t xml:space="preserve">1 </w:t>
      </w:r>
      <w:r>
        <w:rPr>
          <w:rFonts w:hint="eastAsia"/>
        </w:rPr>
        <w:t>传输 q</w:t>
      </w:r>
      <w:r>
        <w:t>1</w:t>
      </w:r>
    </w:p>
    <w:p>
      <w:pPr>
        <w:rPr>
          <w:b/>
        </w:rPr>
      </w:pPr>
      <w:r>
        <w:rPr>
          <w:b/>
        </w:rPr>
        <w:t>…</w:t>
      </w:r>
    </w:p>
    <w:p>
      <w:r>
        <w:rPr>
          <w:rFonts w:hint="eastAsia"/>
          <w:b/>
        </w:rPr>
        <w:t>2</w:t>
      </w:r>
      <w:r>
        <w:rPr>
          <w:b/>
        </w:rPr>
        <w:t xml:space="preserve">N </w:t>
      </w:r>
      <w:r>
        <w:rPr>
          <w:rFonts w:hint="eastAsia"/>
        </w:rPr>
        <w:t>接收</w:t>
      </w:r>
      <w:r>
        <w:t xml:space="preserve"> qN</w:t>
      </w:r>
    </w:p>
    <w:p>
      <w:r>
        <w:rPr>
          <w:rFonts w:hint="eastAsia"/>
          <w:b/>
        </w:rPr>
        <w:t>2</w:t>
      </w:r>
      <w:r>
        <w:rPr>
          <w:b/>
        </w:rPr>
        <w:t>N+1</w:t>
      </w:r>
      <w:r>
        <w:t xml:space="preserve"> </w:t>
      </w:r>
      <w:r>
        <w:rPr>
          <w:rFonts w:hint="eastAsia"/>
        </w:rPr>
        <w:t>传输 q</w:t>
      </w:r>
      <w:r>
        <w:t>N</w:t>
      </w:r>
    </w:p>
    <w:p>
      <w:r>
        <w:rPr>
          <w:rFonts w:hint="eastAsia"/>
          <w:b/>
        </w:rPr>
        <w:t>2</w:t>
      </w:r>
      <w:r>
        <w:rPr>
          <w:b/>
        </w:rPr>
        <w:t>N</w:t>
      </w:r>
      <w:r>
        <w:rPr>
          <w:rFonts w:hint="eastAsia"/>
          <w:b/>
        </w:rPr>
        <w:t>+</w:t>
      </w:r>
      <w:r>
        <w:rPr>
          <w:b/>
        </w:rPr>
        <w:t xml:space="preserve">2 </w:t>
      </w:r>
      <w:r>
        <w:rPr>
          <w:rFonts w:hint="eastAsia"/>
        </w:rPr>
        <w:t>控制q</w:t>
      </w:r>
    </w:p>
    <w:p>
      <w:r>
        <w:rPr>
          <w:rFonts w:hint="eastAsia"/>
        </w:rPr>
        <w:t>N</w:t>
      </w:r>
      <w:r>
        <w:t xml:space="preserve"> </w:t>
      </w:r>
      <w:r>
        <w:rPr>
          <w:rFonts w:hint="eastAsia"/>
        </w:rPr>
        <w:t>=</w:t>
      </w:r>
      <w:r>
        <w:t xml:space="preserve"> 1 </w:t>
      </w:r>
      <w:r>
        <w:rPr>
          <w:rFonts w:hint="eastAsia"/>
        </w:rPr>
        <w:t>如果V</w:t>
      </w:r>
      <w:r>
        <w:t>IRTIO_NET_MQ</w:t>
      </w:r>
      <w:r>
        <w:rPr>
          <w:rFonts w:hint="eastAsia"/>
        </w:rPr>
        <w:t xml:space="preserve">未被议定，否则 </w:t>
      </w:r>
      <w:r>
        <w:t>N</w:t>
      </w:r>
      <w:r>
        <w:rPr>
          <w:rFonts w:hint="eastAsia"/>
        </w:rPr>
        <w:t>被设为</w:t>
      </w:r>
      <w:r>
        <w:t>max_virtqueue_pairs.</w:t>
      </w:r>
    </w:p>
    <w:p>
      <w:pPr>
        <w:pStyle w:val="5"/>
        <w:spacing w:line="400" w:lineRule="exact"/>
      </w:pPr>
      <w:r>
        <w:rPr>
          <w:rFonts w:hint="eastAsia"/>
        </w:rPr>
        <w:t>5</w:t>
      </w:r>
      <w:r>
        <w:t xml:space="preserve">.1.3 </w:t>
      </w:r>
      <w:r>
        <w:rPr>
          <w:rFonts w:hint="eastAsia"/>
        </w:rPr>
        <w:t>特征位</w:t>
      </w:r>
    </w:p>
    <w:p>
      <w:r>
        <w:rPr>
          <w:b/>
        </w:rPr>
        <w:t>VIRTIO_NET_F_CSUM (0)</w:t>
      </w:r>
      <w:r>
        <w:rPr>
          <w:rFonts w:hint="eastAsia"/>
        </w:rPr>
        <w:t xml:space="preserve"> 设备用“部分校验和”处理数据包。这种“校验和卸载”是现代网卡上的一个常见功能。</w:t>
      </w:r>
    </w:p>
    <w:p>
      <w:r>
        <w:rPr>
          <w:b/>
        </w:rPr>
        <w:t xml:space="preserve">VIRTIO_NET_F_GUEST_CSUM (1) </w:t>
      </w:r>
      <w:r>
        <w:rPr>
          <w:rFonts w:hint="eastAsia"/>
        </w:rPr>
        <w:t>驱动程序用部分校验和处理数据包。</w:t>
      </w:r>
    </w:p>
    <w:p>
      <w:r>
        <w:rPr>
          <w:b/>
        </w:rPr>
        <w:t>VIRTIO_NET_F_CTRL_GUEST_OFFLOADS(2)</w:t>
      </w:r>
      <w:r>
        <w:rPr>
          <w:rFonts w:hint="eastAsia"/>
        </w:rPr>
        <w:t xml:space="preserve"> 控制通道卸载重新配置支持。</w:t>
      </w:r>
    </w:p>
    <w:p>
      <w:r>
        <w:rPr>
          <w:b/>
        </w:rPr>
        <w:t>VIRTIO_NET_F_MAC (5)</w:t>
      </w:r>
      <w:r>
        <w:rPr>
          <w:rFonts w:hint="eastAsia"/>
        </w:rPr>
        <w:t xml:space="preserve"> 设备已给出MAC地址。</w:t>
      </w:r>
    </w:p>
    <w:p>
      <w:r>
        <w:rPr>
          <w:b/>
        </w:rPr>
        <w:t>VIRTIO_NET_F_GUEST_TSO4 (7)</w:t>
      </w:r>
      <w:r>
        <w:rPr>
          <w:rFonts w:hint="eastAsia"/>
        </w:rPr>
        <w:t xml:space="preserve"> 驱动程序可以接收TSOV4。</w:t>
      </w:r>
    </w:p>
    <w:p>
      <w:r>
        <w:rPr>
          <w:b/>
        </w:rPr>
        <w:t>VIRTIO_NET_F_GUEST_TSO6 (8)</w:t>
      </w:r>
      <w:r>
        <w:t xml:space="preserve"> </w:t>
      </w:r>
      <w:r>
        <w:rPr>
          <w:rFonts w:hint="eastAsia"/>
        </w:rPr>
        <w:t>驱动程序可以接收</w:t>
      </w:r>
      <w:r>
        <w:t xml:space="preserve"> TSOv6</w:t>
      </w:r>
      <w:r>
        <w:rPr>
          <w:rFonts w:hint="eastAsia"/>
        </w:rPr>
        <w:t>。</w:t>
      </w:r>
    </w:p>
    <w:p>
      <w:r>
        <w:rPr>
          <w:b/>
        </w:rPr>
        <w:t xml:space="preserve">VIRTIO_NET_F_GUEST_ECN (9) </w:t>
      </w:r>
      <w:r>
        <w:rPr>
          <w:rFonts w:hint="eastAsia"/>
        </w:rPr>
        <w:t>驱动程序可以接收</w:t>
      </w:r>
      <w:r>
        <w:t xml:space="preserve">TSO </w:t>
      </w:r>
      <w:r>
        <w:rPr>
          <w:rFonts w:hint="eastAsia"/>
        </w:rPr>
        <w:t>和</w:t>
      </w:r>
      <w:r>
        <w:t xml:space="preserve"> ECN</w:t>
      </w:r>
      <w:r>
        <w:rPr>
          <w:rFonts w:hint="eastAsia"/>
        </w:rPr>
        <w:t>。</w:t>
      </w:r>
    </w:p>
    <w:p>
      <w:r>
        <w:rPr>
          <w:b/>
        </w:rPr>
        <w:t xml:space="preserve">VIRTIO_NET_F_GUEST_UFO (10) </w:t>
      </w:r>
      <w:r>
        <w:rPr>
          <w:rFonts w:hint="eastAsia"/>
        </w:rPr>
        <w:t>驱动程序可以接收</w:t>
      </w:r>
      <w:r>
        <w:t xml:space="preserve"> UFO</w:t>
      </w:r>
      <w:r>
        <w:rPr>
          <w:rFonts w:hint="eastAsia"/>
        </w:rPr>
        <w:t>。</w:t>
      </w:r>
    </w:p>
    <w:p>
      <w:r>
        <w:rPr>
          <w:b/>
        </w:rPr>
        <w:t>VIRTIO_NET_F_HOST_TSO4 (11)</w:t>
      </w:r>
      <w:r>
        <w:t xml:space="preserve"> </w:t>
      </w:r>
      <w:r>
        <w:rPr>
          <w:rFonts w:hint="eastAsia"/>
        </w:rPr>
        <w:t>设备可以接收TSOV4。</w:t>
      </w:r>
      <w:r>
        <w:t xml:space="preserve"> </w:t>
      </w:r>
    </w:p>
    <w:p>
      <w:r>
        <w:rPr>
          <w:b/>
        </w:rPr>
        <w:t>VIRTIO_NET_F_HOST_TSO6 (12)</w:t>
      </w:r>
      <w:r>
        <w:t xml:space="preserve"> </w:t>
      </w:r>
      <w:r>
        <w:rPr>
          <w:rFonts w:hint="eastAsia"/>
        </w:rPr>
        <w:t>设备可以接收</w:t>
      </w:r>
      <w:r>
        <w:t>TSOv6</w:t>
      </w:r>
      <w:r>
        <w:rPr>
          <w:rFonts w:hint="eastAsia"/>
        </w:rPr>
        <w:t>。</w:t>
      </w:r>
    </w:p>
    <w:p>
      <w:r>
        <w:rPr>
          <w:b/>
        </w:rPr>
        <w:t xml:space="preserve">VIRTIO_NET_F_HOST_ECN (13) </w:t>
      </w:r>
      <w:r>
        <w:rPr>
          <w:rFonts w:hint="eastAsia"/>
        </w:rPr>
        <w:t>设备可以接收</w:t>
      </w:r>
      <w:r>
        <w:t xml:space="preserve"> TSO </w:t>
      </w:r>
      <w:r>
        <w:rPr>
          <w:rFonts w:hint="eastAsia"/>
        </w:rPr>
        <w:t>和</w:t>
      </w:r>
      <w:r>
        <w:t>ECN</w:t>
      </w:r>
      <w:r>
        <w:rPr>
          <w:rFonts w:hint="eastAsia"/>
        </w:rPr>
        <w:t>。</w:t>
      </w:r>
    </w:p>
    <w:p>
      <w:r>
        <w:rPr>
          <w:b/>
        </w:rPr>
        <w:t xml:space="preserve">VIRTIO_NET_F_HOST_UFO (14) </w:t>
      </w:r>
      <w:r>
        <w:rPr>
          <w:rFonts w:hint="eastAsia"/>
        </w:rPr>
        <w:t>设备可以接收</w:t>
      </w:r>
      <w:r>
        <w:t>UFO</w:t>
      </w:r>
      <w:r>
        <w:rPr>
          <w:rFonts w:hint="eastAsia"/>
        </w:rPr>
        <w:t>。</w:t>
      </w:r>
    </w:p>
    <w:p>
      <w:r>
        <w:rPr>
          <w:b/>
        </w:rPr>
        <w:t xml:space="preserve">VIRTIO_NET_F_MRG_RXBUF (15) </w:t>
      </w:r>
      <w:r>
        <w:rPr>
          <w:rFonts w:hint="eastAsia"/>
        </w:rPr>
        <w:t>驱动程序可以合并接收缓冲区。</w:t>
      </w:r>
    </w:p>
    <w:p>
      <w:r>
        <w:rPr>
          <w:b/>
        </w:rPr>
        <w:t>VIRTIO_NET_F_STATUS (16)</w:t>
      </w:r>
      <w:r>
        <w:t xml:space="preserve"> </w:t>
      </w:r>
      <w:r>
        <w:rPr>
          <w:rFonts w:hint="eastAsia"/>
        </w:rPr>
        <w:t>配置状态字段可用。</w:t>
      </w:r>
    </w:p>
    <w:p>
      <w:r>
        <w:rPr>
          <w:b/>
        </w:rPr>
        <w:t>VIRTIO_NET_F_CTRL_VQ (17)</w:t>
      </w:r>
      <w:r>
        <w:rPr>
          <w:rFonts w:hint="eastAsia"/>
        </w:rPr>
        <w:t xml:space="preserve"> 控制通道可用。</w:t>
      </w:r>
    </w:p>
    <w:p>
      <w:r>
        <w:rPr>
          <w:b/>
        </w:rPr>
        <w:t>VIRTIO_NET_F_CTRL_RX (18)</w:t>
      </w:r>
      <w:r>
        <w:rPr>
          <w:rFonts w:hint="eastAsia"/>
        </w:rPr>
        <w:t xml:space="preserve"> 控制通道RX模式支持</w:t>
      </w:r>
      <w:r>
        <w:rPr>
          <w:rFonts w:hint="eastAsia"/>
          <w:b/>
        </w:rPr>
        <w:t>。</w:t>
      </w:r>
    </w:p>
    <w:p>
      <w:r>
        <w:rPr>
          <w:b/>
        </w:rPr>
        <w:t>VIRTIO_NET_F_CTRL_VLAN (19)</w:t>
      </w:r>
      <w:r>
        <w:rPr>
          <w:rFonts w:hint="eastAsia"/>
        </w:rPr>
        <w:t xml:space="preserve"> 控制通道VLAN过滤。</w:t>
      </w:r>
    </w:p>
    <w:p>
      <w:r>
        <w:rPr>
          <w:b/>
        </w:rPr>
        <w:t xml:space="preserve">VIRTIO_NET_F_GUEST_ANNOUNCE(21) </w:t>
      </w:r>
      <w:r>
        <w:rPr>
          <w:rFonts w:hint="eastAsia"/>
        </w:rPr>
        <w:t>驱动程序可以无偿发送数据包。</w:t>
      </w:r>
    </w:p>
    <w:p>
      <w:r>
        <w:rPr>
          <w:b/>
        </w:rPr>
        <w:t>VIRTIO_NET_F_MQ(22)</w:t>
      </w:r>
      <w:r>
        <w:t xml:space="preserve"> </w:t>
      </w:r>
      <w:r>
        <w:rPr>
          <w:rFonts w:hint="eastAsia"/>
        </w:rPr>
        <w:t>设备支持自动接收转向的多队列。</w:t>
      </w:r>
    </w:p>
    <w:p>
      <w:r>
        <w:rPr>
          <w:b/>
        </w:rPr>
        <w:t xml:space="preserve">VIRTIO_NET_F_CTRL_MAC_ADDR(23) </w:t>
      </w:r>
      <w:r>
        <w:rPr>
          <w:rFonts w:hint="eastAsia"/>
        </w:rPr>
        <w:t>通过控制通道设置MAC地址。</w:t>
      </w:r>
    </w:p>
    <w:p>
      <w:pPr>
        <w:pStyle w:val="6"/>
      </w:pPr>
      <w:r>
        <w:rPr>
          <w:rFonts w:hint="eastAsia"/>
        </w:rPr>
        <w:t>5</w:t>
      </w:r>
      <w:r>
        <w:t xml:space="preserve">.1.3.1 </w:t>
      </w:r>
      <w:r>
        <w:rPr>
          <w:rFonts w:hint="eastAsia"/>
        </w:rPr>
        <w:t>特征位要求</w:t>
      </w:r>
    </w:p>
    <w:p>
      <w:r>
        <w:rPr>
          <w:rFonts w:hint="eastAsia"/>
        </w:rPr>
        <w:t>某些网络特征位需要其他网络特征位（见2.2.1）：</w:t>
      </w:r>
    </w:p>
    <w:p>
      <w:r>
        <w:rPr>
          <w:b/>
        </w:rPr>
        <w:t xml:space="preserve">VIRTIO_NET_F_GUEST_TSO4 </w:t>
      </w:r>
      <w:r>
        <w:rPr>
          <w:rFonts w:hint="eastAsia"/>
        </w:rPr>
        <w:t>需要</w:t>
      </w:r>
      <w:r>
        <w:t>VIRTIO_NET_F_GUEST_CSUM.</w:t>
      </w:r>
    </w:p>
    <w:p>
      <w:r>
        <w:rPr>
          <w:b/>
        </w:rPr>
        <w:t>VIRTIO_NET_F_GUEST_TSO6</w:t>
      </w:r>
      <w:r>
        <w:t xml:space="preserve"> </w:t>
      </w:r>
      <w:r>
        <w:rPr>
          <w:rFonts w:hint="eastAsia"/>
        </w:rPr>
        <w:t>需要</w:t>
      </w:r>
      <w:r>
        <w:t xml:space="preserve"> VIRTIO_NET_F_GUEST_CSUM.</w:t>
      </w:r>
    </w:p>
    <w:p>
      <w:r>
        <w:rPr>
          <w:b/>
        </w:rPr>
        <w:t>VIRTIO_NET_F_GUEST_ECN</w:t>
      </w:r>
      <w:r>
        <w:t xml:space="preserve"> </w:t>
      </w:r>
      <w:r>
        <w:rPr>
          <w:rFonts w:hint="eastAsia"/>
        </w:rPr>
        <w:t>需要</w:t>
      </w:r>
      <w:r>
        <w:t xml:space="preserve"> VIRTIO_NET_F_GUEST_TSO4 or VIRTIO_NET_F_GUEST_TSO6.</w:t>
      </w:r>
    </w:p>
    <w:p>
      <w:r>
        <w:rPr>
          <w:b/>
        </w:rPr>
        <w:t>VIRTIO_NET_F_GUEST_UFO</w:t>
      </w:r>
      <w:r>
        <w:t xml:space="preserve"> </w:t>
      </w:r>
      <w:r>
        <w:rPr>
          <w:rFonts w:hint="eastAsia"/>
        </w:rPr>
        <w:t>需要</w:t>
      </w:r>
      <w:r>
        <w:t xml:space="preserve"> VIRTIO_NET_F_GUEST_CSUM.</w:t>
      </w:r>
    </w:p>
    <w:p>
      <w:r>
        <w:rPr>
          <w:b/>
        </w:rPr>
        <w:t>VIRTIO_NET_F_HOST_TSO4</w:t>
      </w:r>
      <w:r>
        <w:t xml:space="preserve"> </w:t>
      </w:r>
      <w:r>
        <w:rPr>
          <w:rFonts w:hint="eastAsia"/>
        </w:rPr>
        <w:t>需要</w:t>
      </w:r>
      <w:r>
        <w:t xml:space="preserve"> VIRTIO_NET_F_CSUM.</w:t>
      </w:r>
    </w:p>
    <w:p>
      <w:r>
        <w:rPr>
          <w:b/>
        </w:rPr>
        <w:t xml:space="preserve">VIRTIO_NET_F_HOST_TSO6 </w:t>
      </w:r>
      <w:r>
        <w:rPr>
          <w:rFonts w:hint="eastAsia"/>
        </w:rPr>
        <w:t>需要</w:t>
      </w:r>
      <w:r>
        <w:t>VIRTIO_NET_F_CSUM.</w:t>
      </w:r>
    </w:p>
    <w:p>
      <w:r>
        <w:rPr>
          <w:b/>
        </w:rPr>
        <w:t>VIRTIO_NET_F_HOST_ECN</w:t>
      </w:r>
      <w:r>
        <w:t xml:space="preserve"> </w:t>
      </w:r>
      <w:r>
        <w:rPr>
          <w:rFonts w:hint="eastAsia"/>
        </w:rPr>
        <w:t>需要</w:t>
      </w:r>
      <w:r>
        <w:t xml:space="preserve"> VIRTIO_NET_F_HOST_TSO4 or VIRTIO_NET_F_HOST_TSO6.</w:t>
      </w:r>
    </w:p>
    <w:p>
      <w:r>
        <w:rPr>
          <w:b/>
        </w:rPr>
        <w:t>VIRTIO_NET_F_HOST_UFO</w:t>
      </w:r>
      <w:r>
        <w:t xml:space="preserve"> </w:t>
      </w:r>
      <w:r>
        <w:rPr>
          <w:rFonts w:hint="eastAsia"/>
        </w:rPr>
        <w:t>需要</w:t>
      </w:r>
      <w:r>
        <w:t xml:space="preserve"> VIRTIO_NET_F_CSUM.</w:t>
      </w:r>
    </w:p>
    <w:p>
      <w:r>
        <w:rPr>
          <w:b/>
        </w:rPr>
        <w:t>VIRTIO_NET_F_CTRL_RX</w:t>
      </w:r>
      <w:r>
        <w:t xml:space="preserve">  </w:t>
      </w:r>
      <w:r>
        <w:rPr>
          <w:rFonts w:hint="eastAsia"/>
        </w:rPr>
        <w:t>需要</w:t>
      </w:r>
      <w:r>
        <w:t>VIRTIO_NET_F_CTRL_VQ.</w:t>
      </w:r>
    </w:p>
    <w:p>
      <w:r>
        <w:rPr>
          <w:b/>
        </w:rPr>
        <w:t xml:space="preserve">VIRTIO_NET_F_CTRL_VLAN </w:t>
      </w:r>
      <w:r>
        <w:rPr>
          <w:rFonts w:hint="eastAsia"/>
        </w:rPr>
        <w:t>需要</w:t>
      </w:r>
      <w:r>
        <w:t xml:space="preserve"> VIRTIO_NET_F_CTRL_VQ.</w:t>
      </w:r>
    </w:p>
    <w:p>
      <w:r>
        <w:rPr>
          <w:b/>
        </w:rPr>
        <w:t>VIRTIO_NET_F_GUEST_ANNOUNCE</w:t>
      </w:r>
      <w:r>
        <w:t xml:space="preserve"> </w:t>
      </w:r>
      <w:r>
        <w:rPr>
          <w:rFonts w:hint="eastAsia"/>
        </w:rPr>
        <w:t>需要</w:t>
      </w:r>
      <w:r>
        <w:t>VIRTIO_NET_F_CTRL_VQ.</w:t>
      </w:r>
    </w:p>
    <w:p>
      <w:r>
        <w:rPr>
          <w:b/>
        </w:rPr>
        <w:t>VIRTIO_NET_F_MQ</w:t>
      </w:r>
      <w:r>
        <w:t xml:space="preserve"> </w:t>
      </w:r>
      <w:r>
        <w:rPr>
          <w:rFonts w:hint="eastAsia"/>
        </w:rPr>
        <w:t>需要</w:t>
      </w:r>
      <w:r>
        <w:t xml:space="preserve"> VIRTIO_NET_F_CTRL_VQ.</w:t>
      </w:r>
    </w:p>
    <w:p>
      <w:r>
        <w:rPr>
          <w:b/>
        </w:rPr>
        <w:t>VIRTIO_NET_F_CTRL_MAC_ADDR</w:t>
      </w:r>
      <w:r>
        <w:t xml:space="preserve"> </w:t>
      </w:r>
      <w:r>
        <w:rPr>
          <w:rFonts w:hint="eastAsia"/>
        </w:rPr>
        <w:t>需要</w:t>
      </w:r>
      <w:r>
        <w:t xml:space="preserve"> VIRTIO_NET_F_CTRL_VQ</w:t>
      </w:r>
    </w:p>
    <w:p>
      <w:pPr>
        <w:pStyle w:val="6"/>
        <w:spacing w:line="400" w:lineRule="exact"/>
      </w:pPr>
      <w:bookmarkStart w:id="99" w:name="_5.1.3.2_旧接口：特征位"/>
      <w:bookmarkEnd w:id="99"/>
      <w:r>
        <w:rPr>
          <w:rFonts w:hint="eastAsia"/>
        </w:rPr>
        <w:t>5</w:t>
      </w:r>
      <w:r>
        <w:t xml:space="preserve">.1.3.2 </w:t>
      </w:r>
      <w:r>
        <w:rPr>
          <w:rFonts w:hint="eastAsia"/>
        </w:rPr>
        <w:t>传统接口：特征位</w:t>
      </w:r>
    </w:p>
    <w:p>
      <w:pPr>
        <w:rPr>
          <w:rFonts w:cs="Times New Roman"/>
          <w:szCs w:val="24"/>
        </w:rPr>
      </w:pPr>
      <w:r>
        <w:rPr>
          <w:rFonts w:cs="Times New Roman"/>
          <w:b/>
          <w:bCs/>
          <w:color w:val="000000"/>
          <w:szCs w:val="24"/>
        </w:rPr>
        <w:t>VIRTIO_NET_F_GSO (6)</w:t>
      </w:r>
      <w:r>
        <w:rPr>
          <w:rFonts w:hint="eastAsia"/>
        </w:rPr>
        <w:t xml:space="preserve"> </w:t>
      </w:r>
      <w:r>
        <w:rPr>
          <w:rFonts w:hint="eastAsia" w:cs="Times New Roman"/>
          <w:bCs/>
          <w:color w:val="000000"/>
          <w:szCs w:val="24"/>
        </w:rPr>
        <w:t>设备处理任何GSO类型的数据包。</w:t>
      </w:r>
    </w:p>
    <w:p>
      <w:r>
        <w:rPr>
          <w:rFonts w:hint="eastAsia"/>
        </w:rPr>
        <w:t>这本来是为了表示分段卸载支持，但经过进一步调查，很明显需要多个位</w:t>
      </w:r>
    </w:p>
    <w:p>
      <w:pPr>
        <w:pStyle w:val="5"/>
        <w:spacing w:line="400" w:lineRule="exact"/>
      </w:pPr>
      <w:r>
        <w:rPr>
          <w:rFonts w:hint="eastAsia"/>
        </w:rPr>
        <w:t>5</w:t>
      </w:r>
      <w:r>
        <w:t xml:space="preserve">.1.4 </w:t>
      </w:r>
      <w:r>
        <w:rPr>
          <w:rFonts w:hint="eastAsia"/>
        </w:rPr>
        <w:t>设备配置布局</w:t>
      </w:r>
    </w:p>
    <w:p>
      <w:r>
        <w:drawing>
          <wp:anchor distT="0" distB="0" distL="114300" distR="114300" simplePos="0" relativeHeight="251661312" behindDoc="0" locked="0" layoutInCell="1" allowOverlap="1">
            <wp:simplePos x="0" y="0"/>
            <wp:positionH relativeFrom="column">
              <wp:posOffset>3175</wp:posOffset>
            </wp:positionH>
            <wp:positionV relativeFrom="paragraph">
              <wp:posOffset>1129030</wp:posOffset>
            </wp:positionV>
            <wp:extent cx="5274310" cy="28575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285750"/>
                    </a:xfrm>
                    <a:prstGeom prst="rect">
                      <a:avLst/>
                    </a:prstGeom>
                  </pic:spPr>
                </pic:pic>
              </a:graphicData>
            </a:graphic>
          </wp:anchor>
        </w:drawing>
      </w:r>
      <w:r>
        <w:rPr>
          <w:rFonts w:hint="eastAsia"/>
        </w:rPr>
        <w:t xml:space="preserve"> </w:t>
      </w:r>
      <w:r>
        <w:t xml:space="preserve">   </w:t>
      </w:r>
      <w:r>
        <w:rPr>
          <w:rFonts w:hint="eastAsia"/>
        </w:rPr>
        <w:t>当前定义了三个驱动程序只读配置字段。MAC地址字段始终存在（仅在设置</w:t>
      </w:r>
      <w:r>
        <w:t>VIRTIO_NET_F_MAC</w:t>
      </w:r>
      <w:r>
        <w:rPr>
          <w:rFonts w:hint="eastAsia"/>
        </w:rPr>
        <w:t>时有效），并且</w:t>
      </w:r>
      <w:r>
        <w:rPr>
          <w:rFonts w:hint="eastAsia"/>
          <w:i/>
        </w:rPr>
        <w:t>status</w:t>
      </w:r>
      <w:r>
        <w:rPr>
          <w:rFonts w:hint="eastAsia"/>
        </w:rPr>
        <w:t>仅在设置</w:t>
      </w:r>
      <w:r>
        <w:t>VIRTIO_NET_F_STATUS</w:t>
      </w:r>
      <w:r>
        <w:rPr>
          <w:rFonts w:hint="eastAsia"/>
        </w:rPr>
        <w:t>时存在。当前为状态字段定义了两个只读位（用于驱动程序）：</w:t>
      </w:r>
      <w:r>
        <w:t xml:space="preserve">VIRTIO_NET_S_LINK_UP </w:t>
      </w:r>
      <w:r>
        <w:rPr>
          <w:rFonts w:hint="eastAsia"/>
        </w:rPr>
        <w:t xml:space="preserve">和 </w:t>
      </w:r>
      <w:r>
        <w:t>VIRTIO_NET_S_ANNOUNCE</w:t>
      </w:r>
      <w:r>
        <w:rPr>
          <w:rFonts w:hint="eastAsia"/>
        </w:rPr>
        <w:t>。</w:t>
      </w:r>
    </w:p>
    <w:p>
      <w:r>
        <w:drawing>
          <wp:anchor distT="0" distB="0" distL="114300" distR="114300" simplePos="0" relativeHeight="251662336" behindDoc="0" locked="0" layoutInCell="1" allowOverlap="1">
            <wp:simplePos x="0" y="0"/>
            <wp:positionH relativeFrom="column">
              <wp:posOffset>3175</wp:posOffset>
            </wp:positionH>
            <wp:positionV relativeFrom="paragraph">
              <wp:posOffset>899795</wp:posOffset>
            </wp:positionV>
            <wp:extent cx="5274310" cy="613410"/>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613410"/>
                    </a:xfrm>
                    <a:prstGeom prst="rect">
                      <a:avLst/>
                    </a:prstGeom>
                  </pic:spPr>
                </pic:pic>
              </a:graphicData>
            </a:graphic>
          </wp:anchor>
        </w:drawing>
      </w:r>
      <w:r>
        <w:rPr>
          <w:rFonts w:hint="eastAsia"/>
        </w:rPr>
        <w:t xml:space="preserve"> </w:t>
      </w:r>
      <w:r>
        <w:t xml:space="preserve">   </w:t>
      </w:r>
      <w:r>
        <w:rPr>
          <w:rFonts w:hint="eastAsia"/>
        </w:rPr>
        <w:t>以下驱动程序只读字段max_virtqueue_pairs仅在设置</w:t>
      </w:r>
      <w:r>
        <w:t>VIRTIO_NET_F_MQ</w:t>
      </w:r>
      <w:r>
        <w:rPr>
          <w:rFonts w:hint="eastAsia"/>
        </w:rPr>
        <w:t>时存在。在设置</w:t>
      </w:r>
      <w:r>
        <w:t>VIRTIO_NET_F_MQ</w:t>
      </w:r>
      <w:r>
        <w:rPr>
          <w:rFonts w:hint="eastAsia"/>
        </w:rPr>
        <w:t>之后，此字段指定可以配置的每个发送和接收virtqueue（分别为receiveq1…receiveqn和transmitq1…transmitqn）的最大数量。</w:t>
      </w:r>
    </w:p>
    <w:p>
      <w:pPr>
        <w:pStyle w:val="6"/>
        <w:spacing w:line="400" w:lineRule="exact"/>
      </w:pPr>
      <w:bookmarkStart w:id="100" w:name="_5.1.4.1设备要求：设备配置布局"/>
      <w:bookmarkEnd w:id="100"/>
      <w:r>
        <w:rPr>
          <w:rFonts w:hint="eastAsia"/>
        </w:rPr>
        <w:t>5</w:t>
      </w:r>
      <w:r>
        <w:t>.1.4.1</w:t>
      </w:r>
      <w:r>
        <w:rPr>
          <w:rFonts w:hint="eastAsia"/>
        </w:rPr>
        <w:t>设备要求：设备配置布局</w:t>
      </w:r>
    </w:p>
    <w:p>
      <w:pPr>
        <w:ind w:firstLine="480" w:firstLineChars="200"/>
      </w:pPr>
      <w:r>
        <w:rPr>
          <w:rFonts w:hint="eastAsia"/>
        </w:rPr>
        <w:t>如果提供</w:t>
      </w:r>
      <w:r>
        <w:t>VIRTIO_NET_F_MQ</w:t>
      </w:r>
      <w:r>
        <w:rPr>
          <w:rFonts w:hint="eastAsia"/>
        </w:rPr>
        <w:t>，设备必须（M</w:t>
      </w:r>
      <w:r>
        <w:t>UST</w:t>
      </w:r>
      <w:r>
        <w:rPr>
          <w:rFonts w:hint="eastAsia"/>
        </w:rPr>
        <w:t>）将max-virtqueue-pairs设置为1到0x8000之间（含1和0x8000）。</w:t>
      </w:r>
    </w:p>
    <w:p>
      <w:pPr>
        <w:pStyle w:val="6"/>
      </w:pPr>
      <w:bookmarkStart w:id="101" w:name="_5.1.4.2驱动程序要求：设备配置布局"/>
      <w:bookmarkEnd w:id="101"/>
      <w:r>
        <w:rPr>
          <w:rFonts w:hint="eastAsia"/>
        </w:rPr>
        <w:t>5.1.4.2驱动程序要求：设备配置布局</w:t>
      </w:r>
    </w:p>
    <w:p>
      <w:r>
        <w:rPr>
          <w:rFonts w:hint="eastAsia"/>
        </w:rPr>
        <w:t xml:space="preserve"> </w:t>
      </w:r>
      <w:r>
        <w:t xml:space="preserve">   </w:t>
      </w:r>
      <w:r>
        <w:rPr>
          <w:rFonts w:hint="eastAsia"/>
        </w:rPr>
        <w:t>如果设备提供</w:t>
      </w:r>
      <w:r>
        <w:t>VIRTIO_NET_F_MAC</w:t>
      </w:r>
      <w:r>
        <w:rPr>
          <w:rFonts w:hint="eastAsia"/>
        </w:rPr>
        <w:t>，驱动程序应该(</w:t>
      </w:r>
      <w:r>
        <w:t>SHOULD)</w:t>
      </w:r>
      <w:r>
        <w:rPr>
          <w:rFonts w:hint="eastAsia"/>
        </w:rPr>
        <w:t>与它协商。如果驱动程序协商</w:t>
      </w:r>
      <w:r>
        <w:t>VIRTIO_NET_F_MAC</w:t>
      </w:r>
      <w:r>
        <w:rPr>
          <w:rFonts w:hint="eastAsia"/>
        </w:rPr>
        <w:t>功能位，则驱动程序必须（</w:t>
      </w:r>
      <w:r>
        <w:t>MUST</w:t>
      </w:r>
      <w:r>
        <w:rPr>
          <w:rFonts w:hint="eastAsia"/>
        </w:rPr>
        <w:t>）将NIC的物理地址设置为mac。否则，它应该（S</w:t>
      </w:r>
      <w:r>
        <w:t>HOULD</w:t>
      </w:r>
      <w:r>
        <w:rPr>
          <w:rFonts w:hint="eastAsia"/>
        </w:rPr>
        <w:t>）使用本地管理的MAC地址（参见</w:t>
      </w:r>
      <w:r>
        <w:t>IEEE 802, “9.2 48-bit universal LAN MAC addresses”</w:t>
      </w:r>
      <w:r>
        <w:rPr>
          <w:rFonts w:hint="eastAsia"/>
        </w:rPr>
        <w:t>）。如果驱动程序不协商</w:t>
      </w:r>
      <w:r>
        <w:t>VIRTIO_NET_F_STATUS</w:t>
      </w:r>
      <w:r>
        <w:rPr>
          <w:rFonts w:hint="eastAsia"/>
        </w:rPr>
        <w:t>功能位，它应该假设链接是激活的，否则它应该（S</w:t>
      </w:r>
      <w:r>
        <w:t>HOULD</w:t>
      </w:r>
      <w:r>
        <w:rPr>
          <w:rFonts w:hint="eastAsia"/>
        </w:rPr>
        <w:t>）从</w:t>
      </w:r>
      <w:r>
        <w:rPr>
          <w:rFonts w:hint="eastAsia"/>
          <w:b/>
          <w:i/>
        </w:rPr>
        <w:t>status</w:t>
      </w:r>
      <w:r>
        <w:rPr>
          <w:rFonts w:hint="eastAsia"/>
        </w:rPr>
        <w:t>的底部读取链接状态。</w:t>
      </w:r>
    </w:p>
    <w:p>
      <w:pPr>
        <w:pStyle w:val="6"/>
      </w:pPr>
      <w:bookmarkStart w:id="102" w:name="_5.1.4.3传统接口：设备配置布局"/>
      <w:bookmarkEnd w:id="102"/>
      <w:r>
        <w:rPr>
          <w:rFonts w:hint="eastAsia"/>
        </w:rPr>
        <w:t>5.1.4.3传统接口：设备配置布局</w:t>
      </w:r>
    </w:p>
    <w:p>
      <w:pPr>
        <w:ind w:firstLine="480"/>
      </w:pPr>
      <w:r>
        <w:rPr>
          <w:rFonts w:hint="eastAsia"/>
        </w:rPr>
        <w:t>当使用传统接口时，过渡设备和驱动程序必须根据客户机的本地字节存储次序而不是（不使用传统接口时是必须的）小字节来格式化在结构virtio_net_config中的</w:t>
      </w:r>
      <w:r>
        <w:rPr>
          <w:rFonts w:hint="eastAsia"/>
          <w:b/>
          <w:i/>
        </w:rPr>
        <w:t>status</w:t>
      </w:r>
      <w:r>
        <w:rPr>
          <w:rFonts w:hint="eastAsia"/>
        </w:rPr>
        <w:t>和</w:t>
      </w:r>
      <w:r>
        <w:rPr>
          <w:rFonts w:hint="eastAsia"/>
          <w:b/>
          <w:i/>
        </w:rPr>
        <w:t>max virtqueue_pairs</w:t>
      </w:r>
      <w:r>
        <w:rPr>
          <w:rFonts w:hint="eastAsia"/>
        </w:rPr>
        <w:t>。当使用传统接口时，Mac是驱动程序可写的，这为驱动程序提供了一种在不协商</w:t>
      </w:r>
      <w:r>
        <w:t>VIRTIO_NET_F_CTRL_MAC_ADDR</w:t>
      </w:r>
      <w:r>
        <w:rPr>
          <w:rFonts w:hint="eastAsia"/>
        </w:rPr>
        <w:t>位的情况下更新mac。</w:t>
      </w:r>
    </w:p>
    <w:p>
      <w:pPr>
        <w:pStyle w:val="5"/>
      </w:pPr>
      <w:bookmarkStart w:id="103" w:name="_5.1.5设备初始化"/>
      <w:bookmarkEnd w:id="103"/>
      <w:r>
        <w:rPr>
          <w:rFonts w:hint="eastAsia"/>
        </w:rPr>
        <w:t>5</w:t>
      </w:r>
      <w:r>
        <w:t>.1.5</w:t>
      </w:r>
      <w:r>
        <w:rPr>
          <w:rFonts w:hint="eastAsia"/>
        </w:rPr>
        <w:t>设备初始化</w:t>
      </w:r>
    </w:p>
    <w:p>
      <w:pPr>
        <w:ind w:firstLine="480" w:firstLineChars="200"/>
      </w:pPr>
      <w:r>
        <w:tab/>
      </w:r>
      <w:r>
        <w:rPr>
          <w:rFonts w:hint="eastAsia"/>
        </w:rPr>
        <w:t>驱动程序将执行典型的初始化例程，如：</w:t>
      </w:r>
    </w:p>
    <w:p>
      <w:pPr>
        <w:ind w:firstLine="480" w:firstLineChars="200"/>
      </w:pPr>
      <w:r>
        <w:t>1</w:t>
      </w:r>
      <w:r>
        <w:rPr>
          <w:rFonts w:hint="eastAsia"/>
        </w:rPr>
        <w:t>、识别并初始化接收和传输虚拟队列，每种虚拟队列最多N个。如果</w:t>
      </w:r>
      <w:r>
        <w:tab/>
      </w:r>
      <w:r>
        <w:t>VIRTIO_NET_F_MQ</w:t>
      </w:r>
      <w:r>
        <w:rPr>
          <w:rFonts w:hint="eastAsia"/>
        </w:rPr>
        <w:t>特征位已协商，</w:t>
      </w:r>
      <w:r>
        <w:t>N</w:t>
      </w:r>
      <w:r>
        <w:rPr>
          <w:rFonts w:hint="eastAsia"/>
        </w:rPr>
        <w:t>=</w:t>
      </w:r>
      <w:r>
        <w:rPr>
          <w:rFonts w:hint="eastAsia"/>
          <w:b/>
          <w:i/>
        </w:rPr>
        <w:t>max_virtqueue_pairs</w:t>
      </w:r>
      <w:r>
        <w:rPr>
          <w:rFonts w:hint="eastAsia"/>
        </w:rPr>
        <w:t>，否则标识</w:t>
      </w:r>
      <w:r>
        <w:t>N</w:t>
      </w:r>
      <w:r>
        <w:rPr>
          <w:rFonts w:hint="eastAsia"/>
        </w:rPr>
        <w:t>=1。</w:t>
      </w:r>
    </w:p>
    <w:p>
      <w:pPr>
        <w:ind w:firstLine="480" w:firstLineChars="200"/>
      </w:pPr>
      <w:r>
        <w:t>2</w:t>
      </w:r>
      <w:r>
        <w:rPr>
          <w:rFonts w:hint="eastAsia"/>
        </w:rPr>
        <w:t>、如果协商</w:t>
      </w:r>
      <w:r>
        <w:t>VIRTIO_NET_F_MQ</w:t>
      </w:r>
      <w:r>
        <w:rPr>
          <w:rFonts w:hint="eastAsia"/>
        </w:rPr>
        <w:t>特征位，则标识控制virtqueue。</w:t>
      </w:r>
    </w:p>
    <w:p>
      <w:pPr>
        <w:ind w:firstLine="480" w:firstLineChars="200"/>
      </w:pPr>
      <w:r>
        <w:t>3</w:t>
      </w:r>
      <w:r>
        <w:rPr>
          <w:rFonts w:hint="eastAsia"/>
        </w:rPr>
        <w:t>、用缓冲区填充接收队列：见5.1.6.3。</w:t>
      </w:r>
    </w:p>
    <w:p>
      <w:pPr>
        <w:ind w:firstLine="480" w:firstLineChars="200"/>
      </w:pPr>
      <w:r>
        <w:rPr>
          <w:rFonts w:hint="eastAsia"/>
        </w:rPr>
        <w:t>4、即使使用</w:t>
      </w:r>
      <w:r>
        <w:t>VIRTIO_NET_F_MQ</w:t>
      </w:r>
      <w:r>
        <w:rPr>
          <w:rFonts w:hint="eastAsia"/>
        </w:rPr>
        <w:t>，默认情况下也只使用receiveq1、transmitq1</w:t>
      </w:r>
      <w:r>
        <w:tab/>
      </w:r>
      <w:r>
        <w:rPr>
          <w:rFonts w:hint="eastAsia"/>
        </w:rPr>
        <w:t>和</w:t>
      </w:r>
      <w:r>
        <w:tab/>
      </w:r>
      <w:r>
        <w:t>contro</w:t>
      </w:r>
      <w:r>
        <w:rPr>
          <w:rFonts w:hint="eastAsia"/>
        </w:rPr>
        <w:t>lq。这个驱动程序将发送</w:t>
      </w:r>
      <w:r>
        <w:tab/>
      </w:r>
      <w:r>
        <w:t>VIRTIO_NET_CTRL_MQ_VQ_PAIRS_SET</w:t>
      </w:r>
      <w:r>
        <w:rPr>
          <w:rFonts w:hint="eastAsia"/>
        </w:rPr>
        <w:t>命</w:t>
      </w:r>
      <w:r>
        <w:tab/>
      </w:r>
      <w:r>
        <w:rPr>
          <w:rFonts w:hint="eastAsia"/>
        </w:rPr>
        <w:t>令，指定要使用的传输和接</w:t>
      </w:r>
      <w:r>
        <w:tab/>
      </w:r>
      <w:r>
        <w:rPr>
          <w:rFonts w:hint="eastAsia"/>
        </w:rPr>
        <w:t>收队列的数量。</w:t>
      </w:r>
    </w:p>
    <w:p>
      <w:pPr>
        <w:ind w:firstLine="480" w:firstLineChars="200"/>
      </w:pPr>
      <w:r>
        <w:rPr>
          <w:rFonts w:hint="eastAsia"/>
        </w:rPr>
        <w:t>5、如果设置</w:t>
      </w:r>
      <w:r>
        <w:t>VIRTIO_NET_F_MAC</w:t>
      </w:r>
      <w:r>
        <w:rPr>
          <w:rFonts w:hint="eastAsia"/>
        </w:rPr>
        <w:t>功能位，则配置空间</w:t>
      </w:r>
      <w:r>
        <w:rPr>
          <w:rFonts w:hint="eastAsia"/>
          <w:b/>
          <w:i/>
        </w:rPr>
        <w:t>mac</w:t>
      </w:r>
      <w:r>
        <w:rPr>
          <w:rFonts w:hint="eastAsia"/>
        </w:rPr>
        <w:t>入口地址指示</w:t>
      </w:r>
      <w:r>
        <w:tab/>
      </w:r>
      <w:r>
        <w:rPr>
          <w:rFonts w:hint="eastAsia"/>
        </w:rPr>
        <w:t>的是</w:t>
      </w:r>
      <w:r>
        <w:tab/>
      </w:r>
      <w:r>
        <w:rPr>
          <w:rFonts w:hint="eastAsia"/>
        </w:rPr>
        <w:t>网卡的“物理”地址，否则驱动程序通常会生成随机本地</w:t>
      </w:r>
      <w:r>
        <w:t>MAC</w:t>
      </w:r>
      <w:r>
        <w:rPr>
          <w:rFonts w:hint="eastAsia"/>
        </w:rPr>
        <w:t>地址。</w:t>
      </w:r>
    </w:p>
    <w:p>
      <w:pPr>
        <w:ind w:firstLine="480" w:firstLineChars="200"/>
      </w:pPr>
      <w:r>
        <w:rPr>
          <w:rFonts w:hint="eastAsia"/>
        </w:rPr>
        <w:t>6、如果协商</w:t>
      </w:r>
      <w:r>
        <w:t>VIRTIO_NET_F_STATUS</w:t>
      </w:r>
      <w:r>
        <w:rPr>
          <w:rFonts w:hint="eastAsia"/>
        </w:rPr>
        <w:t>特征位，则链接状态来自</w:t>
      </w:r>
      <w:r>
        <w:rPr>
          <w:rFonts w:hint="eastAsia"/>
          <w:b/>
          <w:i/>
        </w:rPr>
        <w:t>status</w:t>
      </w:r>
      <w:r>
        <w:rPr>
          <w:rFonts w:hint="eastAsia"/>
        </w:rPr>
        <w:t>的底</w:t>
      </w:r>
      <w:r>
        <w:tab/>
      </w:r>
      <w:r>
        <w:rPr>
          <w:rFonts w:hint="eastAsia"/>
        </w:rPr>
        <w:t>部。</w:t>
      </w:r>
      <w:r>
        <w:tab/>
      </w:r>
      <w:r>
        <w:rPr>
          <w:rFonts w:hint="eastAsia"/>
        </w:rPr>
        <w:t>否则，驱动程序假定它处于活动状态。</w:t>
      </w:r>
    </w:p>
    <w:p>
      <w:pPr>
        <w:ind w:firstLine="480" w:firstLineChars="200"/>
      </w:pPr>
      <w:r>
        <w:rPr>
          <w:rFonts w:hint="eastAsia"/>
        </w:rPr>
        <w:t>7、性能驱动程序指示通过协商</w:t>
      </w:r>
      <w:r>
        <w:t>VIRTIO_NET_F_CSUM</w:t>
      </w:r>
      <w:r>
        <w:rPr>
          <w:rFonts w:hint="eastAsia"/>
        </w:rPr>
        <w:t>特征位来生成“无校</w:t>
      </w:r>
      <w:r>
        <w:tab/>
      </w:r>
      <w:r>
        <w:rPr>
          <w:rFonts w:hint="eastAsia"/>
        </w:rPr>
        <w:t>验</w:t>
      </w:r>
      <w:r>
        <w:tab/>
      </w:r>
      <w:r>
        <w:rPr>
          <w:rFonts w:hint="eastAsia"/>
        </w:rPr>
        <w:t>和”的数据包。</w:t>
      </w:r>
    </w:p>
    <w:p>
      <w:pPr>
        <w:ind w:firstLine="480" w:firstLineChars="200"/>
      </w:pPr>
      <w:r>
        <w:rPr>
          <w:rFonts w:hint="eastAsia"/>
        </w:rPr>
        <w:t>8、如果协商了该特征位（features），则驱动程序可以通过协商</w:t>
      </w:r>
      <w:r>
        <w:tab/>
      </w:r>
      <w:r>
        <w:rPr>
          <w:rFonts w:hint="eastAsia"/>
        </w:rPr>
        <w:t>VIRTIO_NET_F_HOST_TSO4（IPv4 TCP），VIRTIO_NET_F_HOST_TSO6</w:t>
      </w:r>
      <w:r>
        <w:tab/>
      </w:r>
      <w:r>
        <w:rPr>
          <w:rFonts w:hint="eastAsia"/>
        </w:rPr>
        <w:t>（IPv6 TCP）和VIRTIO_NET_F_HOST_UFO（UDP碎片）特征位，使用TCP</w:t>
      </w:r>
      <w:r>
        <w:tab/>
      </w:r>
      <w:r>
        <w:rPr>
          <w:rFonts w:hint="eastAsia"/>
        </w:rPr>
        <w:t>或UDP分段卸载。</w:t>
      </w:r>
    </w:p>
    <w:p>
      <w:pPr>
        <w:ind w:firstLine="480" w:firstLineChars="200"/>
      </w:pPr>
      <w:r>
        <w:rPr>
          <w:rFonts w:hint="eastAsia"/>
        </w:rPr>
        <w:t>9、相反的特征位也是可用的：驱动程序可以通过协商这些特征位来保存虚</w:t>
      </w:r>
      <w:r>
        <w:tab/>
      </w:r>
      <w:r>
        <w:tab/>
      </w:r>
      <w:r>
        <w:tab/>
      </w:r>
      <w:r>
        <w:rPr>
          <w:rFonts w:hint="eastAsia"/>
        </w:rPr>
        <w:t>拟设</w:t>
      </w:r>
      <w:r>
        <w:tab/>
      </w:r>
      <w:r>
        <w:rPr>
          <w:rFonts w:hint="eastAsia"/>
        </w:rPr>
        <w:t>备的一些工作。</w:t>
      </w:r>
    </w:p>
    <w:p>
      <w:pPr>
        <w:ind w:firstLine="482" w:firstLineChars="200"/>
      </w:pPr>
      <w:r>
        <w:rPr>
          <w:rFonts w:hint="eastAsia"/>
          <w:b/>
        </w:rPr>
        <w:t>注意：</w:t>
      </w:r>
      <w:r>
        <w:rPr>
          <w:rFonts w:hint="eastAsia"/>
        </w:rPr>
        <w:t>例如，如果两个guest虚拟机都是易受控制的（amenable），则在同一系统上的两个guest虚拟机之间传输的网络数据包可能根本不需要校验和，也不需要分段。 VIRTIO_NET_F_GUEST_CSUM特征位表明可以接收到部分校验和的数据包，如果可以接收，那么VIRTIO_NET_F_GUEST_TSO4，VIRTIO_NET_F_GUEST_TSO6，VIRTIO_NET_F_GUEST_UFO和VIRTIO_NET_F_GUEST_ECN与上述特征位的有相同的作用。 请参见下面的5.1.6.3设置接收缓冲区和5.1.6.4传入数据包的处理。</w:t>
      </w:r>
      <w:r>
        <w:t xml:space="preserve"> </w:t>
      </w:r>
    </w:p>
    <w:p>
      <w:r>
        <w:rPr>
          <w:rFonts w:hint="eastAsia"/>
        </w:rPr>
        <w:t>一个真正最小的驱动程序只接受VIRTIO_NET_F_MAC并忽略其他所有内容。</w:t>
      </w:r>
    </w:p>
    <w:p>
      <w:pPr>
        <w:pStyle w:val="5"/>
      </w:pPr>
      <w:r>
        <w:drawing>
          <wp:anchor distT="0" distB="0" distL="114300" distR="114300" simplePos="0" relativeHeight="251663360" behindDoc="0" locked="0" layoutInCell="1" allowOverlap="1">
            <wp:simplePos x="0" y="0"/>
            <wp:positionH relativeFrom="column">
              <wp:posOffset>62230</wp:posOffset>
            </wp:positionH>
            <wp:positionV relativeFrom="paragraph">
              <wp:posOffset>487680</wp:posOffset>
            </wp:positionV>
            <wp:extent cx="5274310" cy="1654175"/>
            <wp:effectExtent l="0" t="0" r="254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1654175"/>
                    </a:xfrm>
                    <a:prstGeom prst="rect">
                      <a:avLst/>
                    </a:prstGeom>
                  </pic:spPr>
                </pic:pic>
              </a:graphicData>
            </a:graphic>
          </wp:anchor>
        </w:drawing>
      </w:r>
      <w:r>
        <w:rPr>
          <w:rFonts w:hint="eastAsia"/>
        </w:rPr>
        <w:t>5</w:t>
      </w:r>
      <w:r>
        <w:t xml:space="preserve">.1.6 </w:t>
      </w:r>
      <w:r>
        <w:rPr>
          <w:rFonts w:hint="eastAsia"/>
        </w:rPr>
        <w:t>设备操作</w:t>
      </w:r>
    </w:p>
    <w:p>
      <w:r>
        <w:tab/>
      </w:r>
      <w:r>
        <w:rPr>
          <w:rFonts w:hint="eastAsia"/>
        </w:rPr>
        <w:t>通过将数据包放在transmitq1…transmitqn中来传输数据包，传入数据包的缓冲区放在receiveq1…receiveqn中。在每种情况下，包本身前面都有一个头：</w:t>
      </w:r>
    </w:p>
    <w:p>
      <w:r>
        <w:rPr>
          <w:rFonts w:hint="eastAsia"/>
        </w:rPr>
        <w:t>controlq用于控制过滤等设备features。</w:t>
      </w:r>
    </w:p>
    <w:p>
      <w:pPr>
        <w:pStyle w:val="6"/>
      </w:pPr>
      <w:bookmarkStart w:id="104" w:name="_5.1.6.1传统接口：设备操作"/>
      <w:bookmarkEnd w:id="104"/>
      <w:r>
        <w:rPr>
          <w:rFonts w:hint="eastAsia"/>
        </w:rPr>
        <w:t>5.1.6.1传统接口：设备操作</w:t>
      </w:r>
    </w:p>
    <w:p>
      <w:pPr>
        <w:spacing w:before="240"/>
      </w:pPr>
      <w:r>
        <w:t xml:space="preserve">    </w:t>
      </w:r>
      <w:r>
        <w:rPr>
          <w:rFonts w:hint="eastAsia"/>
        </w:rPr>
        <w:t>使用传统接口时，过渡设备和驱动程序必须（M</w:t>
      </w:r>
      <w:r>
        <w:t>UST</w:t>
      </w:r>
      <w:r>
        <w:rPr>
          <w:rFonts w:hint="eastAsia"/>
        </w:rPr>
        <w:t>）根据guest的本地（native）endian来格式化struct</w:t>
      </w:r>
      <w:r>
        <w:t xml:space="preserve"> </w:t>
      </w:r>
      <w:r>
        <w:rPr>
          <w:rFonts w:hint="eastAsia"/>
        </w:rPr>
        <w:t xml:space="preserve"> virtio_net_hdr中的字段，而不是（不使用传统接口时）小endian。当</w:t>
      </w:r>
      <w:r>
        <w:t>VIRTIO_NET_F_MRG_RXBUF</w:t>
      </w:r>
      <w:r>
        <w:rPr>
          <w:rFonts w:hint="eastAsia"/>
        </w:rPr>
        <w:t>被协商时，传统驱动程序只在struct</w:t>
      </w:r>
      <w:r>
        <w:t xml:space="preserve"> </w:t>
      </w:r>
      <w:r>
        <w:rPr>
          <w:rFonts w:hint="eastAsia"/>
        </w:rPr>
        <w:t>virtio-net-hdr中提供num-buffers；如果没有这个特性，结构将缩短2个字节。</w:t>
      </w:r>
    </w:p>
    <w:p>
      <w:r>
        <w:rPr>
          <w:rFonts w:hint="eastAsia"/>
        </w:rPr>
        <w:t>使用传统接口时，驱动程序应（S</w:t>
      </w:r>
      <w:r>
        <w:t>HOULD</w:t>
      </w:r>
      <w:r>
        <w:rPr>
          <w:rFonts w:hint="eastAsia"/>
        </w:rPr>
        <w:t>）忽略传输队列和controlq队列的已用环条目中的len值。</w:t>
      </w:r>
    </w:p>
    <w:p>
      <w:r>
        <w:rPr>
          <w:rFonts w:hint="eastAsia"/>
        </w:rPr>
        <w:t>注意：在之前，有些设备即使没有写入任何数据都将描述符的总长度放在那里。</w:t>
      </w:r>
    </w:p>
    <w:p>
      <w:pPr>
        <w:pStyle w:val="6"/>
      </w:pPr>
      <w:bookmarkStart w:id="105" w:name="_5.1.6.2数据包传输"/>
      <w:bookmarkEnd w:id="105"/>
      <w:r>
        <w:rPr>
          <w:rFonts w:hint="eastAsia"/>
        </w:rPr>
        <w:t>5.1.6.2数据包传输</w:t>
      </w:r>
    </w:p>
    <w:p>
      <w:r>
        <w:t xml:space="preserve">    </w:t>
      </w:r>
      <w:r>
        <w:rPr>
          <w:rFonts w:hint="eastAsia"/>
        </w:rPr>
        <w:t>传输单个数据包很简单，但根据驱动程序协商的不同功能（features）而有所不同。</w:t>
      </w:r>
    </w:p>
    <w:p>
      <w:r>
        <w:tab/>
      </w:r>
      <w:r>
        <w:rPr>
          <w:rFonts w:hint="eastAsia"/>
        </w:rPr>
        <w:t>1、驱动程序可以发送一个完整的校验和数据包。在这种情况下，</w:t>
      </w:r>
      <w:r>
        <w:rPr>
          <w:rFonts w:hint="eastAsia"/>
          <w:b/>
          <w:i/>
        </w:rPr>
        <w:t>flags</w:t>
      </w:r>
      <w:r>
        <w:rPr>
          <w:rFonts w:hint="eastAsia"/>
        </w:rPr>
        <w:t>为0，</w:t>
      </w:r>
      <w:r>
        <w:tab/>
      </w:r>
      <w:r>
        <w:tab/>
      </w:r>
      <w:r>
        <w:rPr>
          <w:rFonts w:hint="eastAsia"/>
        </w:rPr>
        <w:t>并且gso_</w:t>
      </w:r>
      <w:r>
        <w:t>typ</w:t>
      </w:r>
      <w:r>
        <w:rPr>
          <w:rFonts w:hint="eastAsia"/>
        </w:rPr>
        <w:t>e为</w:t>
      </w:r>
      <w:r>
        <w:t>VIRTIO_NET_HDR_GSO_NONE</w:t>
      </w:r>
      <w:r>
        <w:rPr>
          <w:rFonts w:hint="eastAsia"/>
        </w:rPr>
        <w:t>。</w:t>
      </w:r>
    </w:p>
    <w:p>
      <w:r>
        <w:tab/>
      </w:r>
      <w:r>
        <w:rPr>
          <w:rFonts w:hint="eastAsia"/>
        </w:rPr>
        <w:t>2、如果驱动程序协商</w:t>
      </w:r>
      <w:r>
        <w:t>VIRTIO_NET_F_CSUM</w:t>
      </w:r>
      <w:r>
        <w:rPr>
          <w:rFonts w:hint="eastAsia"/>
        </w:rPr>
        <w:t>位，它可以跳过对数据包的校</w:t>
      </w:r>
      <w:r>
        <w:tab/>
      </w:r>
      <w:r>
        <w:tab/>
      </w:r>
      <w:r>
        <w:rPr>
          <w:rFonts w:hint="eastAsia"/>
        </w:rPr>
        <w:t>验和阶段：</w:t>
      </w:r>
    </w:p>
    <w:p>
      <w:r>
        <w:tab/>
      </w:r>
      <w:r>
        <w:tab/>
      </w:r>
      <w:r>
        <w:rPr>
          <w:rFonts w:hint="eastAsia"/>
        </w:rPr>
        <w:t>1）flags设置了</w:t>
      </w:r>
      <w:r>
        <w:t>VIRTIO_NET_F_NEEDS_CSUM</w:t>
      </w:r>
      <w:r>
        <w:rPr>
          <w:rFonts w:hint="eastAsia"/>
        </w:rPr>
        <w:t>；</w:t>
      </w:r>
    </w:p>
    <w:p>
      <w:r>
        <w:tab/>
      </w:r>
      <w:r>
        <w:tab/>
      </w:r>
      <w:r>
        <w:rPr>
          <w:rFonts w:hint="eastAsia"/>
        </w:rPr>
        <w:t>2）</w:t>
      </w:r>
      <w:r>
        <w:rPr>
          <w:rFonts w:hint="eastAsia"/>
          <w:b/>
          <w:i/>
        </w:rPr>
        <w:t>csum_start</w:t>
      </w:r>
      <w:r>
        <w:rPr>
          <w:rFonts w:hint="eastAsia"/>
        </w:rPr>
        <w:t>设置为数据包内到校验和的偏移量，以及；</w:t>
      </w:r>
    </w:p>
    <w:p>
      <w:r>
        <w:tab/>
      </w:r>
      <w:r>
        <w:tab/>
      </w:r>
      <w:r>
        <w:rPr>
          <w:rFonts w:hint="eastAsia"/>
        </w:rPr>
        <w:t>3）</w:t>
      </w:r>
      <w:r>
        <w:rPr>
          <w:rFonts w:hint="eastAsia"/>
          <w:b/>
          <w:i/>
        </w:rPr>
        <w:t>csum_offset</w:t>
      </w:r>
      <w:r>
        <w:rPr>
          <w:rFonts w:hint="eastAsia"/>
        </w:rPr>
        <w:t>表示</w:t>
      </w:r>
      <w:r>
        <w:rPr>
          <w:rFonts w:hint="eastAsia"/>
          <w:b/>
          <w:i/>
        </w:rPr>
        <w:t>csum_s</w:t>
      </w:r>
      <w:r>
        <w:rPr>
          <w:b/>
          <w:i/>
        </w:rPr>
        <w:t>tart</w:t>
      </w:r>
      <w:r>
        <w:rPr>
          <w:rFonts w:hint="eastAsia"/>
        </w:rPr>
        <w:t xml:space="preserve"> 之后由设备放置的校验和新的字节数（16</w:t>
      </w:r>
      <w:r>
        <w:tab/>
      </w:r>
      <w:r>
        <w:tab/>
      </w:r>
      <w:r>
        <w:rPr>
          <w:rFonts w:hint="eastAsia"/>
        </w:rPr>
        <w:t>位补码）。</w:t>
      </w:r>
    </w:p>
    <w:p>
      <w:r>
        <w:tab/>
      </w:r>
      <w:r>
        <w:tab/>
      </w:r>
      <w:r>
        <w:rPr>
          <w:rFonts w:hint="eastAsia"/>
        </w:rPr>
        <w:t>4）数据包中的TCP校验和字段设置为TCP伪头的总和，以便通过替换</w:t>
      </w:r>
      <w:r>
        <w:tab/>
      </w:r>
      <w:r>
        <w:tab/>
      </w:r>
      <w:r>
        <w:rPr>
          <w:rFonts w:hint="eastAsia"/>
        </w:rPr>
        <w:t>TCP头（header）和主体（body）的某一个补码校验和得到正确的结果。</w:t>
      </w:r>
    </w:p>
    <w:p>
      <w:r>
        <w:rPr>
          <w:rFonts w:hint="eastAsia"/>
          <w:b/>
        </w:rPr>
        <w:t>注意</w:t>
      </w:r>
      <w:r>
        <w:rPr>
          <w:rFonts w:hint="eastAsia"/>
        </w:rPr>
        <w:t>：例如，如果有一个部分校验和的TCP（IPv4）包。它将有一个14字节的</w:t>
      </w:r>
      <w:r>
        <w:tab/>
      </w:r>
      <w:r>
        <w:tab/>
      </w:r>
      <w:r>
        <w:rPr>
          <w:rFonts w:hint="eastAsia"/>
        </w:rPr>
        <w:t>以太网头和20字节的IP头，紧跟着的是TCP头（在该头中有16个字</w:t>
      </w:r>
      <w:r>
        <w:tab/>
      </w:r>
      <w:r>
        <w:tab/>
      </w:r>
      <w:r>
        <w:rPr>
          <w:rFonts w:hint="eastAsia"/>
        </w:rPr>
        <w:t>节的TCP校验和字段）。</w:t>
      </w:r>
      <w:r>
        <w:rPr>
          <w:rFonts w:hint="eastAsia"/>
          <w:b/>
          <w:i/>
        </w:rPr>
        <w:t>csum_start</w:t>
      </w:r>
      <w:r>
        <w:rPr>
          <w:rFonts w:hint="eastAsia"/>
        </w:rPr>
        <w:t>将为14+20=34（TCP校验和包括报</w:t>
      </w:r>
      <w:r>
        <w:tab/>
      </w:r>
      <w:r>
        <w:tab/>
      </w:r>
      <w:r>
        <w:rPr>
          <w:rFonts w:hint="eastAsia"/>
        </w:rPr>
        <w:t>头），</w:t>
      </w:r>
      <w:r>
        <w:rPr>
          <w:rFonts w:hint="eastAsia"/>
          <w:b/>
          <w:i/>
        </w:rPr>
        <w:t>csum_offset</w:t>
      </w:r>
      <w:r>
        <w:rPr>
          <w:rFonts w:hint="eastAsia"/>
        </w:rPr>
        <w:t>将为16。</w:t>
      </w:r>
    </w:p>
    <w:p>
      <w:pPr>
        <w:ind w:left="480" w:leftChars="200"/>
      </w:pPr>
      <w:r>
        <w:rPr>
          <w:rFonts w:hint="eastAsia"/>
        </w:rPr>
        <w:t>3、如果驱动程序协商</w:t>
      </w:r>
      <w:r>
        <w:t>VIRTIO_NET_F_HOST_TSO4,TS06</w:t>
      </w:r>
      <w:r>
        <w:rPr>
          <w:rFonts w:hint="eastAsia"/>
        </w:rPr>
        <w:t>或者</w:t>
      </w:r>
      <w:r>
        <w:t>UFO</w:t>
      </w:r>
      <w:r>
        <w:rPr>
          <w:rFonts w:hint="eastAsia"/>
        </w:rPr>
        <w:t>，</w:t>
      </w:r>
      <w:r>
        <w:tab/>
      </w:r>
      <w:r>
        <w:rPr>
          <w:rFonts w:hint="eastAsia"/>
        </w:rPr>
        <w:t>并</w:t>
      </w:r>
      <w:r>
        <w:tab/>
      </w:r>
      <w:r>
        <w:rPr>
          <w:rFonts w:hint="eastAsia"/>
        </w:rPr>
        <w:t>且数据包需要TCP分段或UDP分段，然后将</w:t>
      </w:r>
      <w:r>
        <w:rPr>
          <w:rFonts w:hint="eastAsia"/>
          <w:b/>
          <w:i/>
        </w:rPr>
        <w:t>gso_type</w:t>
      </w:r>
      <w:r>
        <w:rPr>
          <w:rFonts w:hint="eastAsia"/>
        </w:rPr>
        <w:t>设置为</w:t>
      </w:r>
      <w:r>
        <w:tab/>
      </w:r>
      <w:r>
        <w:tab/>
      </w:r>
      <w:r>
        <w:t>VIRTIO_NET_HDR_GSO_TCPV4</w:t>
      </w:r>
      <w:r>
        <w:rPr>
          <w:rFonts w:hint="eastAsia"/>
        </w:rPr>
        <w:t>，</w:t>
      </w:r>
      <w:r>
        <w:t>TCPV6</w:t>
      </w:r>
      <w:r>
        <w:rPr>
          <w:rFonts w:hint="eastAsia"/>
        </w:rPr>
        <w:t>或</w:t>
      </w:r>
      <w:r>
        <w:t>UDP</w:t>
      </w:r>
      <w:r>
        <w:rPr>
          <w:rFonts w:hint="eastAsia"/>
        </w:rPr>
        <w:t>。（否则，设置为</w:t>
      </w:r>
      <w:r>
        <w:tab/>
      </w:r>
      <w:r>
        <w:t>VIRTIO_NET_GSO_NONE</w:t>
      </w:r>
      <w:r>
        <w:rPr>
          <w:rFonts w:hint="eastAsia"/>
        </w:rPr>
        <w:t>）。在这种情况下，数据包大于</w:t>
      </w:r>
      <w:r>
        <w:t>1514</w:t>
      </w:r>
      <w:r>
        <w:rPr>
          <w:rFonts w:hint="eastAsia"/>
        </w:rPr>
        <w:t>个字节</w:t>
      </w:r>
      <w:r>
        <w:tab/>
      </w:r>
      <w:r>
        <w:rPr>
          <w:rFonts w:hint="eastAsia"/>
        </w:rPr>
        <w:t>时可以传输：元数据（metadata）指示如何复制数据包头以便将其剪切</w:t>
      </w:r>
      <w:r>
        <w:tab/>
      </w:r>
      <w:r>
        <w:rPr>
          <w:rFonts w:hint="eastAsia"/>
        </w:rPr>
        <w:t>为较小的数据包。其他GSO字段设置为：</w:t>
      </w:r>
    </w:p>
    <w:p>
      <w:pPr>
        <w:ind w:left="480" w:leftChars="200"/>
      </w:pPr>
      <w:r>
        <w:tab/>
      </w:r>
      <w:r>
        <w:rPr>
          <w:rFonts w:hint="eastAsia"/>
        </w:rPr>
        <w:t>1）</w:t>
      </w:r>
      <w:r>
        <w:rPr>
          <w:rFonts w:hint="eastAsia"/>
          <w:b/>
          <w:i/>
        </w:rPr>
        <w:t>hdr-len</w:t>
      </w:r>
      <w:r>
        <w:rPr>
          <w:rFonts w:hint="eastAsia"/>
        </w:rPr>
        <w:t>是一个提示，提示设备需要保留多少头才能复制到每个数据</w:t>
      </w:r>
      <w:r>
        <w:tab/>
      </w:r>
      <w:r>
        <w:tab/>
      </w:r>
      <w:r>
        <w:tab/>
      </w:r>
      <w:r>
        <w:rPr>
          <w:rFonts w:hint="eastAsia"/>
        </w:rPr>
        <w:t>包中，通常设置为头的长度，包括传输头</w:t>
      </w:r>
      <w:r>
        <w:rPr>
          <w:rStyle w:val="26"/>
        </w:rPr>
        <w:footnoteReference w:id="2"/>
      </w:r>
      <w:r>
        <w:rPr>
          <w:rFonts w:hint="eastAsia"/>
        </w:rPr>
        <w:t>。</w:t>
      </w:r>
      <w:r>
        <w:tab/>
      </w:r>
    </w:p>
    <w:p>
      <w:pPr>
        <w:ind w:left="480" w:leftChars="200"/>
      </w:pPr>
      <w:r>
        <w:tab/>
      </w:r>
      <w:r>
        <w:t>2</w:t>
      </w:r>
      <w:r>
        <w:rPr>
          <w:rFonts w:hint="eastAsia"/>
        </w:rPr>
        <w:t>）</w:t>
      </w:r>
      <w:r>
        <w:rPr>
          <w:rFonts w:hint="eastAsia"/>
          <w:b/>
          <w:i/>
        </w:rPr>
        <w:t>gso_size</w:t>
      </w:r>
      <w:r>
        <w:rPr>
          <w:rFonts w:hint="eastAsia"/>
        </w:rPr>
        <w:t>是超出该头段的每个数据包大小的最大值（即</w:t>
      </w:r>
      <w:r>
        <w:t>MSS</w:t>
      </w:r>
      <w:r>
        <w:rPr>
          <w:rFonts w:hint="eastAsia"/>
        </w:rPr>
        <w:t>）。</w:t>
      </w:r>
    </w:p>
    <w:p>
      <w:pPr>
        <w:ind w:left="480" w:leftChars="200"/>
      </w:pPr>
      <w:r>
        <w:tab/>
      </w:r>
      <w:r>
        <w:rPr>
          <w:rFonts w:hint="eastAsia"/>
        </w:rPr>
        <w:t>3）如果驱动程序协商了</w:t>
      </w:r>
      <w:r>
        <w:t>VIRTIO_NET_F_HOST_ECN</w:t>
      </w:r>
      <w:r>
        <w:rPr>
          <w:rFonts w:hint="eastAsia"/>
        </w:rPr>
        <w:t>位，那么</w:t>
      </w:r>
      <w:r>
        <w:rPr>
          <w:rFonts w:hint="eastAsia"/>
          <w:b/>
          <w:i/>
        </w:rPr>
        <w:t>gso-type</w:t>
      </w:r>
      <w:r>
        <w:rPr>
          <w:b/>
          <w:i/>
        </w:rPr>
        <w:tab/>
      </w:r>
      <w:r>
        <w:rPr>
          <w:rFonts w:hint="eastAsia"/>
        </w:rPr>
        <w:t>中的</w:t>
      </w:r>
      <w:r>
        <w:t>VIRTIO_NET_GSO_ECN</w:t>
      </w:r>
      <w:r>
        <w:rPr>
          <w:rFonts w:hint="eastAsia"/>
        </w:rPr>
        <w:t>位表示TCP数据包包设置了E</w:t>
      </w:r>
      <w:r>
        <w:t>CN</w:t>
      </w:r>
      <w:r>
        <w:rPr>
          <w:rFonts w:hint="eastAsia"/>
        </w:rPr>
        <w:t>位</w:t>
      </w:r>
      <w:r>
        <w:rPr>
          <w:rStyle w:val="26"/>
        </w:rPr>
        <w:footnoteReference w:id="3"/>
      </w:r>
      <w:r>
        <w:rPr>
          <w:rFonts w:hint="eastAsia"/>
        </w:rPr>
        <w:t>。</w:t>
      </w:r>
    </w:p>
    <w:p>
      <w:pPr>
        <w:ind w:left="480" w:leftChars="200"/>
      </w:pPr>
      <w:r>
        <w:rPr>
          <w:rFonts w:hint="eastAsia"/>
        </w:rPr>
        <w:t>4、</w:t>
      </w:r>
      <w:r>
        <w:rPr>
          <w:rFonts w:hint="eastAsia"/>
          <w:b/>
          <w:i/>
        </w:rPr>
        <w:t>num_buffers</w:t>
      </w:r>
      <w:r>
        <w:rPr>
          <w:rFonts w:hint="eastAsia"/>
        </w:rPr>
        <w:t>设置为</w:t>
      </w:r>
      <w:r>
        <w:rPr>
          <w:rFonts w:hint="eastAsia"/>
          <w:b/>
          <w:i/>
        </w:rPr>
        <w:t>0</w:t>
      </w:r>
      <w:r>
        <w:rPr>
          <w:rFonts w:hint="eastAsia"/>
        </w:rPr>
        <w:t>，此字段在传输的数据包上未使用。</w:t>
      </w:r>
    </w:p>
    <w:p>
      <w:pPr>
        <w:ind w:left="480" w:leftChars="200"/>
      </w:pPr>
      <w:r>
        <w:rPr>
          <w:rFonts w:hint="eastAsia"/>
        </w:rPr>
        <w:t>5、头和数据包作为一个输出描述符添加到transmitq中，设备将收到新条目</w:t>
      </w:r>
      <w:r>
        <w:tab/>
      </w:r>
      <w:r>
        <w:rPr>
          <w:rFonts w:hint="eastAsia"/>
        </w:rPr>
        <w:t>的通知。（见</w:t>
      </w:r>
      <w:r>
        <w:fldChar w:fldCharType="begin"/>
      </w:r>
      <w:r>
        <w:instrText xml:space="preserve"> HYPERLINK \l "_5.1.5设备初始化" </w:instrText>
      </w:r>
      <w:r>
        <w:fldChar w:fldCharType="separate"/>
      </w:r>
      <w:r>
        <w:rPr>
          <w:rStyle w:val="24"/>
          <w:rFonts w:hint="eastAsia"/>
        </w:rPr>
        <w:t>5.1.5设备初始化</w:t>
      </w:r>
      <w:r>
        <w:rPr>
          <w:rStyle w:val="24"/>
          <w:rFonts w:hint="eastAsia"/>
        </w:rPr>
        <w:fldChar w:fldCharType="end"/>
      </w:r>
      <w:r>
        <w:rPr>
          <w:rFonts w:hint="eastAsia"/>
        </w:rPr>
        <w:t>）。</w:t>
      </w:r>
    </w:p>
    <w:p>
      <w:pPr>
        <w:pStyle w:val="7"/>
      </w:pPr>
      <w:bookmarkStart w:id="106" w:name="_5.1.6.2.1驱动程序要求：数据包传输"/>
      <w:bookmarkEnd w:id="106"/>
      <w:r>
        <w:rPr>
          <w:rFonts w:hint="eastAsia"/>
        </w:rPr>
        <w:t>5.1.6.2.1驱动程序要求：数据包传输</w:t>
      </w:r>
    </w:p>
    <w:p>
      <w:r>
        <w:tab/>
      </w:r>
      <w:r>
        <w:rPr>
          <w:rFonts w:hint="eastAsia"/>
        </w:rPr>
        <w:t>驱动程序必须（M</w:t>
      </w:r>
      <w:r>
        <w:t>UST</w:t>
      </w:r>
      <w:r>
        <w:rPr>
          <w:rFonts w:hint="eastAsia"/>
        </w:rPr>
        <w:t>）将</w:t>
      </w:r>
      <w:r>
        <w:rPr>
          <w:rFonts w:hint="eastAsia"/>
          <w:b/>
          <w:i/>
        </w:rPr>
        <w:t>num_buffers</w:t>
      </w:r>
      <w:r>
        <w:rPr>
          <w:rFonts w:hint="eastAsia"/>
        </w:rPr>
        <w:t>设置为</w:t>
      </w:r>
      <w:r>
        <w:rPr>
          <w:rFonts w:hint="eastAsia"/>
          <w:b/>
          <w:i/>
        </w:rPr>
        <w:t>0</w:t>
      </w:r>
      <w:r>
        <w:rPr>
          <w:rFonts w:hint="eastAsia"/>
        </w:rPr>
        <w:t>。</w:t>
      </w:r>
    </w:p>
    <w:p>
      <w:r>
        <w:tab/>
      </w:r>
      <w:r>
        <w:rPr>
          <w:rFonts w:hint="eastAsia"/>
          <w:b/>
        </w:rPr>
        <w:t>如果</w:t>
      </w:r>
      <w:r>
        <w:rPr>
          <w:rFonts w:hint="eastAsia"/>
        </w:rPr>
        <w:t>未协商VIRTIO_NET_F_CSUM，则驱动程序必须将</w:t>
      </w:r>
      <w:r>
        <w:rPr>
          <w:rFonts w:hint="eastAsia"/>
          <w:b/>
          <w:i/>
        </w:rPr>
        <w:t>flags</w:t>
      </w:r>
      <w:r>
        <w:rPr>
          <w:rFonts w:hint="eastAsia"/>
        </w:rPr>
        <w:t>设置为</w:t>
      </w:r>
      <w:r>
        <w:rPr>
          <w:rFonts w:hint="eastAsia"/>
          <w:b/>
          <w:i/>
        </w:rPr>
        <w:t>0</w:t>
      </w:r>
      <w:r>
        <w:rPr>
          <w:rFonts w:hint="eastAsia"/>
        </w:rPr>
        <w:t>，并且应该(</w:t>
      </w:r>
      <w:r>
        <w:t>SHOULD)</w:t>
      </w:r>
      <w:r>
        <w:rPr>
          <w:rFonts w:hint="eastAsia"/>
        </w:rPr>
        <w:t>向设备提供完全校验和的数据包。</w:t>
      </w:r>
    </w:p>
    <w:p>
      <w:r>
        <w:tab/>
      </w:r>
      <w:r>
        <w:rPr>
          <w:rFonts w:hint="eastAsia"/>
          <w:b/>
        </w:rPr>
        <w:t>如果</w:t>
      </w:r>
      <w:r>
        <w:rPr>
          <w:rFonts w:hint="eastAsia"/>
        </w:rPr>
        <w:t>协商了VIRTIO_NET_F_HOST_TSO4，则驱动程序可以(</w:t>
      </w:r>
      <w:r>
        <w:t>MAY)</w:t>
      </w:r>
      <w:r>
        <w:rPr>
          <w:rFonts w:hint="eastAsia"/>
        </w:rPr>
        <w:t>将</w:t>
      </w:r>
      <w:r>
        <w:rPr>
          <w:rFonts w:hint="eastAsia"/>
          <w:b/>
          <w:i/>
        </w:rPr>
        <w:t>gso_type</w:t>
      </w:r>
      <w:r>
        <w:rPr>
          <w:rFonts w:hint="eastAsia"/>
        </w:rPr>
        <w:t>设置为VIRTIO_NET_HDR_GSO_TCPV4以请求TCPv4分段，否则驱动程序不得(</w:t>
      </w:r>
      <w:r>
        <w:t>MUST NOT)</w:t>
      </w:r>
      <w:r>
        <w:rPr>
          <w:rFonts w:hint="eastAsia"/>
        </w:rPr>
        <w:t>将</w:t>
      </w:r>
      <w:r>
        <w:rPr>
          <w:rFonts w:hint="eastAsia"/>
          <w:b/>
          <w:i/>
        </w:rPr>
        <w:t>gso_ty</w:t>
      </w:r>
      <w:r>
        <w:rPr>
          <w:b/>
          <w:i/>
        </w:rPr>
        <w:t>pe</w:t>
      </w:r>
      <w:r>
        <w:rPr>
          <w:rFonts w:hint="eastAsia"/>
        </w:rPr>
        <w:t>设置为</w:t>
      </w:r>
      <w:r>
        <w:tab/>
      </w:r>
      <w:r>
        <w:rPr>
          <w:rFonts w:hint="eastAsia"/>
        </w:rPr>
        <w:t>VIRTIO_NET_HDR_GSO_TCPV4。</w:t>
      </w:r>
    </w:p>
    <w:p>
      <w:r>
        <w:tab/>
      </w:r>
      <w:r>
        <w:rPr>
          <w:rFonts w:hint="eastAsia"/>
          <w:b/>
        </w:rPr>
        <w:t>如果</w:t>
      </w:r>
      <w:r>
        <w:rPr>
          <w:rFonts w:hint="eastAsia"/>
        </w:rPr>
        <w:t>协商了VIRTIO_NET_F_HOST_TSO6，则驱动程序可以将</w:t>
      </w:r>
      <w:r>
        <w:rPr>
          <w:rFonts w:hint="eastAsia"/>
          <w:b/>
          <w:i/>
        </w:rPr>
        <w:t>gso_type</w:t>
      </w:r>
      <w:r>
        <w:rPr>
          <w:rFonts w:hint="eastAsia"/>
        </w:rPr>
        <w:t>设置为VIRTIO_NET_HDR_GSO_TCPV6以请求TCPv6分段，否则驱动程序不得将</w:t>
      </w:r>
      <w:r>
        <w:rPr>
          <w:rFonts w:hint="eastAsia"/>
          <w:b/>
          <w:i/>
        </w:rPr>
        <w:t>gso_type</w:t>
      </w:r>
      <w:r>
        <w:rPr>
          <w:rFonts w:hint="eastAsia"/>
        </w:rPr>
        <w:t>设置为VIRTIO_NET_HDR_GSO_TCPV6。</w:t>
      </w:r>
    </w:p>
    <w:p>
      <w:r>
        <w:rPr>
          <w:b/>
        </w:rPr>
        <w:tab/>
      </w:r>
      <w:r>
        <w:rPr>
          <w:rFonts w:hint="eastAsia"/>
          <w:b/>
        </w:rPr>
        <w:t>如果</w:t>
      </w:r>
      <w:r>
        <w:rPr>
          <w:rFonts w:hint="eastAsia"/>
        </w:rPr>
        <w:t>协商了VIRTIO_NET_F_HOST_UFO，则驱动程序可以将</w:t>
      </w:r>
      <w:r>
        <w:rPr>
          <w:rFonts w:hint="eastAsia"/>
          <w:b/>
          <w:i/>
        </w:rPr>
        <w:t>gso_type</w:t>
      </w:r>
      <w:r>
        <w:rPr>
          <w:rFonts w:hint="eastAsia"/>
        </w:rPr>
        <w:t>设置为VIRTIO_NET_HDR_GSO_UDP以请求UDP分段，否则驱动程序不得</w:t>
      </w:r>
      <w:r>
        <w:tab/>
      </w:r>
      <w:r>
        <w:rPr>
          <w:rFonts w:hint="eastAsia"/>
        </w:rPr>
        <w:t>(</w:t>
      </w:r>
      <w:r>
        <w:t>MUST NOT)</w:t>
      </w:r>
      <w:r>
        <w:rPr>
          <w:rFonts w:hint="eastAsia"/>
        </w:rPr>
        <w:t>将</w:t>
      </w:r>
      <w:r>
        <w:tab/>
      </w:r>
      <w:r>
        <w:rPr>
          <w:rFonts w:hint="eastAsia"/>
          <w:b/>
          <w:i/>
        </w:rPr>
        <w:t>gso_type</w:t>
      </w:r>
      <w:r>
        <w:rPr>
          <w:rFonts w:hint="eastAsia"/>
        </w:rPr>
        <w:t>设置为VIRTIO_NET_HDR_GSO_UDP。</w:t>
      </w:r>
    </w:p>
    <w:p>
      <w:r>
        <w:tab/>
      </w:r>
      <w:r>
        <w:rPr>
          <w:rFonts w:hint="eastAsia"/>
        </w:rPr>
        <w:t>驱动程序不应该(</w:t>
      </w:r>
      <w:r>
        <w:t>SHOULD NOT)</w:t>
      </w:r>
      <w:r>
        <w:rPr>
          <w:rFonts w:hint="eastAsia"/>
        </w:rPr>
        <w:t>向设备发送需要分段卸载的TCP数据包，其中设置了显式拥塞通知位，除非协商了VIRTIO_NET_F_HOST_ECN</w:t>
      </w:r>
      <w:r>
        <w:tab/>
      </w:r>
      <w:r>
        <w:rPr>
          <w:rFonts w:hint="eastAsia"/>
        </w:rPr>
        <w:t>功</w:t>
      </w:r>
      <w:r>
        <w:tab/>
      </w:r>
      <w:r>
        <w:rPr>
          <w:rFonts w:hint="eastAsia"/>
        </w:rPr>
        <w:t>能，否则驱动程序必须在gso_type中设置VIRTIO_NET_HDR_GSO_ECN</w:t>
      </w:r>
      <w:r>
        <w:tab/>
      </w:r>
      <w:r>
        <w:rPr>
          <w:rFonts w:hint="eastAsia"/>
        </w:rPr>
        <w:t>位。</w:t>
      </w:r>
      <w:r>
        <w:tab/>
      </w:r>
    </w:p>
    <w:p>
      <w:r>
        <w:tab/>
      </w:r>
      <w:r>
        <w:rPr>
          <w:rFonts w:hint="eastAsia"/>
        </w:rPr>
        <w:t>如果已协商VIRTIO_NET_F_CSUM功能，则驱动程序可以在flags中设置VIRTIO_NET_HDR_F_NEEDS_CSUM位，如果是这样：</w:t>
      </w:r>
    </w:p>
    <w:p>
      <w:pPr>
        <w:pStyle w:val="37"/>
        <w:numPr>
          <w:ilvl w:val="0"/>
          <w:numId w:val="4"/>
        </w:numPr>
        <w:ind w:firstLineChars="0"/>
      </w:pPr>
      <w:r>
        <w:rPr>
          <w:rFonts w:hint="eastAsia"/>
        </w:rPr>
        <w:t>驱动程序必须（M</w:t>
      </w:r>
      <w:r>
        <w:t>UST</w:t>
      </w:r>
      <w:r>
        <w:rPr>
          <w:rFonts w:hint="eastAsia"/>
        </w:rPr>
        <w:t>）验证来自</w:t>
      </w:r>
      <w:r>
        <w:rPr>
          <w:rFonts w:hint="eastAsia"/>
          <w:b/>
          <w:i/>
        </w:rPr>
        <w:t>csum_start</w:t>
      </w:r>
      <w:r>
        <w:rPr>
          <w:rFonts w:hint="eastAsia"/>
        </w:rPr>
        <w:t>的偏移量</w:t>
      </w:r>
      <w:r>
        <w:rPr>
          <w:rFonts w:hint="eastAsia"/>
          <w:b/>
          <w:i/>
        </w:rPr>
        <w:t>csum_offset</w:t>
      </w:r>
      <w:r>
        <w:rPr>
          <w:rFonts w:hint="eastAsia"/>
        </w:rPr>
        <w:t>的数据包校验和以及所有先前的偏移量;</w:t>
      </w:r>
    </w:p>
    <w:p>
      <w:pPr>
        <w:pStyle w:val="37"/>
        <w:numPr>
          <w:ilvl w:val="0"/>
          <w:numId w:val="4"/>
        </w:numPr>
        <w:ind w:firstLineChars="0"/>
      </w:pPr>
      <w:r>
        <w:rPr>
          <w:rFonts w:hint="eastAsia"/>
        </w:rPr>
        <w:t>驱动程序必须（M</w:t>
      </w:r>
      <w:r>
        <w:t>UST</w:t>
      </w:r>
      <w:r>
        <w:rPr>
          <w:rFonts w:hint="eastAsia"/>
        </w:rPr>
        <w:t>）将存储在缓冲区中的数据包校验和设置为TCP / UDP伪标头;</w:t>
      </w:r>
    </w:p>
    <w:p>
      <w:pPr>
        <w:pStyle w:val="37"/>
        <w:numPr>
          <w:ilvl w:val="0"/>
          <w:numId w:val="4"/>
        </w:numPr>
        <w:ind w:firstLineChars="0"/>
      </w:pPr>
      <w:r>
        <w:rPr>
          <w:rFonts w:hint="eastAsia"/>
        </w:rPr>
        <w:t>驱动程序必须（M</w:t>
      </w:r>
      <w:r>
        <w:t>UST</w:t>
      </w:r>
      <w:r>
        <w:rPr>
          <w:rFonts w:hint="eastAsia"/>
        </w:rPr>
        <w:t>）设置</w:t>
      </w:r>
      <w:r>
        <w:rPr>
          <w:rFonts w:hint="eastAsia"/>
          <w:b/>
          <w:i/>
        </w:rPr>
        <w:t>csum_start</w:t>
      </w:r>
      <w:r>
        <w:rPr>
          <w:rFonts w:hint="eastAsia"/>
        </w:rPr>
        <w:t>和</w:t>
      </w:r>
      <w:r>
        <w:rPr>
          <w:rFonts w:hint="eastAsia"/>
          <w:b/>
          <w:i/>
        </w:rPr>
        <w:t>csum_offset</w:t>
      </w:r>
      <w:r>
        <w:rPr>
          <w:rFonts w:hint="eastAsia"/>
        </w:rPr>
        <w:t>，以便从</w:t>
      </w:r>
      <w:r>
        <w:rPr>
          <w:rFonts w:hint="eastAsia"/>
          <w:b/>
          <w:i/>
        </w:rPr>
        <w:t>csum_start</w:t>
      </w:r>
      <w:r>
        <w:rPr>
          <w:rFonts w:hint="eastAsia"/>
        </w:rPr>
        <w:t>开始到数据包结束计算一个补码校验和并将结果存储在</w:t>
      </w:r>
      <w:r>
        <w:rPr>
          <w:rFonts w:hint="eastAsia"/>
          <w:b/>
          <w:i/>
        </w:rPr>
        <w:t>csum_start</w:t>
      </w:r>
      <w:r>
        <w:rPr>
          <w:rFonts w:hint="eastAsia"/>
        </w:rPr>
        <w:t>的偏移量</w:t>
      </w:r>
      <w:r>
        <w:rPr>
          <w:rFonts w:hint="eastAsia"/>
          <w:b/>
          <w:i/>
        </w:rPr>
        <w:t>csum_offset</w:t>
      </w:r>
      <w:r>
        <w:rPr>
          <w:rFonts w:hint="eastAsia"/>
        </w:rPr>
        <w:t>中，将得到完全校验和的数据包;</w:t>
      </w:r>
      <w:r>
        <w:t xml:space="preserve"> </w:t>
      </w:r>
    </w:p>
    <w:p>
      <w:r>
        <w:tab/>
      </w:r>
      <w:r>
        <w:rPr>
          <w:rFonts w:hint="eastAsia"/>
          <w:b/>
        </w:rPr>
        <w:t>如果</w:t>
      </w:r>
      <w:r>
        <w:rPr>
          <w:rFonts w:hint="eastAsia"/>
        </w:rPr>
        <w:t>没有协商VIRTIO_NET_F_HOST_TSO4，TSO6或UFO选项，则驱动程序必须（M</w:t>
      </w:r>
      <w:r>
        <w:t>UST</w:t>
      </w:r>
      <w:r>
        <w:rPr>
          <w:rFonts w:hint="eastAsia"/>
        </w:rPr>
        <w:t>）将</w:t>
      </w:r>
      <w:r>
        <w:rPr>
          <w:rFonts w:hint="eastAsia"/>
          <w:b/>
          <w:i/>
        </w:rPr>
        <w:t>gso_type</w:t>
      </w:r>
      <w:r>
        <w:rPr>
          <w:rFonts w:hint="eastAsia"/>
        </w:rPr>
        <w:t>设置为VIRTIO_NET_HDR_GSO_NONE。</w:t>
      </w:r>
    </w:p>
    <w:p>
      <w:r>
        <w:tab/>
      </w:r>
      <w:r>
        <w:rPr>
          <w:rFonts w:hint="eastAsia"/>
          <w:b/>
        </w:rPr>
        <w:t>如果</w:t>
      </w:r>
      <w:r>
        <w:rPr>
          <w:rFonts w:hint="eastAsia"/>
          <w:b/>
          <w:i/>
        </w:rPr>
        <w:t>gso_type</w:t>
      </w:r>
      <w:r>
        <w:rPr>
          <w:rFonts w:hint="eastAsia"/>
        </w:rPr>
        <w:t>与VIRTIO_NET_HDR_GSO_NONE不同，那么驱动程序还必须在</w:t>
      </w:r>
      <w:r>
        <w:rPr>
          <w:rFonts w:hint="eastAsia"/>
          <w:b/>
          <w:i/>
        </w:rPr>
        <w:t>flags</w:t>
      </w:r>
      <w:r>
        <w:rPr>
          <w:rFonts w:hint="eastAsia"/>
        </w:rPr>
        <w:t>中设置VIRTIO_NET_HDR_F_NEEDS_CSUM位并且必须设置</w:t>
      </w:r>
      <w:r>
        <w:rPr>
          <w:rFonts w:hint="eastAsia"/>
          <w:b/>
          <w:i/>
        </w:rPr>
        <w:t>gso_size</w:t>
      </w:r>
      <w:r>
        <w:rPr>
          <w:rFonts w:hint="eastAsia"/>
        </w:rPr>
        <w:t>以指示所需的</w:t>
      </w:r>
      <w:r>
        <w:rPr>
          <w:rFonts w:hint="eastAsia"/>
          <w:b/>
        </w:rPr>
        <w:t>MSS</w:t>
      </w:r>
      <w:r>
        <w:rPr>
          <w:rFonts w:hint="eastAsia"/>
        </w:rPr>
        <w:t>。</w:t>
      </w:r>
    </w:p>
    <w:p>
      <w:r>
        <w:tab/>
      </w:r>
      <w:r>
        <w:rPr>
          <w:rFonts w:hint="eastAsia"/>
          <w:b/>
        </w:rPr>
        <w:t>如果</w:t>
      </w:r>
      <w:r>
        <w:rPr>
          <w:rFonts w:hint="eastAsia"/>
        </w:rPr>
        <w:t>已协商其中一个VIRTIO_NET_F_HOST_TSO4，TSO6或UFO选项，则驱动程序应该（S</w:t>
      </w:r>
      <w:r>
        <w:t>HOULD</w:t>
      </w:r>
      <w:r>
        <w:rPr>
          <w:rFonts w:hint="eastAsia"/>
        </w:rPr>
        <w:t>）将</w:t>
      </w:r>
      <w:r>
        <w:rPr>
          <w:rFonts w:hint="eastAsia"/>
          <w:b/>
          <w:i/>
        </w:rPr>
        <w:t>hdr_len</w:t>
      </w:r>
      <w:r>
        <w:rPr>
          <w:rFonts w:hint="eastAsia"/>
        </w:rPr>
        <w:t>设置为一个不小于标头长度的值，包括传输标头在内。</w:t>
      </w:r>
    </w:p>
    <w:p>
      <w:r>
        <w:tab/>
      </w:r>
      <w:r>
        <w:rPr>
          <w:rFonts w:hint="eastAsia"/>
        </w:rPr>
        <w:t>驱动程序不得（M</w:t>
      </w:r>
      <w:r>
        <w:t>UST NOT</w:t>
      </w:r>
      <w:r>
        <w:rPr>
          <w:rFonts w:hint="eastAsia"/>
        </w:rPr>
        <w:t>）在</w:t>
      </w:r>
      <w:r>
        <w:rPr>
          <w:rFonts w:hint="eastAsia"/>
          <w:b/>
          <w:i/>
        </w:rPr>
        <w:t>flags</w:t>
      </w:r>
      <w:r>
        <w:rPr>
          <w:rFonts w:hint="eastAsia"/>
        </w:rPr>
        <w:t>中设置VIRTIO_NET_HDR_F_DATA_VALID位。</w:t>
      </w:r>
    </w:p>
    <w:p>
      <w:pPr>
        <w:pStyle w:val="7"/>
      </w:pPr>
      <w:bookmarkStart w:id="107" w:name="_5.1.6.2.2设备要求：数据包传输"/>
      <w:bookmarkEnd w:id="107"/>
      <w:r>
        <w:rPr>
          <w:rFonts w:hint="eastAsia"/>
        </w:rPr>
        <w:t>5.1.6.2.2设备要求：数据包传输</w:t>
      </w:r>
    </w:p>
    <w:p>
      <w:r>
        <w:tab/>
      </w:r>
      <w:r>
        <w:rPr>
          <w:rFonts w:hint="eastAsia"/>
        </w:rPr>
        <w:t>设备必须（M</w:t>
      </w:r>
      <w:r>
        <w:t>UST</w:t>
      </w:r>
      <w:r>
        <w:rPr>
          <w:rFonts w:hint="eastAsia"/>
        </w:rPr>
        <w:t>）忽略它无法识别的标志位。</w:t>
      </w:r>
    </w:p>
    <w:p>
      <w:r>
        <w:tab/>
      </w:r>
      <w:r>
        <w:rPr>
          <w:rFonts w:hint="eastAsia"/>
        </w:rPr>
        <w:t>如果未设置</w:t>
      </w:r>
      <w:r>
        <w:rPr>
          <w:rFonts w:hint="eastAsia"/>
          <w:b/>
          <w:i/>
        </w:rPr>
        <w:t>flags</w:t>
      </w:r>
      <w:r>
        <w:rPr>
          <w:rFonts w:hint="eastAsia"/>
        </w:rPr>
        <w:t>中的VIRTIO_NET_HDR_F_NEEDS_CSUM位，则设备不得（M</w:t>
      </w:r>
      <w:r>
        <w:t>UST NOT</w:t>
      </w:r>
      <w:r>
        <w:rPr>
          <w:rFonts w:hint="eastAsia"/>
        </w:rPr>
        <w:t>）使用</w:t>
      </w:r>
      <w:r>
        <w:rPr>
          <w:rFonts w:hint="eastAsia"/>
          <w:b/>
          <w:i/>
        </w:rPr>
        <w:t>csum_start</w:t>
      </w:r>
      <w:r>
        <w:rPr>
          <w:rFonts w:hint="eastAsia"/>
        </w:rPr>
        <w:t>和</w:t>
      </w:r>
      <w:r>
        <w:rPr>
          <w:rFonts w:hint="eastAsia"/>
          <w:b/>
          <w:i/>
        </w:rPr>
        <w:t>csum_offset</w:t>
      </w:r>
      <w:r>
        <w:rPr>
          <w:rFonts w:hint="eastAsia"/>
        </w:rPr>
        <w:t>。</w:t>
      </w:r>
    </w:p>
    <w:p>
      <w:r>
        <w:tab/>
      </w:r>
      <w:r>
        <w:rPr>
          <w:rFonts w:hint="eastAsia"/>
        </w:rPr>
        <w:t>如果已经协商了VIRTIO_NET_F_HOST_TSO4，TSO6或UFO选项之一，则设备可以（M</w:t>
      </w:r>
      <w:r>
        <w:t>AY</w:t>
      </w:r>
      <w:r>
        <w:rPr>
          <w:rFonts w:hint="eastAsia"/>
        </w:rPr>
        <w:t>）使用</w:t>
      </w:r>
      <w:r>
        <w:rPr>
          <w:rFonts w:hint="eastAsia"/>
          <w:b/>
          <w:i/>
        </w:rPr>
        <w:t>hdr_len</w:t>
      </w:r>
      <w:r>
        <w:rPr>
          <w:rFonts w:hint="eastAsia"/>
        </w:rPr>
        <w:t>仅作为有关传输头大小的提示。设备绝不能依赖</w:t>
      </w:r>
      <w:r>
        <w:rPr>
          <w:rFonts w:hint="eastAsia"/>
          <w:b/>
          <w:i/>
        </w:rPr>
        <w:t>hdr_len</w:t>
      </w:r>
      <w:r>
        <w:rPr>
          <w:rFonts w:hint="eastAsia"/>
        </w:rPr>
        <w:t>来更正。</w:t>
      </w:r>
    </w:p>
    <w:p>
      <w:r>
        <w:rPr>
          <w:rFonts w:hint="eastAsia"/>
          <w:b/>
        </w:rPr>
        <w:t>注意：</w:t>
      </w:r>
      <w:r>
        <w:rPr>
          <w:rFonts w:hint="eastAsia"/>
        </w:rPr>
        <w:t>这是由于实现中的各种</w:t>
      </w:r>
      <w:r>
        <w:rPr>
          <w:rFonts w:hint="eastAsia"/>
          <w:b/>
        </w:rPr>
        <w:t>bugs</w:t>
      </w:r>
      <w:r>
        <w:rPr>
          <w:rFonts w:hint="eastAsia"/>
        </w:rPr>
        <w:t>。</w:t>
      </w:r>
    </w:p>
    <w:p>
      <w:r>
        <w:tab/>
      </w:r>
      <w:r>
        <w:rPr>
          <w:rFonts w:hint="eastAsia"/>
        </w:rPr>
        <w:t>如果未设置VIRTIO_NET_HDR_F_NEEDS_CSUM位，则设备不得依赖于数据包校验和来判断是否正确。</w:t>
      </w:r>
    </w:p>
    <w:p>
      <w:pPr>
        <w:pStyle w:val="7"/>
      </w:pPr>
      <w:r>
        <w:rPr>
          <w:rFonts w:hint="eastAsia"/>
        </w:rPr>
        <w:t>5.1.6.2.3数据包传输中断</w:t>
      </w:r>
    </w:p>
    <w:p>
      <w:r>
        <w:tab/>
      </w:r>
      <w:r>
        <w:rPr>
          <w:rFonts w:hint="eastAsia"/>
        </w:rPr>
        <w:t>通常，驱动程序将使用VIRTQ_AVAIL_F_NO_INTERRUPT标志来抑制传输中断（请参阅</w:t>
      </w:r>
      <w:r>
        <w:fldChar w:fldCharType="begin"/>
      </w:r>
      <w:r>
        <w:instrText xml:space="preserve"> HYPERLINK \l "_3.2.2_从设备接收已用缓冲区" </w:instrText>
      </w:r>
      <w:r>
        <w:fldChar w:fldCharType="separate"/>
      </w:r>
      <w:r>
        <w:rPr>
          <w:rStyle w:val="24"/>
          <w:rFonts w:hint="eastAsia"/>
        </w:rPr>
        <w:t>3.2.2从设备接收已用缓冲区</w:t>
      </w:r>
      <w:r>
        <w:rPr>
          <w:rStyle w:val="24"/>
          <w:rFonts w:hint="eastAsia"/>
        </w:rPr>
        <w:fldChar w:fldCharType="end"/>
      </w:r>
      <w:r>
        <w:rPr>
          <w:rFonts w:hint="eastAsia"/>
        </w:rPr>
        <w:t>）并检查后续数据包传输路径中使用过的数据包。</w:t>
      </w:r>
    </w:p>
    <w:p>
      <w:r>
        <w:tab/>
      </w:r>
      <w:r>
        <w:rPr>
          <w:rFonts w:hint="eastAsia"/>
        </w:rPr>
        <w:t>此中断处理程序中的正常行为是从已使用的环中检索新的描述符并释放对应的标头和数据包。</w:t>
      </w:r>
    </w:p>
    <w:p>
      <w:pPr>
        <w:pStyle w:val="6"/>
      </w:pPr>
      <w:r>
        <w:rPr>
          <w:rFonts w:hint="eastAsia"/>
        </w:rPr>
        <w:t>5.1.6.3设置接收缓冲区</w:t>
      </w:r>
    </w:p>
    <w:p>
      <w:r>
        <w:tab/>
      </w:r>
      <w:r>
        <w:rPr>
          <w:rFonts w:hint="eastAsia"/>
        </w:rPr>
        <w:t>通常情况下，尽可能的保持接收virtqueue完全填充是一个好方法：如果它耗尽，网络性能将受到影响。 如果是VIRTIO_NET_F_GUEST_TSO4，VIRTIO_NET_F_GUEST_TSO6或VIRTIO_NET_F_GUEST_UFO被使用，最大传入数据包将达到65550字节长（TCP或UDP数据包的最大值，再加上14字节以太网头），否则为1514字节。这个12字节的struct virtio_net_hdr就是这样的，它产生65562字节或1526字节。</w:t>
      </w:r>
    </w:p>
    <w:p>
      <w:pPr>
        <w:pStyle w:val="7"/>
      </w:pPr>
      <w:bookmarkStart w:id="108" w:name="_5.1.6.3.1驱动程序要求：设置接收缓冲区"/>
      <w:bookmarkEnd w:id="108"/>
      <w:r>
        <w:rPr>
          <w:rFonts w:hint="eastAsia"/>
        </w:rPr>
        <w:t>5.1.6.3.1驱动程序要求：设置接收缓冲区</w:t>
      </w:r>
    </w:p>
    <w:p>
      <w:r>
        <w:rPr>
          <w:rFonts w:hint="eastAsia"/>
        </w:rPr>
        <w:t>·如果未协商VIRTIO_NET_F_MRG_RXBUF位：</w:t>
      </w:r>
    </w:p>
    <w:p>
      <w:r>
        <w:tab/>
      </w:r>
      <w:r>
        <w:rPr>
          <w:rFonts w:hint="eastAsia"/>
        </w:rPr>
        <w:t>-如果协商了VIRTIO_NET_F_GUEST_TSO4，VIRTIO_NET_F_GUEST_TSO6或VIRTIO_NET_F_GUEST_UFO，驱动程序应该（S</w:t>
      </w:r>
      <w:r>
        <w:t>HOULD</w:t>
      </w:r>
      <w:r>
        <w:rPr>
          <w:rFonts w:hint="eastAsia"/>
        </w:rPr>
        <w:t>）使用至少65562字节的缓冲区填充接收队列。</w:t>
      </w:r>
    </w:p>
    <w:p>
      <w:r>
        <w:tab/>
      </w:r>
      <w:r>
        <w:rPr>
          <w:rFonts w:hint="eastAsia"/>
        </w:rPr>
        <w:t>- 否则，驱动程序应该（S</w:t>
      </w:r>
      <w:r>
        <w:t>HOULD</w:t>
      </w:r>
      <w:r>
        <w:rPr>
          <w:rFonts w:hint="eastAsia"/>
        </w:rPr>
        <w:t>）使用至少1526字节的缓冲区填充接收队列。</w:t>
      </w:r>
    </w:p>
    <w:p>
      <w:r>
        <w:rPr>
          <w:rFonts w:hint="eastAsia"/>
        </w:rPr>
        <w:t>•如果协商了VIRTIO_NET_F_MRG_RXBUF位，则每个缓冲区必须（M</w:t>
      </w:r>
      <w:r>
        <w:t>UST</w:t>
      </w:r>
      <w:r>
        <w:rPr>
          <w:rFonts w:hint="eastAsia"/>
        </w:rPr>
        <w:t>）大于struct virtio_net_hdr的大小。</w:t>
      </w:r>
    </w:p>
    <w:p>
      <w:r>
        <w:rPr>
          <w:rFonts w:hint="eastAsia"/>
          <w:b/>
        </w:rPr>
        <w:t>注意：</w:t>
      </w:r>
      <w:r>
        <w:rPr>
          <w:rFonts w:hint="eastAsia"/>
        </w:rPr>
        <w:t>很显然，每个缓冲区可以分割为多个描述符元素。</w:t>
      </w:r>
    </w:p>
    <w:p>
      <w:r>
        <w:tab/>
      </w:r>
      <w:r>
        <w:rPr>
          <w:rFonts w:hint="eastAsia"/>
        </w:rPr>
        <w:t>如果协商了VIRTIO_NET_F_MQ，那么每个将要被使用的receiveq1 ... receiveq</w:t>
      </w:r>
      <w:r>
        <w:t>N</w:t>
      </w:r>
      <w:r>
        <w:rPr>
          <w:rFonts w:hint="eastAsia"/>
        </w:rPr>
        <w:t>填充接收的缓冲区。</w:t>
      </w:r>
    </w:p>
    <w:p>
      <w:pPr>
        <w:pStyle w:val="7"/>
      </w:pPr>
      <w:bookmarkStart w:id="109" w:name="_5.1.6.3.2设备要求：设置接收缓冲区"/>
      <w:bookmarkEnd w:id="109"/>
      <w:r>
        <w:rPr>
          <w:rFonts w:hint="eastAsia"/>
        </w:rPr>
        <w:t>5.1.6.3.2设备要求：设置接收缓冲区</w:t>
      </w:r>
    </w:p>
    <w:p>
      <w:r>
        <w:tab/>
      </w:r>
      <w:r>
        <w:rPr>
          <w:rFonts w:hint="eastAsia"/>
        </w:rPr>
        <w:t>设备必须（M</w:t>
      </w:r>
      <w:r>
        <w:t>UST</w:t>
      </w:r>
      <w:r>
        <w:rPr>
          <w:rFonts w:hint="eastAsia"/>
        </w:rPr>
        <w:t>）将</w:t>
      </w:r>
      <w:r>
        <w:rPr>
          <w:rFonts w:hint="eastAsia"/>
          <w:b/>
          <w:i/>
        </w:rPr>
        <w:t>num_buffers</w:t>
      </w:r>
      <w:r>
        <w:rPr>
          <w:rFonts w:hint="eastAsia"/>
        </w:rPr>
        <w:t>设置为用于保存传入数据包的描述符数。如果未协商VIRTIO_NET_F_MRG_RXBUF位，则设备必须（M</w:t>
      </w:r>
      <w:r>
        <w:t>UST</w:t>
      </w:r>
      <w:r>
        <w:rPr>
          <w:rFonts w:hint="eastAsia"/>
        </w:rPr>
        <w:t>）仅使用单个描述符。</w:t>
      </w:r>
    </w:p>
    <w:p>
      <w:r>
        <w:rPr>
          <w:rFonts w:hint="eastAsia"/>
          <w:b/>
        </w:rPr>
        <w:t>注意：</w:t>
      </w:r>
      <w:r>
        <w:rPr>
          <w:rFonts w:hint="eastAsia"/>
        </w:rPr>
        <w:t>这意味着如果未协商VIRTIO_NET_F_MRG_RXBUF，</w:t>
      </w:r>
      <w:r>
        <w:rPr>
          <w:rFonts w:hint="eastAsia"/>
          <w:b/>
          <w:i/>
        </w:rPr>
        <w:t>num_buffers</w:t>
      </w:r>
      <w:r>
        <w:rPr>
          <w:rFonts w:hint="eastAsia"/>
        </w:rPr>
        <w:t>将始终为1。</w:t>
      </w:r>
    </w:p>
    <w:p>
      <w:pPr>
        <w:pStyle w:val="6"/>
      </w:pPr>
      <w:r>
        <w:rPr>
          <w:rFonts w:hint="eastAsia"/>
        </w:rPr>
        <w:t>5.1.6.4传入数据包的处理</w:t>
      </w:r>
    </w:p>
    <w:p>
      <w:r>
        <w:tab/>
      </w:r>
      <w:r>
        <w:rPr>
          <w:rFonts w:hint="eastAsia"/>
        </w:rPr>
        <w:t>当数据包被复制到receiveq中的缓冲区时，最佳路径是禁用receiveq的进一步中断（参见</w:t>
      </w:r>
      <w:r>
        <w:fldChar w:fldCharType="begin"/>
      </w:r>
      <w:r>
        <w:instrText xml:space="preserve"> HYPERLINK \l "_3.2.2_从设备接收已用缓冲区" </w:instrText>
      </w:r>
      <w:r>
        <w:fldChar w:fldCharType="separate"/>
      </w:r>
      <w:r>
        <w:rPr>
          <w:rStyle w:val="24"/>
          <w:rFonts w:hint="eastAsia"/>
        </w:rPr>
        <w:t>3.2.2从设备接收使用过的缓冲区</w:t>
      </w:r>
      <w:r>
        <w:rPr>
          <w:rStyle w:val="24"/>
          <w:rFonts w:hint="eastAsia"/>
        </w:rPr>
        <w:fldChar w:fldCharType="end"/>
      </w:r>
      <w:r>
        <w:rPr>
          <w:rFonts w:hint="eastAsia"/>
        </w:rPr>
        <w:t>）并处理数据包，直到找不到更多数据包，然后重新启用它们。</w:t>
      </w:r>
    </w:p>
    <w:p>
      <w:r>
        <w:tab/>
      </w:r>
      <w:r>
        <w:rPr>
          <w:rFonts w:hint="eastAsia"/>
        </w:rPr>
        <w:t>处理传入的数据包涉及：</w:t>
      </w:r>
    </w:p>
    <w:p>
      <w:pPr>
        <w:pStyle w:val="37"/>
        <w:numPr>
          <w:ilvl w:val="0"/>
          <w:numId w:val="5"/>
        </w:numPr>
        <w:ind w:firstLineChars="0"/>
      </w:pPr>
      <w:r>
        <w:rPr>
          <w:rFonts w:hint="eastAsia"/>
          <w:b/>
          <w:i/>
        </w:rPr>
        <w:t>num_buffers</w:t>
      </w:r>
      <w:r>
        <w:rPr>
          <w:rFonts w:hint="eastAsia"/>
        </w:rPr>
        <w:t>表示此数据包分布的描述符数量（包括此数据包）：如果未协商VIRTIO_NET_F_MRG_RXBUF位，则该数据包始终为1。 这允许接收大量数据包而无需分配大缓冲区。 在这种情况下，所使用的环中将至少存在</w:t>
      </w:r>
      <w:r>
        <w:rPr>
          <w:rFonts w:hint="eastAsia"/>
          <w:b/>
          <w:i/>
        </w:rPr>
        <w:t>num_buffers</w:t>
      </w:r>
      <w:r>
        <w:rPr>
          <w:rFonts w:hint="eastAsia"/>
        </w:rPr>
        <w:t>，并且设备将它们链接在一起以形成单个数据包。 其他缓冲区不会以一个struct virtio_net_hdr开头。</w:t>
      </w:r>
    </w:p>
    <w:p>
      <w:pPr>
        <w:pStyle w:val="37"/>
        <w:numPr>
          <w:ilvl w:val="0"/>
          <w:numId w:val="5"/>
        </w:numPr>
        <w:ind w:firstLineChars="0"/>
      </w:pPr>
      <w:r>
        <w:rPr>
          <w:rFonts w:hint="eastAsia"/>
        </w:rPr>
        <w:t>如果</w:t>
      </w:r>
      <w:r>
        <w:rPr>
          <w:rFonts w:hint="eastAsia"/>
          <w:b/>
          <w:i/>
        </w:rPr>
        <w:t>num_buffers</w:t>
      </w:r>
      <w:r>
        <w:rPr>
          <w:rFonts w:hint="eastAsia"/>
        </w:rPr>
        <w:t>为1，则整个数据包将包含在此缓冲区中，紧跟struct virtio_net_hdr之后。</w:t>
      </w:r>
    </w:p>
    <w:p>
      <w:pPr>
        <w:pStyle w:val="37"/>
        <w:numPr>
          <w:ilvl w:val="0"/>
          <w:numId w:val="5"/>
        </w:numPr>
        <w:ind w:firstLineChars="0"/>
      </w:pPr>
      <w:r>
        <w:rPr>
          <w:rFonts w:hint="eastAsia"/>
        </w:rPr>
        <w:t>如果协商了VIRTIO_NET_F_GUEST_CSUM功能位，则可以设置</w:t>
      </w:r>
      <w:r>
        <w:rPr>
          <w:rFonts w:hint="eastAsia"/>
          <w:b/>
          <w:i/>
        </w:rPr>
        <w:t>flags</w:t>
      </w:r>
      <w:r>
        <w:rPr>
          <w:rFonts w:hint="eastAsia"/>
        </w:rPr>
        <w:t>中的VIRTIO_NET_HDR_F_DATA_VALID位：如果是，则设备已验证数据包校验和。在多个封装协议的情况下，已经验证了一级校验和。</w:t>
      </w:r>
    </w:p>
    <w:p>
      <w:r>
        <w:tab/>
      </w:r>
      <w:r>
        <w:rPr>
          <w:rFonts w:hint="eastAsia"/>
        </w:rPr>
        <w:t>此外，VIRTIO_NET_F_GUEST_CSUM，TSO4，TSO6，UDP和ECN位可以使能接收校验和，大量接收卸载和支持ECN，这些功能等同于传输校验和、传输分段卸载和E</w:t>
      </w:r>
      <w:r>
        <w:t>CN</w:t>
      </w:r>
      <w:r>
        <w:rPr>
          <w:rFonts w:hint="eastAsia"/>
        </w:rPr>
        <w:t>功能，如</w:t>
      </w:r>
      <w:r>
        <w:fldChar w:fldCharType="begin"/>
      </w:r>
      <w:r>
        <w:instrText xml:space="preserve"> HYPERLINK \l "_5.1.6.2数据包传输" </w:instrText>
      </w:r>
      <w:r>
        <w:fldChar w:fldCharType="separate"/>
      </w:r>
      <w:r>
        <w:rPr>
          <w:rStyle w:val="24"/>
          <w:rFonts w:hint="eastAsia"/>
        </w:rPr>
        <w:t>5.1.6.2</w:t>
      </w:r>
      <w:r>
        <w:rPr>
          <w:rStyle w:val="24"/>
          <w:rFonts w:hint="eastAsia"/>
        </w:rPr>
        <w:fldChar w:fldCharType="end"/>
      </w:r>
      <w:r>
        <w:rPr>
          <w:rFonts w:hint="eastAsia"/>
        </w:rPr>
        <w:t>所述：</w:t>
      </w:r>
    </w:p>
    <w:p>
      <w:pPr>
        <w:pStyle w:val="37"/>
        <w:numPr>
          <w:ilvl w:val="0"/>
          <w:numId w:val="6"/>
        </w:numPr>
        <w:ind w:firstLineChars="0"/>
      </w:pPr>
      <w:r>
        <w:rPr>
          <w:rFonts w:hint="eastAsia"/>
        </w:rPr>
        <w:t>如果协商了VIRTIO_NET_F_GUEST_CSUM功能位，则可以设置</w:t>
      </w:r>
      <w:r>
        <w:rPr>
          <w:rFonts w:hint="eastAsia"/>
          <w:b/>
          <w:i/>
        </w:rPr>
        <w:t>flags</w:t>
      </w:r>
      <w:r>
        <w:rPr>
          <w:rFonts w:hint="eastAsia"/>
        </w:rPr>
        <w:t>中的VIRTIO_NET_HDR_F_NEEDS_CSUM位：如果是，则从</w:t>
      </w:r>
      <w:r>
        <w:rPr>
          <w:rFonts w:hint="eastAsia"/>
          <w:b/>
          <w:i/>
        </w:rPr>
        <w:t>csum_start</w:t>
      </w:r>
      <w:r>
        <w:rPr>
          <w:rFonts w:hint="eastAsia"/>
        </w:rPr>
        <w:t>偏移</w:t>
      </w:r>
      <w:r>
        <w:rPr>
          <w:rFonts w:hint="eastAsia"/>
          <w:b/>
          <w:i/>
        </w:rPr>
        <w:t>csum_offset</w:t>
      </w:r>
      <w:r>
        <w:rPr>
          <w:rFonts w:hint="eastAsia"/>
        </w:rPr>
        <w:t>处的数据包校验和以及任何前面的校验和已经经过验证。 数据包的校验和不完整，</w:t>
      </w:r>
      <w:r>
        <w:rPr>
          <w:rFonts w:hint="eastAsia"/>
          <w:b/>
          <w:i/>
        </w:rPr>
        <w:t>csum_start</w:t>
      </w:r>
      <w:r>
        <w:rPr>
          <w:rFonts w:hint="eastAsia"/>
        </w:rPr>
        <w:t>和</w:t>
      </w:r>
      <w:r>
        <w:rPr>
          <w:rFonts w:hint="eastAsia"/>
          <w:b/>
          <w:i/>
        </w:rPr>
        <w:t>csum_offset</w:t>
      </w:r>
      <w:r>
        <w:rPr>
          <w:rFonts w:hint="eastAsia"/>
        </w:rPr>
        <w:t>指示如何计算它（请参阅数据包传输点1）。</w:t>
      </w:r>
    </w:p>
    <w:p>
      <w:pPr>
        <w:pStyle w:val="37"/>
        <w:numPr>
          <w:ilvl w:val="0"/>
          <w:numId w:val="6"/>
        </w:numPr>
        <w:ind w:firstLineChars="0"/>
      </w:pPr>
      <w:r>
        <w:rPr>
          <w:rFonts w:hint="eastAsia"/>
        </w:rPr>
        <w:t>如果协商了VIRTIO_NET_F_GUEST_TSO4，TSO6或UFO选项，则</w:t>
      </w:r>
      <w:r>
        <w:rPr>
          <w:rFonts w:hint="eastAsia"/>
          <w:b/>
          <w:i/>
        </w:rPr>
        <w:t>gso_type</w:t>
      </w:r>
      <w:r>
        <w:rPr>
          <w:rFonts w:hint="eastAsia"/>
        </w:rPr>
        <w:t>可以（M</w:t>
      </w:r>
      <w:r>
        <w:t>AY</w:t>
      </w:r>
      <w:r>
        <w:rPr>
          <w:rFonts w:hint="eastAsia"/>
        </w:rPr>
        <w:t>）是除VIRTIO_NET_HDR_GSO_NONE之外的其他内容，并且</w:t>
      </w:r>
      <w:r>
        <w:rPr>
          <w:rFonts w:hint="eastAsia"/>
          <w:b/>
          <w:i/>
        </w:rPr>
        <w:t>gso_size</w:t>
      </w:r>
      <w:r>
        <w:rPr>
          <w:rFonts w:hint="eastAsia"/>
        </w:rPr>
        <w:t>字段指示所需的MSS（参见数据包传输点2）。</w:t>
      </w:r>
    </w:p>
    <w:p>
      <w:pPr>
        <w:pStyle w:val="7"/>
      </w:pPr>
      <w:bookmarkStart w:id="110" w:name="_5.1.6.4.1设备要求：传入数据包的处理"/>
      <w:bookmarkEnd w:id="110"/>
      <w:r>
        <w:rPr>
          <w:rFonts w:hint="eastAsia"/>
        </w:rPr>
        <w:t>5.1.6.4.1设备要求：传入数据包的处理</w:t>
      </w:r>
    </w:p>
    <w:p>
      <w:r>
        <w:tab/>
      </w:r>
      <w:r>
        <w:rPr>
          <w:rFonts w:hint="eastAsia"/>
        </w:rPr>
        <w:t>如果尚未协商VIRTIO_NET_F_MRG_RXBUF位，则设备必须（M</w:t>
      </w:r>
      <w:r>
        <w:t>UST</w:t>
      </w:r>
      <w:r>
        <w:rPr>
          <w:rFonts w:hint="eastAsia"/>
        </w:rPr>
        <w:t>）将</w:t>
      </w:r>
      <w:r>
        <w:rPr>
          <w:rFonts w:hint="eastAsia"/>
          <w:b/>
          <w:i/>
        </w:rPr>
        <w:t>num_buffers</w:t>
      </w:r>
      <w:r>
        <w:rPr>
          <w:rFonts w:hint="eastAsia"/>
        </w:rPr>
        <w:t>设置为</w:t>
      </w:r>
      <w:r>
        <w:rPr>
          <w:rFonts w:hint="eastAsia"/>
          <w:b/>
        </w:rPr>
        <w:t>1</w:t>
      </w:r>
      <w:r>
        <w:rPr>
          <w:rFonts w:hint="eastAsia"/>
        </w:rPr>
        <w:t>。</w:t>
      </w:r>
    </w:p>
    <w:p>
      <w:r>
        <w:tab/>
      </w:r>
      <w:r>
        <w:rPr>
          <w:rFonts w:hint="eastAsia"/>
        </w:rPr>
        <w:t>如果已经协商了VIRTIO_NET_F_MRG_RX</w:t>
      </w:r>
      <w:r>
        <w:t>BUF</w:t>
      </w:r>
      <w:r>
        <w:rPr>
          <w:rFonts w:hint="eastAsia"/>
        </w:rPr>
        <w:t>位，则设备必须（M</w:t>
      </w:r>
      <w:r>
        <w:t>UST</w:t>
      </w:r>
      <w:r>
        <w:rPr>
          <w:rFonts w:hint="eastAsia"/>
        </w:rPr>
        <w:t>）设置</w:t>
      </w:r>
      <w:r>
        <w:rPr>
          <w:rFonts w:hint="eastAsia"/>
          <w:b/>
          <w:i/>
        </w:rPr>
        <w:t>num_buffers</w:t>
      </w:r>
      <w:r>
        <w:rPr>
          <w:rFonts w:hint="eastAsia"/>
        </w:rPr>
        <w:t>以表示数据包（包括标题）的描述符数量。</w:t>
      </w:r>
    </w:p>
    <w:p>
      <w:r>
        <w:tab/>
      </w:r>
      <w:r>
        <w:rPr>
          <w:rFonts w:hint="eastAsia"/>
        </w:rPr>
        <w:t>设备必须（M</w:t>
      </w:r>
      <w:r>
        <w:t>UST</w:t>
      </w:r>
      <w:r>
        <w:rPr>
          <w:rFonts w:hint="eastAsia"/>
        </w:rPr>
        <w:t>）同时使用单个接收数据包所使用的所有描述符，通过</w:t>
      </w:r>
      <w:r>
        <w:rPr>
          <w:rFonts w:hint="eastAsia"/>
          <w:b/>
          <w:i/>
        </w:rPr>
        <w:t>num_buffers</w:t>
      </w:r>
      <w:r>
        <w:rPr>
          <w:rFonts w:hint="eastAsia"/>
        </w:rPr>
        <w:t>值自动增加所用环中的</w:t>
      </w:r>
      <w:r>
        <w:rPr>
          <w:rFonts w:hint="eastAsia"/>
          <w:b/>
          <w:i/>
        </w:rPr>
        <w:t>idx</w:t>
      </w:r>
      <w:r>
        <w:rPr>
          <w:rFonts w:hint="eastAsia"/>
        </w:rPr>
        <w:t>。</w:t>
      </w:r>
    </w:p>
    <w:p>
      <w:r>
        <w:tab/>
      </w:r>
      <w:r>
        <w:rPr>
          <w:rFonts w:hint="eastAsia"/>
        </w:rPr>
        <w:t>如果未协商VIRTIO_NET_F_GUEST_CSUM，则设备必须（M</w:t>
      </w:r>
      <w:r>
        <w:t>UST</w:t>
      </w:r>
      <w:r>
        <w:rPr>
          <w:rFonts w:hint="eastAsia"/>
        </w:rPr>
        <w:t>）将</w:t>
      </w:r>
      <w:r>
        <w:rPr>
          <w:rFonts w:hint="eastAsia"/>
          <w:b/>
          <w:i/>
        </w:rPr>
        <w:t>flags</w:t>
      </w:r>
      <w:r>
        <w:rPr>
          <w:rFonts w:hint="eastAsia"/>
        </w:rPr>
        <w:t>设置为</w:t>
      </w:r>
      <w:r>
        <w:rPr>
          <w:rFonts w:hint="eastAsia"/>
          <w:b/>
          <w:i/>
        </w:rPr>
        <w:t>0</w:t>
      </w:r>
      <w:r>
        <w:rPr>
          <w:rFonts w:hint="eastAsia"/>
        </w:rPr>
        <w:t>，并且应该（S</w:t>
      </w:r>
      <w:r>
        <w:t>HOULD</w:t>
      </w:r>
      <w:r>
        <w:rPr>
          <w:rFonts w:hint="eastAsia"/>
        </w:rPr>
        <w:t>）提供一个完全校验和的数据包给驱动程序。</w:t>
      </w:r>
    </w:p>
    <w:p>
      <w:r>
        <w:tab/>
      </w:r>
      <w:r>
        <w:rPr>
          <w:rFonts w:hint="eastAsia"/>
        </w:rPr>
        <w:t>如果未协商VIRTIO_NET_F_GUEST_TSO4，则设备不得（M</w:t>
      </w:r>
      <w:r>
        <w:t>UST NOT</w:t>
      </w:r>
      <w:r>
        <w:rPr>
          <w:rFonts w:hint="eastAsia"/>
        </w:rPr>
        <w:t>）将</w:t>
      </w:r>
      <w:r>
        <w:rPr>
          <w:rFonts w:hint="eastAsia"/>
          <w:b/>
          <w:i/>
        </w:rPr>
        <w:t>gso_type</w:t>
      </w:r>
      <w:r>
        <w:rPr>
          <w:rFonts w:hint="eastAsia"/>
        </w:rPr>
        <w:t>设置为VIRTIO_NET_HDR_GSO_TCPV4。</w:t>
      </w:r>
    </w:p>
    <w:p>
      <w:r>
        <w:tab/>
      </w:r>
      <w:r>
        <w:rPr>
          <w:rFonts w:hint="eastAsia"/>
        </w:rPr>
        <w:t>如果未协商VIRTIO_NET_F_GUEST_UDP，则设备不得（M</w:t>
      </w:r>
      <w:r>
        <w:t>UST NOT</w:t>
      </w:r>
      <w:r>
        <w:rPr>
          <w:rFonts w:hint="eastAsia"/>
        </w:rPr>
        <w:t>）将</w:t>
      </w:r>
      <w:r>
        <w:rPr>
          <w:rFonts w:hint="eastAsia"/>
          <w:b/>
          <w:i/>
        </w:rPr>
        <w:t>gso_type</w:t>
      </w:r>
      <w:r>
        <w:rPr>
          <w:rFonts w:hint="eastAsia"/>
        </w:rPr>
        <w:t>设置为VIRTIO_NET_HDR_GSO_UDP。</w:t>
      </w:r>
    </w:p>
    <w:p>
      <w:r>
        <w:tab/>
      </w:r>
      <w:r>
        <w:rPr>
          <w:rFonts w:hint="eastAsia"/>
        </w:rPr>
        <w:t>如果未协商VIRTIO_NET_F_GUEST_TSO6，则设备不得（M</w:t>
      </w:r>
      <w:r>
        <w:t>UST NOT</w:t>
      </w:r>
      <w:r>
        <w:rPr>
          <w:rFonts w:hint="eastAsia"/>
        </w:rPr>
        <w:t>）将</w:t>
      </w:r>
      <w:r>
        <w:rPr>
          <w:rFonts w:hint="eastAsia"/>
          <w:b/>
          <w:i/>
        </w:rPr>
        <w:t>gso_type</w:t>
      </w:r>
      <w:r>
        <w:rPr>
          <w:rFonts w:hint="eastAsia"/>
        </w:rPr>
        <w:t>设置为VIRTIO_NET_HDR_GSO_TCPV6。</w:t>
      </w:r>
    </w:p>
    <w:p>
      <w:r>
        <w:tab/>
      </w:r>
      <w:r>
        <w:rPr>
          <w:rFonts w:hint="eastAsia"/>
        </w:rPr>
        <w:t>设备不应该（S</w:t>
      </w:r>
      <w:r>
        <w:t>HOULD NOT</w:t>
      </w:r>
      <w:r>
        <w:rPr>
          <w:rFonts w:hint="eastAsia"/>
        </w:rPr>
        <w:t>）向驱动程序发送需要分段卸载的TCP数据包（其中设置了显式拥塞通知位），除非协商了VIRTIO_NET_</w:t>
      </w:r>
      <w:r>
        <w:t>F_GUEST_ECN</w:t>
      </w:r>
      <w:r>
        <w:rPr>
          <w:rFonts w:hint="eastAsia"/>
        </w:rPr>
        <w:t>功能位，在这种情况下，设备必须（M</w:t>
      </w:r>
      <w:r>
        <w:t>UST</w:t>
      </w:r>
      <w:r>
        <w:rPr>
          <w:rFonts w:hint="eastAsia"/>
        </w:rPr>
        <w:t>）在</w:t>
      </w:r>
      <w:r>
        <w:rPr>
          <w:rFonts w:hint="eastAsia"/>
          <w:b/>
          <w:i/>
        </w:rPr>
        <w:t>gso_type</w:t>
      </w:r>
      <w:r>
        <w:rPr>
          <w:rFonts w:hint="eastAsia"/>
        </w:rPr>
        <w:t>中设置VIRTIO_NE</w:t>
      </w:r>
      <w:r>
        <w:t>T_HDR_GSO_ECN</w:t>
      </w:r>
      <w:r>
        <w:rPr>
          <w:rFonts w:hint="eastAsia"/>
        </w:rPr>
        <w:t>位。</w:t>
      </w:r>
    </w:p>
    <w:p>
      <w:r>
        <w:tab/>
      </w:r>
      <w:r>
        <w:rPr>
          <w:rFonts w:hint="eastAsia"/>
        </w:rPr>
        <w:t>如果已协商VIRTIO_NET_F_GUEST_CSUM功能位，则设备可以（M</w:t>
      </w:r>
      <w:r>
        <w:t>AY</w:t>
      </w:r>
      <w:r>
        <w:rPr>
          <w:rFonts w:hint="eastAsia"/>
        </w:rPr>
        <w:t>）在</w:t>
      </w:r>
      <w:r>
        <w:rPr>
          <w:rFonts w:hint="eastAsia"/>
          <w:b/>
          <w:i/>
        </w:rPr>
        <w:t>flags</w:t>
      </w:r>
      <w:r>
        <w:rPr>
          <w:rFonts w:hint="eastAsia"/>
        </w:rPr>
        <w:t>中设置VIRTIO_NET_HDR_F_NEEDS_CSUM位，如果是这样：</w:t>
      </w:r>
    </w:p>
    <w:p>
      <w:r>
        <w:tab/>
      </w:r>
      <w:r>
        <w:rPr>
          <w:rFonts w:hint="eastAsia"/>
        </w:rPr>
        <w:t>1.设备必须（M</w:t>
      </w:r>
      <w:r>
        <w:t>UST</w:t>
      </w:r>
      <w:r>
        <w:rPr>
          <w:rFonts w:hint="eastAsia"/>
        </w:rPr>
        <w:t>）验证来自</w:t>
      </w:r>
      <w:r>
        <w:rPr>
          <w:rFonts w:hint="eastAsia"/>
          <w:b/>
          <w:i/>
        </w:rPr>
        <w:t>csum_start</w:t>
      </w:r>
      <w:r>
        <w:rPr>
          <w:rFonts w:hint="eastAsia"/>
        </w:rPr>
        <w:t>的偏移量</w:t>
      </w:r>
      <w:r>
        <w:rPr>
          <w:rFonts w:hint="eastAsia"/>
          <w:b/>
          <w:i/>
        </w:rPr>
        <w:t>csum_offset</w:t>
      </w:r>
      <w:r>
        <w:rPr>
          <w:rFonts w:hint="eastAsia"/>
        </w:rPr>
        <w:t>的数据包校验和以及所有先前的偏移量;</w:t>
      </w:r>
    </w:p>
    <w:p>
      <w:r>
        <w:tab/>
      </w:r>
      <w:r>
        <w:rPr>
          <w:rFonts w:hint="eastAsia"/>
        </w:rPr>
        <w:t>2.设备必须（M</w:t>
      </w:r>
      <w:r>
        <w:t>UST</w:t>
      </w:r>
      <w:r>
        <w:rPr>
          <w:rFonts w:hint="eastAsia"/>
        </w:rPr>
        <w:t>）将存储在接收缓冲区中的数据包校验和设置为TCP / UDP伪标头;</w:t>
      </w:r>
    </w:p>
    <w:p>
      <w:r>
        <w:tab/>
      </w:r>
      <w:r>
        <w:t>3</w:t>
      </w:r>
      <w:r>
        <w:rPr>
          <w:rFonts w:hint="eastAsia"/>
        </w:rPr>
        <w:t>、设备必须（M</w:t>
      </w:r>
      <w:r>
        <w:t>UST</w:t>
      </w:r>
      <w:r>
        <w:rPr>
          <w:rFonts w:hint="eastAsia"/>
        </w:rPr>
        <w:t>）设置</w:t>
      </w:r>
      <w:r>
        <w:rPr>
          <w:rFonts w:hint="eastAsia"/>
          <w:b/>
          <w:i/>
        </w:rPr>
        <w:t>csum_start</w:t>
      </w:r>
      <w:r>
        <w:rPr>
          <w:rFonts w:hint="eastAsia"/>
        </w:rPr>
        <w:t>和</w:t>
      </w:r>
      <w:r>
        <w:rPr>
          <w:rFonts w:hint="eastAsia"/>
          <w:b/>
          <w:i/>
        </w:rPr>
        <w:t>csum_offset</w:t>
      </w:r>
      <w:r>
        <w:rPr>
          <w:rFonts w:hint="eastAsia"/>
        </w:rPr>
        <w:t>，以便从</w:t>
      </w:r>
      <w:r>
        <w:rPr>
          <w:rFonts w:hint="eastAsia"/>
          <w:b/>
          <w:i/>
        </w:rPr>
        <w:t>csum_start</w:t>
      </w:r>
      <w:r>
        <w:rPr>
          <w:rFonts w:hint="eastAsia"/>
        </w:rPr>
        <w:t>开始到数据包结束计算一个补码校验和并且将结果存储在</w:t>
      </w:r>
      <w:r>
        <w:rPr>
          <w:rFonts w:hint="eastAsia"/>
          <w:b/>
          <w:i/>
        </w:rPr>
        <w:t>csum_start</w:t>
      </w:r>
      <w:r>
        <w:rPr>
          <w:rFonts w:hint="eastAsia"/>
        </w:rPr>
        <w:t>的偏移量</w:t>
      </w:r>
      <w:r>
        <w:rPr>
          <w:rFonts w:hint="eastAsia"/>
          <w:b/>
          <w:i/>
        </w:rPr>
        <w:t>csum_offset</w:t>
      </w:r>
      <w:r>
        <w:rPr>
          <w:rFonts w:hint="eastAsia"/>
        </w:rPr>
        <w:t>中，由此将得到完全校验和的数据包;</w:t>
      </w:r>
      <w:r>
        <w:tab/>
      </w:r>
    </w:p>
    <w:p>
      <w:r>
        <w:tab/>
      </w:r>
      <w:r>
        <w:rPr>
          <w:rFonts w:hint="eastAsia"/>
        </w:rPr>
        <w:t>如果没有协商VIRTIO_NET_F_GUEST_TSO4，TSO6或UFO选项，则设备必须（M</w:t>
      </w:r>
      <w:r>
        <w:t>UST</w:t>
      </w:r>
      <w:r>
        <w:rPr>
          <w:rFonts w:hint="eastAsia"/>
        </w:rPr>
        <w:t>）将</w:t>
      </w:r>
      <w:r>
        <w:rPr>
          <w:rFonts w:hint="eastAsia"/>
          <w:b/>
          <w:i/>
        </w:rPr>
        <w:t>gso_type</w:t>
      </w:r>
      <w:r>
        <w:rPr>
          <w:rFonts w:hint="eastAsia"/>
        </w:rPr>
        <w:t>设置为VIRTIO_NET_HDR_GSO_NONE。</w:t>
      </w:r>
    </w:p>
    <w:p>
      <w:r>
        <w:tab/>
      </w:r>
      <w:r>
        <w:rPr>
          <w:rFonts w:hint="eastAsia"/>
        </w:rPr>
        <w:t>如果</w:t>
      </w:r>
      <w:r>
        <w:rPr>
          <w:rFonts w:hint="eastAsia"/>
          <w:b/>
          <w:i/>
        </w:rPr>
        <w:t>gso_type</w:t>
      </w:r>
      <w:r>
        <w:rPr>
          <w:rFonts w:hint="eastAsia"/>
        </w:rPr>
        <w:t>与VIRTIO_NET_HDR_GSO_NONE不同，那么设备也必须（M</w:t>
      </w:r>
      <w:r>
        <w:t>UST</w:t>
      </w:r>
      <w:r>
        <w:rPr>
          <w:rFonts w:hint="eastAsia"/>
        </w:rPr>
        <w:t>）在</w:t>
      </w:r>
      <w:r>
        <w:rPr>
          <w:rFonts w:hint="eastAsia"/>
          <w:b/>
          <w:i/>
        </w:rPr>
        <w:t>flags</w:t>
      </w:r>
      <w:r>
        <w:rPr>
          <w:rFonts w:hint="eastAsia"/>
        </w:rPr>
        <w:t>中设置VIRTIO_NET_HDR_F_NEEDS_CSUM位，也必须（M</w:t>
      </w:r>
      <w:r>
        <w:t>UST</w:t>
      </w:r>
      <w:r>
        <w:rPr>
          <w:rFonts w:hint="eastAsia"/>
        </w:rPr>
        <w:t>）设置</w:t>
      </w:r>
      <w:r>
        <w:rPr>
          <w:rFonts w:hint="eastAsia"/>
          <w:b/>
          <w:i/>
        </w:rPr>
        <w:t>gso_size</w:t>
      </w:r>
      <w:r>
        <w:rPr>
          <w:rFonts w:hint="eastAsia"/>
        </w:rPr>
        <w:t>以指示所需的MSS。</w:t>
      </w:r>
    </w:p>
    <w:p>
      <w:r>
        <w:tab/>
      </w:r>
      <w:r>
        <w:rPr>
          <w:rFonts w:hint="eastAsia"/>
        </w:rPr>
        <w:t>如果已协商VIRTIO_NET_F_GUEST_TSO4，TSO6或UFO选项的其中一个，则设备应该（S</w:t>
      </w:r>
      <w:r>
        <w:t>HOULD</w:t>
      </w:r>
      <w:r>
        <w:rPr>
          <w:rFonts w:hint="eastAsia"/>
        </w:rPr>
        <w:t>）将</w:t>
      </w:r>
      <w:r>
        <w:rPr>
          <w:rFonts w:hint="eastAsia"/>
          <w:b/>
          <w:i/>
        </w:rPr>
        <w:t>hdr_len</w:t>
      </w:r>
      <w:r>
        <w:rPr>
          <w:rFonts w:hint="eastAsia"/>
        </w:rPr>
        <w:t>设置为不小于标头长度的值，包括传输标头。</w:t>
      </w:r>
    </w:p>
    <w:p>
      <w:r>
        <w:tab/>
      </w:r>
      <w:r>
        <w:rPr>
          <w:rFonts w:hint="eastAsia"/>
        </w:rPr>
        <w:t>如果已协商VIRTIO_NET_F_GUEST_CSUM功能位，则设备可以（</w:t>
      </w:r>
      <w:r>
        <w:t>MAY</w:t>
      </w:r>
      <w:r>
        <w:rPr>
          <w:rFonts w:hint="eastAsia"/>
        </w:rPr>
        <w:t>）在</w:t>
      </w:r>
      <w:r>
        <w:rPr>
          <w:rFonts w:hint="eastAsia"/>
          <w:b/>
          <w:i/>
        </w:rPr>
        <w:t>flags</w:t>
      </w:r>
      <w:r>
        <w:rPr>
          <w:rFonts w:hint="eastAsia"/>
        </w:rPr>
        <w:t>中设置VIRTIO_NET_HDR_F_DATA_VALID位，如果是这样，则设备必须（M</w:t>
      </w:r>
      <w:r>
        <w:t>UST</w:t>
      </w:r>
      <w:r>
        <w:rPr>
          <w:rFonts w:hint="eastAsia"/>
        </w:rPr>
        <w:t>）验证数据包校验和（在多个封装协议的情况下，验证一级校验和）。</w:t>
      </w:r>
    </w:p>
    <w:p>
      <w:pPr>
        <w:pStyle w:val="7"/>
      </w:pPr>
      <w:bookmarkStart w:id="111" w:name="_5.1.6.4.2驱动程序要求：传入数据包的处理"/>
      <w:bookmarkEnd w:id="111"/>
      <w:r>
        <w:rPr>
          <w:rFonts w:hint="eastAsia"/>
        </w:rPr>
        <w:t>5.1.6.4.2驱动程序要求：传入数据包的处理</w:t>
      </w:r>
    </w:p>
    <w:p>
      <w:r>
        <w:tab/>
      </w:r>
      <w:r>
        <w:rPr>
          <w:rFonts w:hint="eastAsia"/>
        </w:rPr>
        <w:t>驱动程序必须（M</w:t>
      </w:r>
      <w:r>
        <w:t>UST</w:t>
      </w:r>
      <w:r>
        <w:rPr>
          <w:rFonts w:hint="eastAsia"/>
        </w:rPr>
        <w:t>）忽略它无法识别的</w:t>
      </w:r>
      <w:r>
        <w:rPr>
          <w:rFonts w:hint="eastAsia"/>
          <w:b/>
          <w:i/>
        </w:rPr>
        <w:t>flags</w:t>
      </w:r>
      <w:r>
        <w:rPr>
          <w:rFonts w:hint="eastAsia"/>
        </w:rPr>
        <w:t>。</w:t>
      </w:r>
    </w:p>
    <w:p>
      <w:r>
        <w:tab/>
      </w:r>
      <w:r>
        <w:rPr>
          <w:rFonts w:hint="eastAsia"/>
        </w:rPr>
        <w:t>如果未设置flags中的VIRTIO_NET_HDR_F_NEEDS_CSUM位，则驱动程序不得（M</w:t>
      </w:r>
      <w:r>
        <w:t>UST NOT</w:t>
      </w:r>
      <w:r>
        <w:rPr>
          <w:rFonts w:hint="eastAsia"/>
        </w:rPr>
        <w:t>）使用</w:t>
      </w:r>
      <w:r>
        <w:rPr>
          <w:rFonts w:hint="eastAsia"/>
          <w:b/>
          <w:i/>
        </w:rPr>
        <w:t>csum_start</w:t>
      </w:r>
      <w:r>
        <w:rPr>
          <w:rFonts w:hint="eastAsia"/>
        </w:rPr>
        <w:t>和</w:t>
      </w:r>
      <w:r>
        <w:rPr>
          <w:rFonts w:hint="eastAsia"/>
          <w:b/>
          <w:i/>
        </w:rPr>
        <w:t>csum_offset</w:t>
      </w:r>
      <w:r>
        <w:rPr>
          <w:rFonts w:hint="eastAsia"/>
        </w:rPr>
        <w:t>。</w:t>
      </w:r>
    </w:p>
    <w:p>
      <w:r>
        <w:tab/>
      </w:r>
      <w:r>
        <w:rPr>
          <w:rFonts w:hint="eastAsia"/>
        </w:rPr>
        <w:t>如果已协商VIRTIO_NET_F_GUEST_TSO4，TSO6或UFO选项其中之一，则驱动程序可以（M</w:t>
      </w:r>
      <w:r>
        <w:t>AY</w:t>
      </w:r>
      <w:r>
        <w:rPr>
          <w:rFonts w:hint="eastAsia"/>
        </w:rPr>
        <w:t>）仅仅将</w:t>
      </w:r>
      <w:r>
        <w:rPr>
          <w:rFonts w:hint="eastAsia"/>
          <w:b/>
          <w:i/>
        </w:rPr>
        <w:t>hdr_len</w:t>
      </w:r>
      <w:r>
        <w:rPr>
          <w:rFonts w:hint="eastAsia"/>
        </w:rPr>
        <w:t>用作传输标头大小的提示。驱动程序绝不能依赖</w:t>
      </w:r>
      <w:r>
        <w:rPr>
          <w:rFonts w:hint="eastAsia"/>
          <w:b/>
          <w:i/>
        </w:rPr>
        <w:t>hdr_len</w:t>
      </w:r>
      <w:r>
        <w:rPr>
          <w:rFonts w:hint="eastAsia"/>
        </w:rPr>
        <w:t>来更正。</w:t>
      </w:r>
    </w:p>
    <w:p>
      <w:r>
        <w:tab/>
      </w:r>
      <w:r>
        <w:rPr>
          <w:rFonts w:hint="eastAsia"/>
        </w:rPr>
        <w:t>注意：这是由于实现中的各种</w:t>
      </w:r>
      <w:r>
        <w:rPr>
          <w:rFonts w:hint="eastAsia"/>
          <w:b/>
        </w:rPr>
        <w:t>bugs</w:t>
      </w:r>
      <w:r>
        <w:rPr>
          <w:rFonts w:hint="eastAsia"/>
        </w:rPr>
        <w:t>。</w:t>
      </w:r>
    </w:p>
    <w:p>
      <w:r>
        <w:tab/>
      </w:r>
      <w:r>
        <w:rPr>
          <w:rFonts w:hint="eastAsia"/>
        </w:rPr>
        <w:t>如果既未设置VIRTIO_NET_HDR_F_NEEDS_CSUM也未设置VIRTIO_NET_HDR_F_DATA_VALID，则驱动程序绝不能依赖数据包校验和来更正。</w:t>
      </w:r>
    </w:p>
    <w:p>
      <w:pPr>
        <w:pStyle w:val="6"/>
      </w:pPr>
      <w:bookmarkStart w:id="112" w:name="_5.1.6.5控制Virtqueue"/>
      <w:bookmarkEnd w:id="112"/>
      <w:r>
        <w:rPr>
          <w:rFonts w:hint="eastAsia"/>
        </w:rPr>
        <w:t>5.1.6.5控制Virtqueue</w:t>
      </w:r>
    </w:p>
    <w:p>
      <w:r>
        <w:drawing>
          <wp:anchor distT="0" distB="0" distL="114300" distR="114300" simplePos="0" relativeHeight="251664384" behindDoc="0" locked="0" layoutInCell="1" allowOverlap="1">
            <wp:simplePos x="0" y="0"/>
            <wp:positionH relativeFrom="column">
              <wp:posOffset>180340</wp:posOffset>
            </wp:positionH>
            <wp:positionV relativeFrom="paragraph">
              <wp:posOffset>866775</wp:posOffset>
            </wp:positionV>
            <wp:extent cx="5274310" cy="1123315"/>
            <wp:effectExtent l="0" t="0" r="254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1123315"/>
                    </a:xfrm>
                    <a:prstGeom prst="rect">
                      <a:avLst/>
                    </a:prstGeom>
                  </pic:spPr>
                </pic:pic>
              </a:graphicData>
            </a:graphic>
          </wp:anchor>
        </w:drawing>
      </w:r>
      <w:r>
        <w:tab/>
      </w:r>
      <w:r>
        <w:rPr>
          <w:rFonts w:hint="eastAsia"/>
        </w:rPr>
        <w:t>驱动程序使用控制virtqueue（如果</w:t>
      </w:r>
      <w:r>
        <w:t>VIRTIO_NET_CTRL_VQ</w:t>
      </w:r>
      <w:r>
        <w:rPr>
          <w:rFonts w:hint="eastAsia"/>
        </w:rPr>
        <w:t>位被协商）发送命令操纵设备的各种功能（features），这些功能不容易映射到配置空间。 所有命令都具有以下形式：</w:t>
      </w:r>
    </w:p>
    <w:p>
      <w:r>
        <w:tab/>
      </w:r>
      <w:r>
        <w:rPr>
          <w:rFonts w:hint="eastAsia"/>
        </w:rPr>
        <w:t>类（</w:t>
      </w:r>
      <w:r>
        <w:rPr>
          <w:rFonts w:hint="eastAsia"/>
          <w:b/>
          <w:i/>
        </w:rPr>
        <w:t>class</w:t>
      </w:r>
      <w:r>
        <w:rPr>
          <w:rFonts w:hint="eastAsia"/>
        </w:rPr>
        <w:t>），命令（</w:t>
      </w:r>
      <w:r>
        <w:rPr>
          <w:rFonts w:hint="eastAsia"/>
          <w:b/>
          <w:i/>
        </w:rPr>
        <w:t>command</w:t>
      </w:r>
      <w:r>
        <w:rPr>
          <w:rFonts w:hint="eastAsia"/>
        </w:rPr>
        <w:t>）和命令特定数据（</w:t>
      </w:r>
      <w:r>
        <w:rPr>
          <w:rFonts w:hint="eastAsia"/>
          <w:b/>
          <w:i/>
        </w:rPr>
        <w:t>command-specific-data</w:t>
      </w:r>
      <w:r>
        <w:rPr>
          <w:rFonts w:hint="eastAsia"/>
        </w:rPr>
        <w:t>）由驱动程序设置，设备设置</w:t>
      </w:r>
      <w:r>
        <w:rPr>
          <w:rFonts w:hint="eastAsia"/>
          <w:b/>
          <w:i/>
        </w:rPr>
        <w:t>ack</w:t>
      </w:r>
      <w:r>
        <w:rPr>
          <w:rFonts w:hint="eastAsia"/>
        </w:rPr>
        <w:t>字节。如果</w:t>
      </w:r>
      <w:r>
        <w:rPr>
          <w:rFonts w:hint="eastAsia"/>
          <w:b/>
          <w:i/>
        </w:rPr>
        <w:t>ack</w:t>
      </w:r>
      <w:r>
        <w:rPr>
          <w:rFonts w:hint="eastAsia"/>
        </w:rPr>
        <w:t>不是VIRTIO_NET_OK的话，设备除了发出诊断外，几乎无能为力。</w:t>
      </w:r>
    </w:p>
    <w:p>
      <w:pPr>
        <w:pStyle w:val="7"/>
      </w:pPr>
      <w:r>
        <w:rPr>
          <w:rFonts w:hint="eastAsia"/>
        </w:rPr>
        <w:t>5.1.6.5.1数据包接收过滤</w:t>
      </w:r>
    </w:p>
    <w:p>
      <w:r>
        <w:tab/>
      </w:r>
      <w:r>
        <w:rPr>
          <w:rFonts w:hint="eastAsia"/>
        </w:rPr>
        <w:t>如果协商了VIRTIO_NET_F_CTRL_RX和VIRTIO_NET_F_CTRL_RX_EXTRA功能位，则驱动程序可以发送混杂模式，组播，单播和广播接收的控制命令。</w:t>
      </w:r>
    </w:p>
    <w:p>
      <w:r>
        <w:drawing>
          <wp:anchor distT="0" distB="0" distL="114300" distR="114300" simplePos="0" relativeHeight="251665408" behindDoc="0" locked="0" layoutInCell="1" allowOverlap="1">
            <wp:simplePos x="0" y="0"/>
            <wp:positionH relativeFrom="column">
              <wp:posOffset>180340</wp:posOffset>
            </wp:positionH>
            <wp:positionV relativeFrom="paragraph">
              <wp:posOffset>353695</wp:posOffset>
            </wp:positionV>
            <wp:extent cx="5274310" cy="808355"/>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74310" cy="808355"/>
                    </a:xfrm>
                    <a:prstGeom prst="rect">
                      <a:avLst/>
                    </a:prstGeom>
                  </pic:spPr>
                </pic:pic>
              </a:graphicData>
            </a:graphic>
          </wp:anchor>
        </w:drawing>
      </w:r>
      <w:r>
        <w:rPr>
          <w:b/>
        </w:rPr>
        <w:tab/>
      </w:r>
      <w:r>
        <w:rPr>
          <w:rFonts w:hint="eastAsia"/>
          <w:b/>
        </w:rPr>
        <w:t>注意</w:t>
      </w:r>
      <w:r>
        <w:rPr>
          <w:rFonts w:hint="eastAsia"/>
        </w:rPr>
        <w:t>：通常，这些命令是最有效的：不需要的数据包仍然可以到达。</w:t>
      </w:r>
    </w:p>
    <w:p>
      <w:pPr>
        <w:pStyle w:val="8"/>
      </w:pPr>
      <w:bookmarkStart w:id="113" w:name="_5.1.6.5.1.1设备要求：数据包接收过滤"/>
      <w:bookmarkEnd w:id="113"/>
      <w:r>
        <w:rPr>
          <w:rFonts w:hint="eastAsia"/>
        </w:rPr>
        <w:t>5.1.6.5.1.1设备要求：数据包接收过滤</w:t>
      </w:r>
    </w:p>
    <w:p>
      <w:r>
        <w:tab/>
      </w:r>
      <w:r>
        <w:rPr>
          <w:rFonts w:hint="eastAsia"/>
        </w:rPr>
        <w:t>如果已协商VIRTIO_NET_F_CTRL_RX功能位，则设备必须（M</w:t>
      </w:r>
      <w:r>
        <w:t>UST</w:t>
      </w:r>
      <w:r>
        <w:rPr>
          <w:rFonts w:hint="eastAsia"/>
        </w:rPr>
        <w:t>）支持以下VIRTIO_NET_CTRL_RX类（class）命令：</w:t>
      </w:r>
    </w:p>
    <w:p>
      <w:r>
        <w:tab/>
      </w:r>
      <w:r>
        <w:rPr>
          <w:rFonts w:hint="eastAsia"/>
        </w:rPr>
        <w:t>•VIRTIO_NET_CTRL_RX_PROMISC打开和关闭混杂模式。命令特定数据（command-specific-data）是一个包含0（关闭）或1（打开）的字节。如果启用了混杂模式，则设备应该接收所有传入的数据包。即使由VIRTIO_NET_CTRL_RX类命令设置的其他模式打开，这也应该生效。</w:t>
      </w:r>
    </w:p>
    <w:p>
      <w:r>
        <w:tab/>
      </w:r>
      <w:r>
        <w:rPr>
          <w:rFonts w:hint="eastAsia"/>
        </w:rPr>
        <w:t>•VIRTIO_NET_CTRL_RX_ALLMULTI打开和关闭全组播接收。命令特定数据（command-specific-data）是一个包含0（关闭）或1（打开）的字节。当设备上的全组播接收（all</w:t>
      </w:r>
      <w:r>
        <w:t>-multicast receive</w:t>
      </w:r>
      <w:r>
        <w:rPr>
          <w:rFonts w:hint="eastAsia"/>
        </w:rPr>
        <w:t>）打开时，应该允许所有传入的组播数据包。</w:t>
      </w:r>
    </w:p>
    <w:p>
      <w:r>
        <w:tab/>
      </w:r>
      <w:r>
        <w:rPr>
          <w:rFonts w:hint="eastAsia"/>
        </w:rPr>
        <w:t>如果已协商VIRTIO_NET_F_CTRL_RX_EXTRA功能位，则设备必须支持以下VIRTIO_NET_CTRL_RX类命令：</w:t>
      </w:r>
    </w:p>
    <w:p>
      <w:r>
        <w:tab/>
      </w:r>
      <w:r>
        <w:rPr>
          <w:rFonts w:hint="eastAsia"/>
        </w:rPr>
        <w:t>·VIRTIO_NET_CTRL_RX_ALLUNI打开和关闭全单播接收。 命令特定数据（command-specific-data）是一个包含0（关闭）或1（打开）的字节。 当设备上的全单播接收打开时，应该允许所有传入的单播数据包</w:t>
      </w:r>
    </w:p>
    <w:p>
      <w:r>
        <w:tab/>
      </w:r>
      <w:r>
        <w:rPr>
          <w:rFonts w:hint="eastAsia"/>
        </w:rPr>
        <w:t>•VIRTIO_NET_CTRL_RX_NOMULTI禁止组播接收。命令特定数据（command-specific-data）是包含0（允许组播接收）或1（组播接收抑制）的一个字节。当抑制组播接收时，设备不应该向驱动程序发送组播数据包。即使VIRTIO_NET_CTRL_RX_ALLMULTI打开时，这也是生效的。此过滤器不应该（S</w:t>
      </w:r>
      <w:r>
        <w:t>HOULD NOT</w:t>
      </w:r>
      <w:r>
        <w:rPr>
          <w:rFonts w:hint="eastAsia"/>
        </w:rPr>
        <w:t>）应用于广播数据包。</w:t>
      </w:r>
    </w:p>
    <w:p>
      <w:r>
        <w:tab/>
      </w:r>
      <w:r>
        <w:rPr>
          <w:rFonts w:hint="eastAsia"/>
        </w:rPr>
        <w:t>•VIRTIO_NET_CTRL_RX_NOUNI禁止单播接收。命令特定数据（command-specific-data）是一个字节，包含0（允许单播接收）或1（单播接收抑制）。当单播接收被抑制时，设备不应该向驱动程序发送单播数据包。即使VIRTIO_NET_CTRL_RX_ALLUNI打开，这也是生效的。</w:t>
      </w:r>
    </w:p>
    <w:p>
      <w:r>
        <w:tab/>
      </w:r>
      <w:r>
        <w:rPr>
          <w:rFonts w:hint="eastAsia"/>
        </w:rPr>
        <w:t>•VIRTIO_NET_CTRL_RX_NOBCAST禁止广播接收。命令特定数据（command-specific-data）是包含0（允许广播接收）或1（广播接收抑制）的一个字节。当广播接收被抑制时，设备不应该向驱动程序发送广播数据包。即使VIRTIO_NET_CTRL_RX_ALLMULTI打开，这也是生效。</w:t>
      </w:r>
    </w:p>
    <w:p>
      <w:pPr>
        <w:pStyle w:val="8"/>
      </w:pPr>
      <w:bookmarkStart w:id="114" w:name="_5.1.6.5.1.2驱动程序要求：数据包接收过滤"/>
      <w:bookmarkEnd w:id="114"/>
      <w:r>
        <w:rPr>
          <w:rFonts w:hint="eastAsia"/>
        </w:rPr>
        <w:t>5.1.6.5.1.2驱动程序要求：数据包接收过滤</w:t>
      </w:r>
    </w:p>
    <w:p>
      <w:r>
        <w:tab/>
      </w:r>
      <w:r>
        <w:rPr>
          <w:rFonts w:hint="eastAsia"/>
        </w:rPr>
        <w:t>如果尚未协商VIRTIO_NET_F_CTRL_RX功能位，则驱动程序不得（M</w:t>
      </w:r>
      <w:r>
        <w:t>UST NOT</w:t>
      </w:r>
      <w:r>
        <w:rPr>
          <w:rFonts w:hint="eastAsia"/>
        </w:rPr>
        <w:t>）发出命令VIRTIO_NET_CTRL_RX_PROMISC或VIRTIO_NET_CTRL_RX_ALLMULTI。</w:t>
      </w:r>
    </w:p>
    <w:p>
      <w:r>
        <w:tab/>
      </w:r>
      <w:r>
        <w:rPr>
          <w:rFonts w:hint="eastAsia"/>
        </w:rPr>
        <w:t>如果尚未协商VIRTIO_NET_F_CTRL_RX_EXTRA功能位，则驱动程序不得（M</w:t>
      </w:r>
      <w:r>
        <w:t>UST NOT</w:t>
      </w:r>
      <w:r>
        <w:rPr>
          <w:rFonts w:hint="eastAsia"/>
        </w:rPr>
        <w:t>）发出命令VIRTIO_NET_CTRL_RX_ALLUNI，VIRTIO_NET_CTRL_RX_NOMULTI，VIRTIO_NET_CTRL_-RX_NOUNI或VIRTIO_NET_CTRL_RX_NOBCAST。</w:t>
      </w:r>
    </w:p>
    <w:p>
      <w:pPr>
        <w:pStyle w:val="7"/>
      </w:pPr>
      <w:r>
        <w:rPr>
          <w:rFonts w:hint="eastAsia"/>
        </w:rPr>
        <w:t>5.1.6.5.2配置MAC地址过滤</w:t>
      </w:r>
    </w:p>
    <w:p>
      <w:r>
        <w:drawing>
          <wp:anchor distT="0" distB="0" distL="114300" distR="114300" simplePos="0" relativeHeight="251666432" behindDoc="0" locked="0" layoutInCell="1" allowOverlap="1">
            <wp:simplePos x="0" y="0"/>
            <wp:positionH relativeFrom="column">
              <wp:posOffset>36830</wp:posOffset>
            </wp:positionH>
            <wp:positionV relativeFrom="paragraph">
              <wp:posOffset>632460</wp:posOffset>
            </wp:positionV>
            <wp:extent cx="5274310" cy="915670"/>
            <wp:effectExtent l="0" t="0" r="254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915670"/>
                    </a:xfrm>
                    <a:prstGeom prst="rect">
                      <a:avLst/>
                    </a:prstGeom>
                  </pic:spPr>
                </pic:pic>
              </a:graphicData>
            </a:graphic>
          </wp:anchor>
        </w:drawing>
      </w:r>
      <w:r>
        <w:tab/>
      </w:r>
      <w:r>
        <w:rPr>
          <w:rFonts w:hint="eastAsia"/>
        </w:rPr>
        <w:t>如果协商了VIRTIO_NET_F_CTRL_RX功能位，则驱动程序可以发送用于MAC地址过滤的控制命令。</w:t>
      </w:r>
    </w:p>
    <w:p>
      <w:r>
        <w:tab/>
      </w:r>
      <w:r>
        <w:rPr>
          <w:rFonts w:hint="eastAsia"/>
        </w:rPr>
        <w:t>设备可以通过任意数量的目标MAC地址过滤传入的数据包</w:t>
      </w:r>
      <w:r>
        <w:rPr>
          <w:rStyle w:val="26"/>
        </w:rPr>
        <w:footnoteReference w:id="4"/>
      </w:r>
      <w:r>
        <w:rPr>
          <w:rFonts w:hint="eastAsia"/>
        </w:rPr>
        <w:t>。 使用类VIRTIO_NET_CTRL_MAC和命令VIRTIO_NET_CTRL_MAC_TABLE_SET设置此表。 命令特定数据（command-</w:t>
      </w:r>
      <w:r>
        <w:t>specific-data</w:t>
      </w:r>
      <w:r>
        <w:rPr>
          <w:rFonts w:hint="eastAsia"/>
        </w:rPr>
        <w:t>）是两个6字节MAC地址的可变长度表（如struct virtio_net_ctrl_mac中所述）。 第一个表包含单播地址，第二个表包含多播地址。VIRTIO_NET_CTRL_MAC_ADDR_SET命令用于设置</w:t>
      </w:r>
      <w:r>
        <w:rPr>
          <w:rFonts w:hint="eastAsia"/>
          <w:b/>
          <w:i/>
        </w:rPr>
        <w:t>rx</w:t>
      </w:r>
      <w:r>
        <w:rPr>
          <w:rFonts w:hint="eastAsia"/>
        </w:rPr>
        <w:t>过滤接收的默认的MAC地址（如果已经协商了VIRTIO_NET_F_MAC_ADDR，则这将在配置空间中的mac中反映出来）。</w:t>
      </w:r>
    </w:p>
    <w:p>
      <w:r>
        <w:tab/>
      </w:r>
      <w:r>
        <w:rPr>
          <w:rFonts w:hint="eastAsia"/>
        </w:rPr>
        <w:t>VIRTIO_NET_CTRL_MAC_ADDR_SET的命令特定数据（command-</w:t>
      </w:r>
      <w:r>
        <w:t>specific-data</w:t>
      </w:r>
      <w:r>
        <w:rPr>
          <w:rFonts w:hint="eastAsia"/>
        </w:rPr>
        <w:t>）是6字节MAC地址。</w:t>
      </w:r>
    </w:p>
    <w:p>
      <w:pPr>
        <w:pStyle w:val="8"/>
      </w:pPr>
      <w:bookmarkStart w:id="115" w:name="_5.1.6.5.2.1设备要求：设置MAC地址过滤"/>
      <w:bookmarkEnd w:id="115"/>
      <w:r>
        <w:rPr>
          <w:rFonts w:hint="eastAsia"/>
        </w:rPr>
        <w:t>5.1.6.5.2.1设备要求：设置MAC地址过滤</w:t>
      </w:r>
    </w:p>
    <w:p>
      <w:r>
        <w:tab/>
      </w:r>
      <w:r>
        <w:rPr>
          <w:rFonts w:hint="eastAsia"/>
        </w:rPr>
        <w:t>设备在复位时必须（M</w:t>
      </w:r>
      <w:r>
        <w:t>UST</w:t>
      </w:r>
      <w:r>
        <w:rPr>
          <w:rFonts w:hint="eastAsia"/>
        </w:rPr>
        <w:t>）有一个空的MAC过滤表。</w:t>
      </w:r>
    </w:p>
    <w:p>
      <w:r>
        <w:tab/>
      </w:r>
      <w:r>
        <w:rPr>
          <w:rFonts w:hint="eastAsia"/>
        </w:rPr>
        <w:t>设备（M</w:t>
      </w:r>
      <w:r>
        <w:t>UST</w:t>
      </w:r>
      <w:r>
        <w:rPr>
          <w:rFonts w:hint="eastAsia"/>
        </w:rPr>
        <w:t>）必须在使用VIRTIO_NET_CTRL_MAC_TABLE_SET命令之前更新MAC过滤表。</w:t>
      </w:r>
    </w:p>
    <w:p>
      <w:r>
        <w:tab/>
      </w:r>
      <w:r>
        <w:rPr>
          <w:rFonts w:hint="eastAsia"/>
        </w:rPr>
        <w:t>如果已协商VIRTIO_NET_F_MAC_ADDR位,设备必须（M</w:t>
      </w:r>
      <w:r>
        <w:t>UST</w:t>
      </w:r>
      <w:r>
        <w:rPr>
          <w:rFonts w:hint="eastAsia"/>
        </w:rPr>
        <w:t>）在配置空间中更新</w:t>
      </w:r>
      <w:r>
        <w:rPr>
          <w:rFonts w:hint="eastAsia"/>
          <w:b/>
          <w:i/>
        </w:rPr>
        <w:t>mac</w:t>
      </w:r>
      <w:r>
        <w:rPr>
          <w:rFonts w:hint="eastAsia"/>
        </w:rPr>
        <w:t>才能使用VIRTIO_NET_CTRL_MAC_ADDR_SET命令。</w:t>
      </w:r>
    </w:p>
    <w:p>
      <w:r>
        <w:tab/>
      </w:r>
      <w:r>
        <w:rPr>
          <w:rFonts w:hint="eastAsia"/>
        </w:rPr>
        <w:t>设备应该丢弃传入的数据包，这些数据包的目标MAC既不匹配</w:t>
      </w:r>
      <w:r>
        <w:rPr>
          <w:rFonts w:hint="eastAsia"/>
          <w:b/>
          <w:i/>
        </w:rPr>
        <w:t>mac</w:t>
      </w:r>
      <w:r>
        <w:rPr>
          <w:rFonts w:hint="eastAsia"/>
        </w:rPr>
        <w:t>（或设置为VIRTIO_NET_CTRL_MAC_ADDR_SET），也不匹配MAC过滤表。</w:t>
      </w:r>
    </w:p>
    <w:p>
      <w:pPr>
        <w:pStyle w:val="8"/>
      </w:pPr>
      <w:bookmarkStart w:id="116" w:name="_5.1.6.5.2.2驱动程序要求：设置MAC地址过滤"/>
      <w:bookmarkEnd w:id="116"/>
      <w:r>
        <w:rPr>
          <w:rFonts w:hint="eastAsia"/>
        </w:rPr>
        <w:t>5.1.6.5.2.2驱动程序要求：设置MAC地址过滤</w:t>
      </w:r>
    </w:p>
    <w:p>
      <w:r>
        <w:tab/>
      </w:r>
      <w:r>
        <w:rPr>
          <w:rFonts w:hint="eastAsia"/>
        </w:rPr>
        <w:t>如果尚未协商VIRTIO_NET_F_CTRL_RX位，则驱动程序不得（M</w:t>
      </w:r>
      <w:r>
        <w:t>UST NOT</w:t>
      </w:r>
      <w:r>
        <w:rPr>
          <w:rFonts w:hint="eastAsia"/>
        </w:rPr>
        <w:t>）发出VIRTIO_NET_CTRL_MAC类命令。</w:t>
      </w:r>
    </w:p>
    <w:p>
      <w:r>
        <w:tab/>
      </w:r>
      <w:r>
        <w:rPr>
          <w:rFonts w:hint="eastAsia"/>
        </w:rPr>
        <w:t>如果已协商VIRTIO_NET_F_CTRL_RX，如果VIRTIO_NET_CTRL_MAC_ADDR_SET与</w:t>
      </w:r>
      <w:r>
        <w:rPr>
          <w:rFonts w:hint="eastAsia"/>
          <w:b/>
          <w:i/>
        </w:rPr>
        <w:t>mac</w:t>
      </w:r>
      <w:r>
        <w:rPr>
          <w:rFonts w:hint="eastAsia"/>
        </w:rPr>
        <w:t>不同，则驱动程序应（S</w:t>
      </w:r>
      <w:r>
        <w:t>HOULD</w:t>
      </w:r>
      <w:r>
        <w:rPr>
          <w:rFonts w:hint="eastAsia"/>
        </w:rPr>
        <w:t>）将VIRTIO_NET_CTRL_MAC_ADDR_SET设置默认mac。</w:t>
      </w:r>
    </w:p>
    <w:p>
      <w:r>
        <w:tab/>
      </w:r>
      <w:r>
        <w:rPr>
          <w:rFonts w:hint="eastAsia"/>
        </w:rPr>
        <w:t>驱动程序必须（</w:t>
      </w:r>
      <w:r>
        <w:t>MUST</w:t>
      </w:r>
      <w:r>
        <w:rPr>
          <w:rFonts w:hint="eastAsia"/>
        </w:rPr>
        <w:t>）</w:t>
      </w:r>
      <w:r>
        <w:rPr>
          <w:rFonts w:hint="eastAsia" w:ascii="Arial" w:hAnsi="Arial" w:cs="Arial"/>
          <w:sz w:val="27"/>
          <w:szCs w:val="27"/>
        </w:rPr>
        <w:t>以</w:t>
      </w:r>
      <w:r>
        <w:rPr>
          <w:rFonts w:cs="Times New Roman"/>
          <w:sz w:val="27"/>
          <w:szCs w:val="27"/>
        </w:rPr>
        <w:t>le32</w:t>
      </w:r>
      <w:r>
        <w:rPr>
          <w:rFonts w:hint="eastAsia" w:ascii="Arial" w:hAnsi="Arial" w:cs="Arial"/>
          <w:sz w:val="27"/>
          <w:szCs w:val="27"/>
        </w:rPr>
        <w:t>型数</w:t>
      </w:r>
      <w:r>
        <w:rPr>
          <w:rFonts w:ascii="Arial" w:hAnsi="Arial" w:cs="Arial"/>
          <w:sz w:val="27"/>
          <w:szCs w:val="27"/>
        </w:rPr>
        <w:t>跟随</w:t>
      </w:r>
      <w:r>
        <w:rPr>
          <w:rFonts w:hint="eastAsia"/>
        </w:rPr>
        <w:t>V</w:t>
      </w:r>
      <w:r>
        <w:t>IR</w:t>
      </w:r>
      <w:r>
        <w:rPr>
          <w:rFonts w:hint="eastAsia"/>
        </w:rPr>
        <w:t>TIO_NET</w:t>
      </w:r>
      <w:r>
        <w:t>_CTRL_MAC_TABLE_SET</w:t>
      </w:r>
      <w:r>
        <w:rPr>
          <w:rFonts w:hint="eastAsia"/>
        </w:rPr>
        <w:t>命令，紧跟着是非组播MAC地址的数量，接着是另一个le32型数，然后跟该组播地址数。两个数字都可以（M</w:t>
      </w:r>
      <w:r>
        <w:t>AY</w:t>
      </w:r>
      <w:r>
        <w:rPr>
          <w:rFonts w:hint="eastAsia"/>
        </w:rPr>
        <w:t>）是0。</w:t>
      </w:r>
    </w:p>
    <w:p>
      <w:pPr>
        <w:pStyle w:val="8"/>
      </w:pPr>
      <w:bookmarkStart w:id="117" w:name="_5.1.6.5.2.3传统接口：设置MAC地址过滤"/>
      <w:bookmarkEnd w:id="117"/>
      <w:r>
        <w:rPr>
          <w:rFonts w:hint="eastAsia"/>
        </w:rPr>
        <w:t>5.1.6.5.2.3传统接口：设置MAC地址过滤</w:t>
      </w:r>
    </w:p>
    <w:p>
      <w:r>
        <w:tab/>
      </w:r>
      <w:r>
        <w:rPr>
          <w:rFonts w:hint="eastAsia"/>
        </w:rPr>
        <w:t>使用旧版接口时，过渡设备和驱动程序根据guest的本地端（native</w:t>
      </w:r>
      <w:r>
        <w:t xml:space="preserve"> </w:t>
      </w:r>
      <w:r>
        <w:rPr>
          <w:rFonts w:hint="eastAsia"/>
        </w:rPr>
        <w:t>endian）而不是（必须在不使用传统的接口时）小尾数（little-endian）必须（M</w:t>
      </w:r>
      <w:r>
        <w:t>UST</w:t>
      </w:r>
      <w:r>
        <w:rPr>
          <w:rFonts w:hint="eastAsia"/>
        </w:rPr>
        <w:t>）在struct virtio_net_ ctrl_mac中格式化</w:t>
      </w:r>
      <w:r>
        <w:rPr>
          <w:rFonts w:hint="eastAsia"/>
          <w:b/>
          <w:i/>
        </w:rPr>
        <w:t>entries</w:t>
      </w:r>
      <w:r>
        <w:rPr>
          <w:rFonts w:hint="eastAsia"/>
        </w:rPr>
        <w:t>。</w:t>
      </w:r>
    </w:p>
    <w:p>
      <w:r>
        <w:tab/>
      </w:r>
      <w:r>
        <w:rPr>
          <w:rFonts w:hint="eastAsia"/>
        </w:rPr>
        <w:t>当NIC接受传入数据包时，未协商VIRTIO_NET_F_CTRL_MAC_ADDR位的旧版驱动程序在配置空间中更改了</w:t>
      </w:r>
      <w:r>
        <w:rPr>
          <w:rFonts w:hint="eastAsia"/>
          <w:b/>
          <w:i/>
        </w:rPr>
        <w:t>mac</w:t>
      </w:r>
      <w:r>
        <w:rPr>
          <w:rFonts w:hint="eastAsia"/>
        </w:rPr>
        <w:t>。 这些驱动程序总是从第一个字节到最后一个字节写入</w:t>
      </w:r>
      <w:r>
        <w:rPr>
          <w:rFonts w:hint="eastAsia"/>
          <w:b/>
          <w:i/>
        </w:rPr>
        <w:t>mac</w:t>
      </w:r>
      <w:r>
        <w:rPr>
          <w:rFonts w:hint="eastAsia"/>
        </w:rPr>
        <w:t>值，因此，在检测到这样的驱动程序之后，过渡设备可以推迟MAC更新，或者可以推迟处理传入的数据包，直到驱动程序在配置空间中写入</w:t>
      </w:r>
      <w:r>
        <w:rPr>
          <w:rFonts w:hint="eastAsia"/>
          <w:b/>
          <w:i/>
        </w:rPr>
        <w:t>mac</w:t>
      </w:r>
      <w:r>
        <w:rPr>
          <w:rFonts w:hint="eastAsia"/>
        </w:rPr>
        <w:t>的最后一个字节。</w:t>
      </w:r>
    </w:p>
    <w:p>
      <w:pPr>
        <w:pStyle w:val="7"/>
      </w:pPr>
      <w:r>
        <w:rPr>
          <w:rFonts w:hint="eastAsia"/>
        </w:rPr>
        <w:t>5.1.6.5.3 VLAN过滤</w:t>
      </w:r>
    </w:p>
    <w:p>
      <w:r>
        <w:drawing>
          <wp:anchor distT="0" distB="0" distL="114300" distR="114300" simplePos="0" relativeHeight="251667456" behindDoc="0" locked="0" layoutInCell="1" allowOverlap="1">
            <wp:simplePos x="0" y="0"/>
            <wp:positionH relativeFrom="column">
              <wp:posOffset>71120</wp:posOffset>
            </wp:positionH>
            <wp:positionV relativeFrom="paragraph">
              <wp:posOffset>606425</wp:posOffset>
            </wp:positionV>
            <wp:extent cx="5274310" cy="392430"/>
            <wp:effectExtent l="0" t="0" r="254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74310" cy="392430"/>
                    </a:xfrm>
                    <a:prstGeom prst="rect">
                      <a:avLst/>
                    </a:prstGeom>
                  </pic:spPr>
                </pic:pic>
              </a:graphicData>
            </a:graphic>
          </wp:anchor>
        </w:drawing>
      </w:r>
      <w:r>
        <w:tab/>
      </w:r>
      <w:r>
        <w:rPr>
          <w:rFonts w:hint="eastAsia"/>
        </w:rPr>
        <w:t>如果驱动程序协商VIRTION_NET_F_CTRL_VLAN功能位，它可以控制设备中的VLAN过滤器表。</w:t>
      </w:r>
    </w:p>
    <w:p>
      <w:r>
        <w:tab/>
      </w:r>
      <w:r>
        <w:rPr>
          <w:rFonts w:hint="eastAsia"/>
        </w:rPr>
        <w:t>VIRTIO_NET_CTRL_VLAN_ADD和VIRTIO_NET_CTRL_VLAN_DEL命令都将little-endian 16位VLAN id作为命令特定数据（command-spesific-data）。</w:t>
      </w:r>
    </w:p>
    <w:p>
      <w:pPr>
        <w:pStyle w:val="8"/>
      </w:pPr>
      <w:bookmarkStart w:id="118" w:name="_5.1.6.5.3.1传统接口：VLAN过滤"/>
      <w:bookmarkEnd w:id="118"/>
      <w:r>
        <w:rPr>
          <w:rFonts w:hint="eastAsia"/>
        </w:rPr>
        <w:t>5.1.6.5.3.1传统接口：VLAN过滤</w:t>
      </w:r>
    </w:p>
    <w:p>
      <w:r>
        <w:tab/>
      </w:r>
      <w:r>
        <w:rPr>
          <w:rFonts w:hint="eastAsia"/>
        </w:rPr>
        <w:t>使用传统接口时，过渡设备和驱动程序必须根据guest的本地端（native-endian）而不是（必须在不使用传统接口时）小尾数（little-endian）来格式化VLAN id。</w:t>
      </w:r>
      <w:r>
        <w:t xml:space="preserve"> </w:t>
      </w:r>
    </w:p>
    <w:p>
      <w:pPr>
        <w:pStyle w:val="7"/>
      </w:pPr>
      <w:r>
        <w:rPr>
          <w:rFonts w:hint="eastAsia"/>
        </w:rPr>
        <w:t>5.1.6.5.4无偿数据包发送</w:t>
      </w:r>
    </w:p>
    <w:p>
      <w:r>
        <w:drawing>
          <wp:anchor distT="0" distB="0" distL="114300" distR="114300" simplePos="0" relativeHeight="251668480" behindDoc="0" locked="0" layoutInCell="1" allowOverlap="1">
            <wp:simplePos x="0" y="0"/>
            <wp:positionH relativeFrom="column">
              <wp:posOffset>71120</wp:posOffset>
            </wp:positionH>
            <wp:positionV relativeFrom="paragraph">
              <wp:posOffset>1380490</wp:posOffset>
            </wp:positionV>
            <wp:extent cx="5274310" cy="28638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286385"/>
                    </a:xfrm>
                    <a:prstGeom prst="rect">
                      <a:avLst/>
                    </a:prstGeom>
                  </pic:spPr>
                </pic:pic>
              </a:graphicData>
            </a:graphic>
          </wp:anchor>
        </w:drawing>
      </w:r>
      <w:r>
        <w:tab/>
      </w:r>
      <w:r>
        <w:rPr>
          <w:rFonts w:hint="eastAsia"/>
        </w:rPr>
        <w:t>如果驱动程序协商VIRTIO_NET_F_GUEST_ANNOUNCE（取决于VIRTIO_NET_F_CTRL_VQ），则设备可以要求驱动程序发送免费数据包; 这通常在guest进行物理迁移后完成，并且需要在新的网络链接上公布其存在。 （因为管理程序没有具有guest网络配置的能力（例如标记的vlan），以这种方式刺激guest是最简单的）。</w:t>
      </w:r>
    </w:p>
    <w:p>
      <w:r>
        <w:rPr>
          <w:rFonts w:hint="eastAsia"/>
        </w:rPr>
        <w:t>当驱动程序注意到设备配置的更改时，驱动程序会检查设备配置状态字段中的VIRTIO_NET_S_ANNOUNC</w:t>
      </w:r>
      <w:r>
        <w:t>E</w:t>
      </w:r>
      <w:r>
        <w:rPr>
          <w:rFonts w:hint="eastAsia"/>
        </w:rPr>
        <w:t>位。命令VIRTIO_NET_CTRL_ANNOUNCE_ACK用于指示驱动程序已收到通知并且用于设备清除</w:t>
      </w:r>
      <w:r>
        <w:rPr>
          <w:rFonts w:hint="eastAsia"/>
          <w:b/>
          <w:i/>
        </w:rPr>
        <w:t>status</w:t>
      </w:r>
      <w:r>
        <w:rPr>
          <w:rFonts w:hint="eastAsia"/>
        </w:rPr>
        <w:t>中的VIRTIO_NET_S_ANNOUNCE位。</w:t>
      </w:r>
    </w:p>
    <w:p>
      <w:r>
        <w:tab/>
      </w:r>
      <w:r>
        <w:rPr>
          <w:rFonts w:hint="eastAsia"/>
        </w:rPr>
        <w:t>处理此通知涉及以下两个方面：</w:t>
      </w:r>
    </w:p>
    <w:p>
      <w:r>
        <w:tab/>
      </w:r>
      <w:r>
        <w:rPr>
          <w:rFonts w:hint="eastAsia"/>
        </w:rPr>
        <w:t>1.发送免费数据包（例如ARP）或标记有待发送的待处理无偿数据包并让延迟的例程发送给它们。</w:t>
      </w:r>
    </w:p>
    <w:p>
      <w:r>
        <w:tab/>
      </w:r>
      <w:r>
        <w:rPr>
          <w:rFonts w:hint="eastAsia"/>
        </w:rPr>
        <w:t>2.通过控制vq发送VIRTIO_NET_CTRL_ANNOUNCE_ACK命令。</w:t>
      </w:r>
    </w:p>
    <w:p>
      <w:pPr>
        <w:pStyle w:val="8"/>
      </w:pPr>
      <w:bookmarkStart w:id="119" w:name="_5.1.6.5.4.1驱动程序要求：无偿数据包发送"/>
      <w:bookmarkEnd w:id="119"/>
      <w:r>
        <w:rPr>
          <w:rFonts w:hint="eastAsia"/>
        </w:rPr>
        <w:t>5.1.6.5.4.1驱动程序要求：无偿数据包发送</w:t>
      </w:r>
    </w:p>
    <w:p>
      <w:r>
        <w:tab/>
      </w:r>
      <w:r>
        <w:rPr>
          <w:rFonts w:hint="eastAsia"/>
        </w:rPr>
        <w:t>如果驱动程序协商VIRTIO_NET_F_GUEST_ANNOUNCE，它应该（S</w:t>
      </w:r>
      <w:r>
        <w:t>HOULD</w:t>
      </w:r>
      <w:r>
        <w:rPr>
          <w:rFonts w:hint="eastAsia"/>
        </w:rPr>
        <w:t>）在看到</w:t>
      </w:r>
      <w:r>
        <w:rPr>
          <w:rFonts w:hint="eastAsia"/>
          <w:b/>
          <w:i/>
        </w:rPr>
        <w:t>status</w:t>
      </w:r>
      <w:r>
        <w:rPr>
          <w:rFonts w:hint="eastAsia"/>
        </w:rPr>
        <w:t>中的VIRTIO_NET_S_ANNOUNCE位后，</w:t>
      </w:r>
      <w:r>
        <w:rPr>
          <w:rFonts w:hint="eastAsia"/>
          <w:highlight w:val="yellow"/>
        </w:rPr>
        <w:t>通知网络同行的新位置</w:t>
      </w:r>
      <w:r>
        <w:rPr>
          <w:rFonts w:hint="eastAsia"/>
        </w:rPr>
        <w:t>。 驱动程序必须（M</w:t>
      </w:r>
      <w:r>
        <w:t>UST</w:t>
      </w:r>
      <w:r>
        <w:rPr>
          <w:rFonts w:hint="eastAsia"/>
        </w:rPr>
        <w:t>）使用类VIRTIO_NET_CTRL_ANNOUNCE和命令VIRTIO_NET_CTRL_ANNOUNCE_ACK在命令队列（command</w:t>
      </w:r>
      <w:r>
        <w:t xml:space="preserve"> </w:t>
      </w:r>
      <w:r>
        <w:rPr>
          <w:rFonts w:hint="eastAsia"/>
        </w:rPr>
        <w:t>queue）上发送命令。</w:t>
      </w:r>
    </w:p>
    <w:p>
      <w:pPr>
        <w:pStyle w:val="8"/>
      </w:pPr>
      <w:bookmarkStart w:id="120" w:name="_5.1.6.5.4.2设备要求：无偿数据包发送"/>
      <w:bookmarkEnd w:id="120"/>
      <w:r>
        <w:rPr>
          <w:rFonts w:hint="eastAsia"/>
        </w:rPr>
        <w:t>5.1.6.5.4.2设备要求：无偿数据包发送</w:t>
      </w:r>
    </w:p>
    <w:p>
      <w:r>
        <w:tab/>
      </w:r>
      <w:r>
        <w:rPr>
          <w:rFonts w:hint="eastAsia"/>
        </w:rPr>
        <w:t>如果协商了VIRTIO_NET_F_GUEST_ANNOUNCE，在将缓冲区标记为已使用之前，设备必须在收到类VIRTIO_NET_CTRL_ANNOUNCE的命令缓冲区后清除</w:t>
      </w:r>
      <w:r>
        <w:rPr>
          <w:rFonts w:hint="eastAsia"/>
          <w:b/>
          <w:i/>
        </w:rPr>
        <w:t>status</w:t>
      </w:r>
      <w:r>
        <w:rPr>
          <w:rFonts w:hint="eastAsia"/>
        </w:rPr>
        <w:t>中的VIRTIO_NET_S_ANNOUNCE位。在将缓冲区标记为已使用之前命令VIRTIO_NET_CTRL_ANNOUNCE_ACK。</w:t>
      </w:r>
    </w:p>
    <w:p>
      <w:pPr>
        <w:pStyle w:val="7"/>
      </w:pPr>
      <w:r>
        <w:rPr>
          <w:rFonts w:hint="eastAsia"/>
        </w:rPr>
        <w:t>5.1.6.5.5多队列模式下的自动接收转向</w:t>
      </w:r>
    </w:p>
    <w:p>
      <w:r>
        <w:drawing>
          <wp:anchor distT="0" distB="0" distL="114300" distR="114300" simplePos="0" relativeHeight="251669504" behindDoc="0" locked="0" layoutInCell="1" allowOverlap="1">
            <wp:simplePos x="0" y="0"/>
            <wp:positionH relativeFrom="column">
              <wp:posOffset>43815</wp:posOffset>
            </wp:positionH>
            <wp:positionV relativeFrom="paragraph">
              <wp:posOffset>1085850</wp:posOffset>
            </wp:positionV>
            <wp:extent cx="5274310" cy="92138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74310" cy="921385"/>
                    </a:xfrm>
                    <a:prstGeom prst="rect">
                      <a:avLst/>
                    </a:prstGeom>
                  </pic:spPr>
                </pic:pic>
              </a:graphicData>
            </a:graphic>
          </wp:anchor>
        </w:drawing>
      </w:r>
      <w:r>
        <w:tab/>
      </w:r>
      <w:r>
        <w:rPr>
          <w:rFonts w:hint="eastAsia"/>
        </w:rPr>
        <w:t>如果驱动程序协商VIRTIO_NET_F_MQ功能位（取决于VIRTIO_NET_F_CTRL_VQ），它可以在多个transmitq1 ... transmitqN中的一个上发送输出数据包，并要求设备排队输入数据包进入到多个receiveq1 ... receiveqN之一中，具体有多少取决于数据包流。</w:t>
      </w:r>
    </w:p>
    <w:p>
      <w:r>
        <w:tab/>
      </w:r>
      <w:r>
        <w:rPr>
          <w:rFonts w:hint="eastAsia"/>
        </w:rPr>
        <w:t>默认情况下禁用多队列。 驱动程序通过执行VIRTIO_NET_CTRL_MQ_VQ_PAIRS_SET命令来启用多队列，指定最多使用的发送和接收队列的数量</w:t>
      </w:r>
      <w:r>
        <w:rPr>
          <w:rFonts w:hint="eastAsia"/>
          <w:b/>
          <w:i/>
        </w:rPr>
        <w:t>max_virtqueue</w:t>
      </w:r>
      <w:r>
        <w:rPr>
          <w:b/>
          <w:i/>
        </w:rPr>
        <w:t>_pairs</w:t>
      </w:r>
      <w:r>
        <w:rPr>
          <w:rFonts w:hint="eastAsia"/>
        </w:rPr>
        <w:t xml:space="preserve">; 随后， transmitq1 ... transmitqn和receiveq1 ... receiveqn可以被使用，其中n = </w:t>
      </w:r>
      <w:r>
        <w:rPr>
          <w:rFonts w:hint="eastAsia"/>
          <w:b/>
          <w:i/>
        </w:rPr>
        <w:t>virtqueue_pairs</w:t>
      </w:r>
      <w:r>
        <w:rPr>
          <w:rFonts w:hint="eastAsia"/>
        </w:rPr>
        <w:t>。</w:t>
      </w:r>
    </w:p>
    <w:p>
      <w:r>
        <w:tab/>
      </w:r>
      <w:r>
        <w:rPr>
          <w:rFonts w:hint="eastAsia"/>
        </w:rPr>
        <w:t>启用多队列后，设备必须（M</w:t>
      </w:r>
      <w:r>
        <w:t>UST</w:t>
      </w:r>
      <w:r>
        <w:rPr>
          <w:rFonts w:hint="eastAsia"/>
        </w:rPr>
        <w:t>）使用基于数据包流的自动接收转向（</w:t>
      </w:r>
      <w:r>
        <w:t>automatic receive steering</w:t>
      </w:r>
      <w:r>
        <w:rPr>
          <w:rFonts w:hint="eastAsia"/>
        </w:rPr>
        <w:t>）。 接收转向分类器的编程是隐含的。 驱动程序在transmitqX上传输数据包流之后，设备应该（S</w:t>
      </w:r>
      <w:r>
        <w:t>HOULD</w:t>
      </w:r>
      <w:r>
        <w:rPr>
          <w:rFonts w:hint="eastAsia"/>
        </w:rPr>
        <w:t>）引导该传入数据包流到receiveqX。  对于单向协议，或尚未发送数据包，设备可以将数据包引导到指定的receiveq1 ... receiveqn以外的随机队列。</w:t>
      </w:r>
    </w:p>
    <w:p>
      <w:r>
        <w:tab/>
      </w:r>
      <w:r>
        <w:rPr>
          <w:rFonts w:hint="eastAsia"/>
        </w:rPr>
        <w:t>通过将</w:t>
      </w:r>
      <w:r>
        <w:rPr>
          <w:rFonts w:hint="eastAsia"/>
          <w:b/>
          <w:i/>
        </w:rPr>
        <w:t>virtqueue_pairs</w:t>
      </w:r>
      <w:r>
        <w:rPr>
          <w:rFonts w:hint="eastAsia"/>
        </w:rPr>
        <w:t>设置为1（这是默认值）并等待设备使用命令缓冲区来禁用多队列。</w:t>
      </w:r>
    </w:p>
    <w:p>
      <w:pPr>
        <w:pStyle w:val="8"/>
      </w:pPr>
      <w:bookmarkStart w:id="121" w:name="_5.1.6.5.5.1驱动程序要求：多队列模式下自动接收转向"/>
      <w:bookmarkEnd w:id="121"/>
      <w:r>
        <w:rPr>
          <w:rFonts w:hint="eastAsia"/>
        </w:rPr>
        <w:t>5.1.6.5.5.1驱动程序要求：多队列模式下自动接收转向</w:t>
      </w:r>
    </w:p>
    <w:p>
      <w:r>
        <w:tab/>
      </w:r>
      <w:r>
        <w:rPr>
          <w:rFonts w:hint="eastAsia"/>
        </w:rPr>
        <w:t>在使用VIRTIO_NET_CTRL_MQ_VQ_PAIRS_SET命令启用它们之前，驱动程序必须（M</w:t>
      </w:r>
      <w:r>
        <w:t>UST</w:t>
      </w:r>
      <w:r>
        <w:rPr>
          <w:rFonts w:hint="eastAsia"/>
        </w:rPr>
        <w:t>）配置virtqueues。</w:t>
      </w:r>
    </w:p>
    <w:p>
      <w:r>
        <w:tab/>
      </w:r>
      <w:r>
        <w:rPr>
          <w:rFonts w:hint="eastAsia"/>
        </w:rPr>
        <w:t>驱动程序不得（M</w:t>
      </w:r>
      <w:r>
        <w:t>UST NOT</w:t>
      </w:r>
      <w:r>
        <w:rPr>
          <w:rFonts w:hint="eastAsia"/>
        </w:rPr>
        <w:t>）在设备配置空间中使得</w:t>
      </w:r>
      <w:r>
        <w:rPr>
          <w:rFonts w:hint="eastAsia"/>
          <w:b/>
          <w:i/>
        </w:rPr>
        <w:t>virtqueue_pairs</w:t>
      </w:r>
      <w:r>
        <w:rPr>
          <w:b/>
          <w:i/>
        </w:rPr>
        <w:t xml:space="preserve"> </w:t>
      </w:r>
      <w:r>
        <w:rPr>
          <w:rFonts w:hint="eastAsia"/>
          <w:b/>
          <w:i/>
        </w:rPr>
        <w:t>=</w:t>
      </w:r>
      <w:r>
        <w:rPr>
          <w:rFonts w:hint="eastAsia"/>
          <w:b/>
        </w:rPr>
        <w:t>0</w:t>
      </w:r>
      <w:r>
        <w:rPr>
          <w:rFonts w:hint="eastAsia"/>
        </w:rPr>
        <w:t>或大于</w:t>
      </w:r>
      <w:r>
        <w:rPr>
          <w:rFonts w:hint="eastAsia"/>
          <w:b/>
          <w:i/>
        </w:rPr>
        <w:t>max_virtqueue_pairs</w:t>
      </w:r>
      <w:r>
        <w:rPr>
          <w:rFonts w:hint="eastAsia"/>
        </w:rPr>
        <w:t>。</w:t>
      </w:r>
    </w:p>
    <w:p>
      <w:r>
        <w:tab/>
      </w:r>
      <w:r>
        <w:rPr>
          <w:rFonts w:hint="eastAsia"/>
        </w:rPr>
        <w:t>在使用VIRTIO_NET_CTRL_MQ_VQ_PAIRS_SET命令之前，驱动程序必须仅在任意的transmitq1</w:t>
      </w:r>
      <w:r>
        <w:t>…</w:t>
      </w:r>
      <w:r>
        <w:rPr>
          <w:rFonts w:hint="eastAsia"/>
        </w:rPr>
        <w:t>上排列数据包。</w:t>
      </w:r>
    </w:p>
    <w:p>
      <w:r>
        <w:tab/>
      </w:r>
      <w:r>
        <w:rPr>
          <w:rFonts w:hint="eastAsia"/>
        </w:rPr>
        <w:t>一旦将VIRTIO_NET_CTRL_MQ_VQ_PAIRS_SET命令放入可用环（available</w:t>
      </w:r>
      <w:r>
        <w:t xml:space="preserve"> </w:t>
      </w:r>
      <w:r>
        <w:rPr>
          <w:rFonts w:hint="eastAsia"/>
        </w:rPr>
        <w:t>ring）中，驱动程序就不得（M</w:t>
      </w:r>
      <w:r>
        <w:t>UST NOT</w:t>
      </w:r>
      <w:r>
        <w:rPr>
          <w:rFonts w:hint="eastAsia"/>
        </w:rPr>
        <w:t>）在大于</w:t>
      </w:r>
      <w:r>
        <w:rPr>
          <w:rFonts w:hint="eastAsia"/>
          <w:b/>
          <w:i/>
        </w:rPr>
        <w:t>virtqueue_pairs</w:t>
      </w:r>
      <w:r>
        <w:rPr>
          <w:rFonts w:hint="eastAsia"/>
        </w:rPr>
        <w:t>的传输queues上排列数据包。</w:t>
      </w:r>
    </w:p>
    <w:p>
      <w:pPr>
        <w:pStyle w:val="8"/>
      </w:pPr>
      <w:bookmarkStart w:id="122" w:name="_5.1.6.5.5.2设备要求：多队列模式下的自动接收转向"/>
      <w:bookmarkEnd w:id="122"/>
      <w:r>
        <w:rPr>
          <w:rFonts w:hint="eastAsia"/>
        </w:rPr>
        <w:t>5.1.6.5.5.2设备要求：多队列模式下的自动接收转向</w:t>
      </w:r>
    </w:p>
    <w:p>
      <w:r>
        <w:tab/>
      </w:r>
      <w:r>
        <w:rPr>
          <w:rFonts w:hint="eastAsia"/>
        </w:rPr>
        <w:t>在使用VIRTIO_NET_CTRL_MQ_VQ_PAIRS_SET命令之前，设备必须仅在任意的receiveq1</w:t>
      </w:r>
      <w:r>
        <w:t>…</w:t>
      </w:r>
      <w:r>
        <w:rPr>
          <w:rFonts w:hint="eastAsia"/>
        </w:rPr>
        <w:t>上排列数据包。</w:t>
      </w:r>
    </w:p>
    <w:p>
      <w:r>
        <w:tab/>
      </w:r>
      <w:r>
        <w:rPr>
          <w:rFonts w:hint="eastAsia"/>
        </w:rPr>
        <w:t>一旦设备将VIRTIO_NET_CTRL_MQ_VQ_PAIRS_SET命令放入已使用环（used</w:t>
      </w:r>
      <w:r>
        <w:t xml:space="preserve"> </w:t>
      </w:r>
      <w:r>
        <w:rPr>
          <w:rFonts w:hint="eastAsia"/>
        </w:rPr>
        <w:t>ring）中，设备就不得（M</w:t>
      </w:r>
      <w:r>
        <w:t>UST NOT</w:t>
      </w:r>
      <w:r>
        <w:rPr>
          <w:rFonts w:hint="eastAsia"/>
        </w:rPr>
        <w:t>）在大于</w:t>
      </w:r>
      <w:r>
        <w:rPr>
          <w:rFonts w:hint="eastAsia"/>
          <w:b/>
          <w:i/>
        </w:rPr>
        <w:t>virtqueue_pairs</w:t>
      </w:r>
      <w:r>
        <w:rPr>
          <w:rFonts w:hint="eastAsia"/>
        </w:rPr>
        <w:t>的接收queues上排列数据包。</w:t>
      </w:r>
    </w:p>
    <w:p>
      <w:pPr>
        <w:pStyle w:val="8"/>
      </w:pPr>
      <w:bookmarkStart w:id="123" w:name="_5.1.6.5.5.3传统接口：多队列模式下自动接收转向"/>
      <w:bookmarkEnd w:id="123"/>
      <w:r>
        <w:rPr>
          <w:rFonts w:hint="eastAsia"/>
        </w:rPr>
        <w:t>5.1.6.5.5.3传统接口：多队列模式下自动接收转向</w:t>
      </w:r>
    </w:p>
    <w:p>
      <w:r>
        <w:tab/>
      </w:r>
      <w:r>
        <w:rPr>
          <w:rFonts w:hint="eastAsia"/>
        </w:rPr>
        <w:t>在使用传统接口时，过渡设备和驱动程序必须（M</w:t>
      </w:r>
      <w:r>
        <w:t>UST</w:t>
      </w:r>
      <w:r>
        <w:rPr>
          <w:rFonts w:hint="eastAsia"/>
        </w:rPr>
        <w:t>）根据guest的本地端（native</w:t>
      </w:r>
      <w:r>
        <w:t xml:space="preserve"> </w:t>
      </w:r>
      <w:r>
        <w:rPr>
          <w:rFonts w:hint="eastAsia"/>
        </w:rPr>
        <w:t>endian），而不是（不使用传统接口时有必要）小尾数（little-endian）来格式化</w:t>
      </w:r>
      <w:r>
        <w:rPr>
          <w:rFonts w:hint="eastAsia"/>
          <w:b/>
          <w:i/>
        </w:rPr>
        <w:t>virtqueue_pairs</w:t>
      </w:r>
      <w:r>
        <w:rPr>
          <w:rFonts w:hint="eastAsia"/>
        </w:rPr>
        <w:t>。</w:t>
      </w:r>
    </w:p>
    <w:p>
      <w:pPr>
        <w:pStyle w:val="7"/>
      </w:pPr>
      <w:r>
        <w:rPr>
          <w:rFonts w:hint="eastAsia"/>
        </w:rPr>
        <w:t>5.1.6.5.6卸载状态配置</w:t>
      </w:r>
    </w:p>
    <w:p>
      <w:r>
        <w:tab/>
      </w:r>
      <w:r>
        <w:rPr>
          <w:rFonts w:hint="eastAsia"/>
        </w:rPr>
        <w:t>如果协商了VIRTIO_NET_F_CTRL_GUEST_OFFLOADS功能位，则驱动程序可以发送用于动态卸载状态配置的控制命令。</w:t>
      </w:r>
    </w:p>
    <w:p>
      <w:pPr>
        <w:pStyle w:val="8"/>
      </w:pPr>
      <w:r>
        <w:drawing>
          <wp:anchor distT="0" distB="0" distL="114300" distR="114300" simplePos="0" relativeHeight="251670528" behindDoc="0" locked="0" layoutInCell="1" allowOverlap="1">
            <wp:simplePos x="0" y="0"/>
            <wp:positionH relativeFrom="column">
              <wp:posOffset>3175</wp:posOffset>
            </wp:positionH>
            <wp:positionV relativeFrom="paragraph">
              <wp:posOffset>489585</wp:posOffset>
            </wp:positionV>
            <wp:extent cx="5274310" cy="1124585"/>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1124585"/>
                    </a:xfrm>
                    <a:prstGeom prst="rect">
                      <a:avLst/>
                    </a:prstGeom>
                  </pic:spPr>
                </pic:pic>
              </a:graphicData>
            </a:graphic>
          </wp:anchor>
        </w:drawing>
      </w:r>
      <w:r>
        <w:rPr>
          <w:rFonts w:hint="eastAsia"/>
        </w:rPr>
        <w:t>5.1.6.5.6.1设置卸载状态</w:t>
      </w:r>
    </w:p>
    <w:p>
      <w:r>
        <w:tab/>
      </w:r>
      <w:r>
        <w:rPr>
          <w:rFonts w:hint="eastAsia"/>
        </w:rPr>
        <w:t>VIRTIO_NET_CTRL_GUEST_OFFLOADS类（class）有一个命令：VIRTIO_NET_CTRL_GUEST_OFFLOADS_SET应用于新的卸载配置。</w:t>
      </w:r>
    </w:p>
    <w:p>
      <w:r>
        <w:tab/>
      </w:r>
      <w:r>
        <w:rPr>
          <w:rFonts w:hint="eastAsia"/>
        </w:rPr>
        <w:t>作为命令数据传递的le64类型值是一个位掩码，“设置定义卸载”位要使能，“清除-卸载”位要禁用。</w:t>
      </w:r>
    </w:p>
    <w:p>
      <w:r>
        <w:tab/>
      </w:r>
      <w:r>
        <w:rPr>
          <w:rFonts w:hint="eastAsia"/>
        </w:rPr>
        <w:t>每个卸载都有相应的设备feature。在feature协商之后，相应的卸载被启用来保持向后的兼容性。</w:t>
      </w:r>
    </w:p>
    <w:p>
      <w:pPr>
        <w:pStyle w:val="8"/>
      </w:pPr>
      <w:bookmarkStart w:id="124" w:name="_5.1.6.5.6.2驱动程序要求：设置卸载状态"/>
      <w:bookmarkEnd w:id="124"/>
      <w:r>
        <w:rPr>
          <w:rFonts w:hint="eastAsia"/>
        </w:rPr>
        <w:t>5.1.6.5.6.2驱动程序要求：设置卸载状态</w:t>
      </w:r>
    </w:p>
    <w:p>
      <w:r>
        <w:tab/>
      </w:r>
      <w:r>
        <w:rPr>
          <w:rFonts w:hint="eastAsia"/>
        </w:rPr>
        <w:t>驱动程序不得启用尚未协商相应功能的卸载。</w:t>
      </w:r>
    </w:p>
    <w:p>
      <w:pPr>
        <w:pStyle w:val="8"/>
      </w:pPr>
      <w:bookmarkStart w:id="125" w:name="_5.1.6.5.6.3传统接口：设置卸载状态"/>
      <w:bookmarkEnd w:id="125"/>
      <w:r>
        <w:rPr>
          <w:rFonts w:hint="eastAsia"/>
        </w:rPr>
        <w:t>5.1.6.5.6.3传统接口：设置卸载状态</w:t>
      </w:r>
    </w:p>
    <w:p>
      <w:r>
        <w:tab/>
      </w:r>
      <w:r>
        <w:rPr>
          <w:rFonts w:hint="eastAsia"/>
        </w:rPr>
        <w:t>使用传统接口时，过渡设备和驱动程序必须（M</w:t>
      </w:r>
      <w:r>
        <w:t>UST</w:t>
      </w:r>
      <w:r>
        <w:rPr>
          <w:rFonts w:hint="eastAsia"/>
        </w:rPr>
        <w:t>）根据guest的本地端（native</w:t>
      </w:r>
      <w:r>
        <w:t xml:space="preserve"> </w:t>
      </w:r>
      <w:r>
        <w:rPr>
          <w:rFonts w:hint="eastAsia"/>
        </w:rPr>
        <w:t>endian）而不是（不使用传统接口时有必要）little-endian来格式化</w:t>
      </w:r>
      <w:r>
        <w:rPr>
          <w:rFonts w:hint="eastAsia"/>
          <w:b/>
          <w:i/>
        </w:rPr>
        <w:t>offloads</w:t>
      </w:r>
      <w:r>
        <w:rPr>
          <w:rFonts w:hint="eastAsia"/>
        </w:rPr>
        <w:t>。</w:t>
      </w:r>
    </w:p>
    <w:p>
      <w:pPr>
        <w:pStyle w:val="8"/>
      </w:pPr>
      <w:r>
        <w:rPr>
          <w:rFonts w:hint="eastAsia"/>
        </w:rPr>
        <w:t>5.1.6.6传统接口：框架要求</w:t>
      </w:r>
    </w:p>
    <w:p>
      <w:r>
        <w:tab/>
      </w:r>
      <w:r>
        <w:rPr>
          <w:rFonts w:hint="eastAsia"/>
        </w:rPr>
        <w:t>使用传统接口时，尚未协商VIRTIO_</w:t>
      </w:r>
      <w:r>
        <w:t>F_ANY_LAYOUT</w:t>
      </w:r>
      <w:r>
        <w:rPr>
          <w:rFonts w:hint="eastAsia"/>
        </w:rPr>
        <w:t>位的过渡驱动程序必须（M</w:t>
      </w:r>
      <w:r>
        <w:t>UST</w:t>
      </w:r>
      <w:r>
        <w:rPr>
          <w:rFonts w:hint="eastAsia"/>
        </w:rPr>
        <w:t>）在发送和接收上都使用对struct virtio</w:t>
      </w:r>
      <w:r>
        <w:t>_net_hdr</w:t>
      </w:r>
      <w:r>
        <w:rPr>
          <w:rFonts w:hint="eastAsia"/>
        </w:rPr>
        <w:t>的单个描述符，并使用以下描述符中的网络数据。</w:t>
      </w:r>
    </w:p>
    <w:p>
      <w:r>
        <w:tab/>
      </w:r>
      <w:r>
        <w:rPr>
          <w:rFonts w:hint="eastAsia"/>
        </w:rPr>
        <w:t>此外，在使用control</w:t>
      </w:r>
      <w:r>
        <w:t xml:space="preserve"> </w:t>
      </w:r>
      <w:r>
        <w:rPr>
          <w:rFonts w:hint="eastAsia"/>
        </w:rPr>
        <w:t>virtqueues（</w:t>
      </w:r>
      <w:r>
        <w:fldChar w:fldCharType="begin"/>
      </w:r>
      <w:r>
        <w:instrText xml:space="preserve"> HYPERLINK \l "_5.1.6.5控制Virtqueue" </w:instrText>
      </w:r>
      <w:r>
        <w:fldChar w:fldCharType="separate"/>
      </w:r>
      <w:r>
        <w:rPr>
          <w:rStyle w:val="24"/>
          <w:rFonts w:hint="eastAsia"/>
        </w:rPr>
        <w:t>参见5.1.6.5</w:t>
      </w:r>
      <w:r>
        <w:rPr>
          <w:rStyle w:val="24"/>
          <w:rFonts w:hint="eastAsia"/>
        </w:rPr>
        <w:fldChar w:fldCharType="end"/>
      </w:r>
      <w:r>
        <w:rPr>
          <w:rFonts w:hint="eastAsia"/>
        </w:rPr>
        <w:t>）时，尚未协商VIRTIO_</w:t>
      </w:r>
      <w:r>
        <w:t>F_ANY_LAYOUT</w:t>
      </w:r>
      <w:r>
        <w:rPr>
          <w:rFonts w:hint="eastAsia"/>
        </w:rPr>
        <w:t>的过渡驱动程序必须（M</w:t>
      </w:r>
      <w:r>
        <w:t>UST</w:t>
      </w:r>
      <w:r>
        <w:rPr>
          <w:rFonts w:hint="eastAsia"/>
        </w:rPr>
        <w:t>）：</w:t>
      </w:r>
    </w:p>
    <w:p>
      <w:r>
        <w:tab/>
      </w:r>
      <w:r>
        <w:rPr>
          <w:rFonts w:hint="eastAsia"/>
        </w:rPr>
        <w:t>•对于所有命令，使用单个2字节的描述符，包括前两个字段：</w:t>
      </w:r>
      <w:r>
        <w:rPr>
          <w:rFonts w:hint="eastAsia"/>
          <w:b/>
          <w:i/>
        </w:rPr>
        <w:t>class</w:t>
      </w:r>
      <w:r>
        <w:rPr>
          <w:rFonts w:hint="eastAsia"/>
        </w:rPr>
        <w:t>和</w:t>
      </w:r>
      <w:r>
        <w:rPr>
          <w:rFonts w:hint="eastAsia"/>
          <w:b/>
          <w:i/>
        </w:rPr>
        <w:t>command</w:t>
      </w:r>
      <w:r>
        <w:tab/>
      </w:r>
    </w:p>
    <w:p>
      <w:r>
        <w:tab/>
      </w:r>
      <w:r>
        <w:rPr>
          <w:rFonts w:hint="eastAsia"/>
        </w:rPr>
        <w:t>•对于除VIRTIO_NET_CTRL_MAC_TABLE_SET之外的所有命令，包括没有填充（padding）的（command-specific-data），使用单个描述符。</w:t>
      </w:r>
    </w:p>
    <w:p>
      <w:r>
        <w:tab/>
      </w:r>
      <w:r>
        <w:rPr>
          <w:rFonts w:hint="eastAsia"/>
        </w:rPr>
        <w:t>•对于VIRTIO_NET_CTRL_MAC_TABLE_SET命令，恰好使用两个描述符，包括没有填充（padding）的（command-specific-data）：这些描述符中的第一个必须（M</w:t>
      </w:r>
      <w:r>
        <w:t>UST</w:t>
      </w:r>
      <w:r>
        <w:rPr>
          <w:rFonts w:hint="eastAsia"/>
        </w:rPr>
        <w:t>）包含没有填充（padding）的单播地址的virtio_net_ctrl_mac表结构，这些描述符中的第二个必须（M</w:t>
      </w:r>
      <w:r>
        <w:t>UST</w:t>
      </w:r>
      <w:r>
        <w:rPr>
          <w:rFonts w:hint="eastAsia"/>
        </w:rPr>
        <w:t>）包括没有填充（padding）的多播地址的virtio_net_ctrl_mac表结构。</w:t>
      </w:r>
    </w:p>
    <w:p>
      <w:r>
        <w:tab/>
      </w:r>
      <w:r>
        <w:rPr>
          <w:rFonts w:hint="eastAsia"/>
        </w:rPr>
        <w:t>•对于所有命令，对</w:t>
      </w:r>
      <w:r>
        <w:rPr>
          <w:rFonts w:hint="eastAsia"/>
          <w:b/>
          <w:i/>
        </w:rPr>
        <w:t>ack</w:t>
      </w:r>
      <w:r>
        <w:rPr>
          <w:rFonts w:hint="eastAsia"/>
        </w:rPr>
        <w:t>字段使用单个的1-字节描述符。</w:t>
      </w:r>
    </w:p>
    <w:p>
      <w:r>
        <w:rPr>
          <w:rFonts w:hint="eastAsia"/>
        </w:rPr>
        <w:t>见2.4.4。</w:t>
      </w:r>
    </w:p>
    <w:p>
      <w:pPr>
        <w:pStyle w:val="4"/>
        <w:rPr>
          <w:sz w:val="30"/>
        </w:rPr>
      </w:pPr>
      <w:bookmarkStart w:id="126" w:name="_Toc1504068"/>
      <w:r>
        <w:t xml:space="preserve">5.2 </w:t>
      </w:r>
      <w:r>
        <w:rPr>
          <w:rFonts w:hint="eastAsia"/>
        </w:rPr>
        <w:t>块设备</w:t>
      </w:r>
      <w:bookmarkEnd w:id="126"/>
    </w:p>
    <w:p>
      <w:pPr>
        <w:spacing w:before="156"/>
      </w:pPr>
      <w:r>
        <w:t>virtio</w:t>
      </w:r>
      <w:r>
        <w:rPr>
          <w:rFonts w:hint="eastAsia"/>
        </w:rPr>
        <w:t>块设备是一个简单的虚拟块设备（即磁盘）。读取和写入请求（以及其他外部请求）被放置在队列中，并由设备进行服务（可能是无序的），除非另有说明。</w:t>
      </w:r>
    </w:p>
    <w:p>
      <w:pPr>
        <w:pStyle w:val="5"/>
      </w:pPr>
      <w:r>
        <w:t>5.2.1</w:t>
      </w:r>
      <w:r>
        <w:rPr>
          <w:rFonts w:hint="eastAsia"/>
        </w:rPr>
        <w:t>设备</w:t>
      </w:r>
      <w:r>
        <w:t>ID</w:t>
      </w:r>
    </w:p>
    <w:p>
      <w:pPr>
        <w:spacing w:before="156"/>
      </w:pPr>
      <w:r>
        <w:t>2</w:t>
      </w:r>
    </w:p>
    <w:p>
      <w:pPr>
        <w:pStyle w:val="5"/>
      </w:pPr>
      <w:r>
        <w:t xml:space="preserve">5.2.2 </w:t>
      </w:r>
      <w:r>
        <w:rPr>
          <w:rFonts w:hint="eastAsia"/>
        </w:rPr>
        <w:t>虚拟队列</w:t>
      </w:r>
    </w:p>
    <w:p>
      <w:pPr>
        <w:spacing w:before="156"/>
      </w:pPr>
      <w:r>
        <w:t>0 requestq</w:t>
      </w:r>
    </w:p>
    <w:p>
      <w:pPr>
        <w:pStyle w:val="5"/>
      </w:pPr>
      <w:r>
        <w:t xml:space="preserve">5.2.3 </w:t>
      </w:r>
      <w:r>
        <w:rPr>
          <w:rFonts w:hint="eastAsia"/>
        </w:rPr>
        <w:t>功能位</w:t>
      </w:r>
    </w:p>
    <w:p>
      <w:pPr>
        <w:spacing w:before="156"/>
      </w:pPr>
      <w:r>
        <w:rPr>
          <w:b/>
        </w:rPr>
        <w:t xml:space="preserve">VIRTIO_BLK_F_SIZE_MAX(1) </w:t>
      </w:r>
      <w:r>
        <w:rPr>
          <w:rFonts w:hint="eastAsia"/>
        </w:rPr>
        <w:t>任何单个段的最大大小为</w:t>
      </w:r>
      <w:r>
        <w:t>size_max</w:t>
      </w:r>
      <w:r>
        <w:rPr>
          <w:rFonts w:hint="eastAsia"/>
        </w:rPr>
        <w:t>。</w:t>
      </w:r>
    </w:p>
    <w:p>
      <w:pPr>
        <w:spacing w:before="156"/>
      </w:pPr>
      <w:r>
        <w:rPr>
          <w:b/>
        </w:rPr>
        <w:t xml:space="preserve">VIRTIO_BLK_F_SEG_MAX(2) </w:t>
      </w:r>
      <w:r>
        <w:rPr>
          <w:rFonts w:hint="eastAsia"/>
        </w:rPr>
        <w:t>请求中的最大段数位于</w:t>
      </w:r>
      <w:r>
        <w:t>seg_max</w:t>
      </w:r>
      <w:r>
        <w:rPr>
          <w:rFonts w:hint="eastAsia"/>
        </w:rPr>
        <w:t>中。</w:t>
      </w:r>
    </w:p>
    <w:p>
      <w:pPr>
        <w:spacing w:before="156"/>
      </w:pPr>
      <w:r>
        <w:rPr>
          <w:b/>
        </w:rPr>
        <w:t xml:space="preserve">VIRTIO_BLK_F_GEOMETRY(4) </w:t>
      </w:r>
      <w:r>
        <w:rPr>
          <w:rFonts w:hint="eastAsia"/>
        </w:rPr>
        <w:t>几何中指定的磁盘样式几何。</w:t>
      </w:r>
    </w:p>
    <w:p>
      <w:pPr>
        <w:spacing w:before="156"/>
      </w:pPr>
      <w:r>
        <w:rPr>
          <w:b/>
        </w:rPr>
        <w:t xml:space="preserve">VIRTIO_BLK_F_RO(5) </w:t>
      </w:r>
      <w:r>
        <w:rPr>
          <w:rFonts w:hint="eastAsia"/>
        </w:rPr>
        <w:t>设备为只读的。</w:t>
      </w:r>
    </w:p>
    <w:p>
      <w:pPr>
        <w:spacing w:before="156"/>
      </w:pPr>
      <w:r>
        <w:rPr>
          <w:b/>
        </w:rPr>
        <w:t xml:space="preserve">VIRTIO_BLK_F_BLK_SIZE(6) </w:t>
      </w:r>
      <w:r>
        <w:rPr>
          <w:rFonts w:hint="eastAsia"/>
        </w:rPr>
        <w:t>磁盘块大小位于</w:t>
      </w:r>
      <w:r>
        <w:t>blk_size</w:t>
      </w:r>
      <w:r>
        <w:rPr>
          <w:rFonts w:hint="eastAsia"/>
        </w:rPr>
        <w:t>中。</w:t>
      </w:r>
    </w:p>
    <w:p>
      <w:pPr>
        <w:spacing w:before="156"/>
      </w:pPr>
      <w:r>
        <w:rPr>
          <w:b/>
        </w:rPr>
        <w:t xml:space="preserve">VIRTIO_F_FLUSH(9) </w:t>
      </w:r>
      <w:r>
        <w:rPr>
          <w:rFonts w:hint="eastAsia"/>
        </w:rPr>
        <w:t>缓存刷新命令支持。</w:t>
      </w:r>
    </w:p>
    <w:p>
      <w:pPr>
        <w:spacing w:before="156"/>
      </w:pPr>
      <w:r>
        <w:rPr>
          <w:b/>
        </w:rPr>
        <w:t xml:space="preserve">VIRTIO_BLK_F_TOPOLOGY(10) </w:t>
      </w:r>
      <w:r>
        <w:rPr>
          <w:rFonts w:hint="eastAsia"/>
        </w:rPr>
        <w:t>设备导出有关最佳</w:t>
      </w:r>
      <w:r>
        <w:t>I / O</w:t>
      </w:r>
      <w:r>
        <w:rPr>
          <w:rFonts w:hint="eastAsia"/>
        </w:rPr>
        <w:t>对齐的信息。</w:t>
      </w:r>
    </w:p>
    <w:p>
      <w:pPr>
        <w:spacing w:before="156"/>
      </w:pPr>
      <w:r>
        <w:rPr>
          <w:b/>
        </w:rPr>
        <w:t xml:space="preserve">VIRTIO_BLK_F_CONFIG_WCE(11) </w:t>
      </w:r>
      <w:r>
        <w:rPr>
          <w:rFonts w:hint="eastAsia"/>
        </w:rPr>
        <w:t>设备可以在回写和写入模式之间切换其缓存。</w:t>
      </w:r>
    </w:p>
    <w:p>
      <w:pPr>
        <w:pStyle w:val="6"/>
      </w:pPr>
      <w:bookmarkStart w:id="127" w:name="_5.2.3.1_旧版接口：功能位"/>
      <w:bookmarkEnd w:id="127"/>
      <w:r>
        <w:t xml:space="preserve">5.2.3.1 </w:t>
      </w:r>
      <w:r>
        <w:rPr>
          <w:rFonts w:hint="eastAsia"/>
        </w:rPr>
        <w:t>旧版接口：功能位</w:t>
      </w:r>
    </w:p>
    <w:p>
      <w:pPr>
        <w:spacing w:before="156"/>
      </w:pPr>
      <w:r>
        <w:rPr>
          <w:b/>
        </w:rPr>
        <w:t xml:space="preserve">VIRTIO_BLK_F_BARRIER(0) </w:t>
      </w:r>
      <w:r>
        <w:rPr>
          <w:rFonts w:hint="eastAsia"/>
        </w:rPr>
        <w:t>设备支持请求屏障。</w:t>
      </w:r>
    </w:p>
    <w:p>
      <w:pPr>
        <w:spacing w:before="156"/>
      </w:pPr>
      <w:r>
        <w:rPr>
          <w:b/>
        </w:rPr>
        <w:t xml:space="preserve">VIRTIO_BLK_F_SCSI(7) </w:t>
      </w:r>
      <w:r>
        <w:rPr>
          <w:rFonts w:hint="eastAsia"/>
        </w:rPr>
        <w:t>设备支持</w:t>
      </w:r>
      <w:r>
        <w:t>scsi</w:t>
      </w:r>
      <w:r>
        <w:rPr>
          <w:rFonts w:hint="eastAsia"/>
        </w:rPr>
        <w:t>包命令。</w:t>
      </w:r>
    </w:p>
    <w:p>
      <w:pPr>
        <w:spacing w:before="120" w:after="120"/>
        <w:rPr>
          <w:rFonts w:cs="Times New Roman"/>
          <w:szCs w:val="24"/>
        </w:rPr>
      </w:pPr>
      <w:r>
        <w:tab/>
      </w:r>
      <w:commentRangeStart w:id="1"/>
      <w:r>
        <w:rPr>
          <w:rFonts w:hint="eastAsia" w:ascii="宋体" w:hAnsi="宋体" w:cs="Times New Roman"/>
          <w:szCs w:val="24"/>
        </w:rPr>
        <w:t>缓存刷新命令支持。</w:t>
      </w:r>
    </w:p>
    <w:p>
      <w:pPr>
        <w:widowControl w:val="0"/>
        <w:spacing w:before="156" w:beforeLines="50" w:after="156" w:afterLines="50" w:line="240" w:lineRule="auto"/>
        <w:rPr>
          <w:rFonts w:cs="Times New Roman"/>
          <w:szCs w:val="24"/>
        </w:rPr>
      </w:pPr>
      <w:r>
        <w:rPr>
          <w:rFonts w:hint="eastAsia" w:cs="Times New Roman"/>
          <w:szCs w:val="24"/>
        </w:rPr>
        <w:tab/>
      </w:r>
      <w:r>
        <w:rPr>
          <w:rFonts w:hint="eastAsia" w:ascii="宋体" w:hAnsi="宋体" w:cs="Times New Roman"/>
          <w:szCs w:val="24"/>
        </w:rPr>
        <w:t>设备可以在回写和写入模式之间切换其缓存。</w:t>
      </w:r>
      <w:commentRangeEnd w:id="1"/>
      <w:r>
        <w:rPr>
          <w:rStyle w:val="25"/>
        </w:rPr>
        <w:commentReference w:id="1"/>
      </w:r>
    </w:p>
    <w:p>
      <w:pPr>
        <w:spacing w:before="156"/>
        <w:rPr>
          <w:del w:id="2" w:author="Latif" w:date="2019-02-18T11:28:00Z"/>
        </w:rPr>
      </w:pPr>
      <w:del w:id="3" w:author="Latif" w:date="2019-02-18T11:28:00Z">
        <w:r>
          <w:rPr>
            <w:rFonts w:hint="eastAsia"/>
          </w:rPr>
          <w:delText>缓存刷新命令支持。</w:delText>
        </w:r>
      </w:del>
    </w:p>
    <w:p>
      <w:pPr>
        <w:spacing w:before="156"/>
      </w:pPr>
      <w:del w:id="4" w:author="Latif" w:date="2019-02-18T11:28:00Z">
        <w:r>
          <w:rPr/>
          <w:tab/>
        </w:r>
      </w:del>
      <w:del w:id="5" w:author="Latif" w:date="2019-02-18T11:28:00Z">
        <w:r>
          <w:rPr>
            <w:rFonts w:hint="eastAsia"/>
          </w:rPr>
          <w:delText>设备可以在回写和写入模式之间切换其缓存。</w:delText>
        </w:r>
      </w:del>
    </w:p>
    <w:p>
      <w:pPr>
        <w:spacing w:before="156"/>
      </w:pPr>
      <w:r>
        <w:rPr>
          <w:rFonts w:hint="eastAsia"/>
          <w:b/>
        </w:rPr>
        <w:t>注：</w:t>
      </w:r>
      <w:r>
        <w:rPr>
          <w:rFonts w:hint="eastAsia"/>
        </w:rPr>
        <w:t>在旧版接口中，</w:t>
      </w:r>
      <w:r>
        <w:t>VIRTIO_BLK_F_FLUSH</w:t>
      </w:r>
      <w:r>
        <w:rPr>
          <w:rFonts w:hint="eastAsia"/>
        </w:rPr>
        <w:t>也被称为</w:t>
      </w:r>
      <w:r>
        <w:t>VIRTIO_BLK_F_WCE</w:t>
      </w:r>
      <w:r>
        <w:rPr>
          <w:rFonts w:hint="eastAsia"/>
        </w:rPr>
        <w:t>：</w:t>
      </w:r>
      <w:del w:id="6" w:author="Latif" w:date="2019-02-18T11:30:00Z">
        <w:r>
          <w:rPr>
            <w:rFonts w:hint="eastAsia"/>
          </w:rPr>
          <w:delText>：旧版驱动程序必须只在能够发送</w:delText>
        </w:r>
      </w:del>
      <w:del w:id="7" w:author="Latif" w:date="2019-02-18T11:30:00Z">
        <w:r>
          <w:rPr/>
          <w:delText>VIRTIO_BLK_T_FLUSH</w:delText>
        </w:r>
      </w:del>
      <w:del w:id="8" w:author="Latif" w:date="2019-02-18T11:30:00Z">
        <w:r>
          <w:rPr>
            <w:rFonts w:hint="eastAsia"/>
          </w:rPr>
          <w:delText>命令时才协商此功能。</w:delText>
        </w:r>
      </w:del>
    </w:p>
    <w:p>
      <w:pPr>
        <w:spacing w:before="120" w:after="120"/>
        <w:rPr>
          <w:ins w:id="9" w:author="代宗骏" w:date="2019-02-19T20:56:00Z"/>
        </w:rPr>
      </w:pPr>
      <w:commentRangeStart w:id="2"/>
      <w:r>
        <w:rPr>
          <w:rFonts w:hint="eastAsia" w:ascii="宋体" w:hAnsi="宋体"/>
        </w:rPr>
        <w:t>旧版驱动程序必须只在能够发送</w:t>
      </w:r>
      <w:r>
        <w:rPr>
          <w:rFonts w:hint="eastAsia"/>
        </w:rPr>
        <w:t>VIRTIO_BLK_T_FLUSH</w:t>
      </w:r>
      <w:r>
        <w:rPr>
          <w:rFonts w:hint="eastAsia" w:ascii="宋体" w:hAnsi="宋体"/>
        </w:rPr>
        <w:t>命令时才协商此功能。</w:t>
      </w:r>
      <w:commentRangeEnd w:id="2"/>
      <w:r>
        <w:rPr>
          <w:rStyle w:val="25"/>
        </w:rPr>
        <w:commentReference w:id="2"/>
      </w:r>
    </w:p>
    <w:p>
      <w:pPr>
        <w:pStyle w:val="5"/>
      </w:pPr>
      <w:r>
        <w:t xml:space="preserve">5.2.4 </w:t>
      </w:r>
      <w:r>
        <w:rPr>
          <w:rFonts w:hint="eastAsia"/>
        </w:rPr>
        <w:t>设备配置布局</w:t>
      </w:r>
    </w:p>
    <w:p>
      <w:pPr>
        <w:spacing w:before="156"/>
        <w:rPr>
          <w:del w:id="10" w:author="代宗骏" w:date="2019-02-19T20:49:00Z"/>
        </w:rPr>
      </w:pPr>
      <w:r>
        <mc:AlternateContent>
          <mc:Choice Requires="wps">
            <w:drawing>
              <wp:anchor distT="0" distB="0" distL="114300" distR="114300" simplePos="0" relativeHeight="251701248" behindDoc="0" locked="0" layoutInCell="1" allowOverlap="1">
                <wp:simplePos x="0" y="0"/>
                <wp:positionH relativeFrom="column">
                  <wp:posOffset>9525</wp:posOffset>
                </wp:positionH>
                <wp:positionV relativeFrom="paragraph">
                  <wp:posOffset>808355</wp:posOffset>
                </wp:positionV>
                <wp:extent cx="5241290" cy="5891530"/>
                <wp:effectExtent l="0" t="0" r="16510" b="13970"/>
                <wp:wrapTopAndBottom/>
                <wp:docPr id="53" name="文本框 53"/>
                <wp:cNvGraphicFramePr/>
                <a:graphic xmlns:a="http://schemas.openxmlformats.org/drawingml/2006/main">
                  <a:graphicData uri="http://schemas.microsoft.com/office/word/2010/wordprocessingShape">
                    <wps:wsp>
                      <wps:cNvSpPr txBox="1">
                        <a:spLocks noChangeArrowheads="1"/>
                      </wps:cNvSpPr>
                      <wps:spPr bwMode="auto">
                        <a:xfrm>
                          <a:off x="0" y="0"/>
                          <a:ext cx="5241290" cy="5891530"/>
                        </a:xfrm>
                        <a:prstGeom prst="rect">
                          <a:avLst/>
                        </a:prstGeom>
                        <a:solidFill>
                          <a:srgbClr val="FFFFFF"/>
                        </a:solidFill>
                        <a:ln w="9525">
                          <a:solidFill>
                            <a:srgbClr val="000000"/>
                          </a:solidFill>
                          <a:miter lim="800000"/>
                        </a:ln>
                      </wps:spPr>
                      <wps:txbx>
                        <w:txbxContent>
                          <w:p>
                            <w:pPr>
                              <w:autoSpaceDE w:val="0"/>
                              <w:autoSpaceDN w:val="0"/>
                              <w:adjustRightInd w:val="0"/>
                              <w:jc w:val="left"/>
                              <w:rPr>
                                <w:rFonts w:eastAsia="CourierNewPSMT"/>
                                <w:kern w:val="0"/>
                                <w:sz w:val="16"/>
                                <w:szCs w:val="16"/>
                              </w:rPr>
                            </w:pPr>
                            <w:r>
                              <w:rPr>
                                <w:rFonts w:eastAsia="CourierNewPSMT"/>
                                <w:kern w:val="0"/>
                                <w:sz w:val="16"/>
                                <w:szCs w:val="16"/>
                              </w:rPr>
                              <w:t>struct virtio_blk_config {</w:t>
                            </w:r>
                          </w:p>
                          <w:p>
                            <w:pPr>
                              <w:autoSpaceDE w:val="0"/>
                              <w:autoSpaceDN w:val="0"/>
                              <w:adjustRightInd w:val="0"/>
                              <w:ind w:firstLine="420"/>
                              <w:jc w:val="left"/>
                              <w:rPr>
                                <w:rFonts w:eastAsia="CourierNewPSMT"/>
                                <w:kern w:val="0"/>
                                <w:sz w:val="16"/>
                                <w:szCs w:val="16"/>
                              </w:rPr>
                            </w:pPr>
                            <w:r>
                              <w:rPr>
                                <w:rFonts w:eastAsia="CourierNewPSMT"/>
                                <w:kern w:val="0"/>
                                <w:sz w:val="16"/>
                                <w:szCs w:val="16"/>
                              </w:rPr>
                              <w:t>le64 capacity;</w:t>
                            </w:r>
                          </w:p>
                          <w:p>
                            <w:pPr>
                              <w:autoSpaceDE w:val="0"/>
                              <w:autoSpaceDN w:val="0"/>
                              <w:adjustRightInd w:val="0"/>
                              <w:ind w:firstLine="420"/>
                              <w:jc w:val="left"/>
                              <w:rPr>
                                <w:rFonts w:eastAsia="CourierNewPSMT"/>
                                <w:kern w:val="0"/>
                                <w:sz w:val="16"/>
                                <w:szCs w:val="16"/>
                              </w:rPr>
                            </w:pPr>
                            <w:r>
                              <w:rPr>
                                <w:rFonts w:eastAsia="CourierNewPSMT"/>
                                <w:kern w:val="0"/>
                                <w:sz w:val="16"/>
                                <w:szCs w:val="16"/>
                              </w:rPr>
                              <w:t>le32 size_max;</w:t>
                            </w:r>
                          </w:p>
                          <w:p>
                            <w:pPr>
                              <w:autoSpaceDE w:val="0"/>
                              <w:autoSpaceDN w:val="0"/>
                              <w:adjustRightInd w:val="0"/>
                              <w:ind w:firstLine="420"/>
                              <w:jc w:val="left"/>
                              <w:rPr>
                                <w:rFonts w:eastAsia="CourierNewPSMT"/>
                                <w:kern w:val="0"/>
                                <w:sz w:val="16"/>
                                <w:szCs w:val="16"/>
                              </w:rPr>
                            </w:pPr>
                            <w:r>
                              <w:rPr>
                                <w:rFonts w:eastAsia="CourierNewPSMT"/>
                                <w:kern w:val="0"/>
                                <w:sz w:val="16"/>
                                <w:szCs w:val="16"/>
                              </w:rPr>
                              <w:t>le32 seg_max;</w:t>
                            </w:r>
                          </w:p>
                          <w:p>
                            <w:pPr>
                              <w:autoSpaceDE w:val="0"/>
                              <w:autoSpaceDN w:val="0"/>
                              <w:adjustRightInd w:val="0"/>
                              <w:ind w:firstLine="420"/>
                              <w:jc w:val="left"/>
                              <w:rPr>
                                <w:rFonts w:eastAsia="CourierNewPSMT"/>
                                <w:kern w:val="0"/>
                                <w:sz w:val="16"/>
                                <w:szCs w:val="16"/>
                              </w:rPr>
                            </w:pPr>
                            <w:r>
                              <w:rPr>
                                <w:rFonts w:eastAsia="CourierNewPSMT"/>
                                <w:kern w:val="0"/>
                                <w:sz w:val="16"/>
                                <w:szCs w:val="16"/>
                              </w:rPr>
                              <w:t>struct virtio_blk_geometry {</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le16 cylinders;</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u8 heads;</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u8 sectors;</w:t>
                            </w:r>
                          </w:p>
                          <w:p>
                            <w:pPr>
                              <w:autoSpaceDE w:val="0"/>
                              <w:autoSpaceDN w:val="0"/>
                              <w:adjustRightInd w:val="0"/>
                              <w:ind w:firstLine="420"/>
                              <w:jc w:val="left"/>
                              <w:rPr>
                                <w:rFonts w:eastAsia="CourierNewPSMT"/>
                                <w:kern w:val="0"/>
                                <w:sz w:val="16"/>
                                <w:szCs w:val="16"/>
                              </w:rPr>
                            </w:pPr>
                            <w:r>
                              <w:rPr>
                                <w:rFonts w:eastAsia="CourierNewPSMT"/>
                                <w:kern w:val="0"/>
                                <w:sz w:val="16"/>
                                <w:szCs w:val="16"/>
                              </w:rPr>
                              <w:t>} geometry;</w:t>
                            </w:r>
                          </w:p>
                          <w:p>
                            <w:pPr>
                              <w:autoSpaceDE w:val="0"/>
                              <w:autoSpaceDN w:val="0"/>
                              <w:adjustRightInd w:val="0"/>
                              <w:ind w:firstLine="420"/>
                              <w:jc w:val="left"/>
                              <w:rPr>
                                <w:rFonts w:eastAsia="CourierNewPSMT"/>
                                <w:kern w:val="0"/>
                                <w:sz w:val="16"/>
                                <w:szCs w:val="16"/>
                              </w:rPr>
                            </w:pPr>
                            <w:r>
                              <w:rPr>
                                <w:rFonts w:eastAsia="CourierNewPSMT"/>
                                <w:kern w:val="0"/>
                                <w:sz w:val="16"/>
                                <w:szCs w:val="16"/>
                              </w:rPr>
                              <w:t>le32 blk_size;</w:t>
                            </w:r>
                          </w:p>
                          <w:p>
                            <w:pPr>
                              <w:autoSpaceDE w:val="0"/>
                              <w:autoSpaceDN w:val="0"/>
                              <w:adjustRightInd w:val="0"/>
                              <w:ind w:firstLine="420"/>
                              <w:jc w:val="left"/>
                              <w:rPr>
                                <w:rFonts w:eastAsia="CourierNewPSMT"/>
                                <w:kern w:val="0"/>
                                <w:sz w:val="16"/>
                                <w:szCs w:val="16"/>
                              </w:rPr>
                            </w:pPr>
                            <w:r>
                              <w:rPr>
                                <w:rFonts w:eastAsia="CourierNewPSMT"/>
                                <w:kern w:val="0"/>
                                <w:sz w:val="16"/>
                                <w:szCs w:val="16"/>
                              </w:rPr>
                              <w:t>struct virtio_blk_topology {</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 # of logical blocks per physical block (log2)</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u8 physical_block_exp;</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 offset of first aligned logical block</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u8 alignment_offset;</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 suggested minimum I/O size in blocks</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le16 min_io_size;</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 optimal (suggested maximum) I/O size in blocks</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le32 opt_io_size;</w:t>
                            </w:r>
                          </w:p>
                          <w:p>
                            <w:pPr>
                              <w:autoSpaceDE w:val="0"/>
                              <w:autoSpaceDN w:val="0"/>
                              <w:adjustRightInd w:val="0"/>
                              <w:ind w:firstLine="420"/>
                              <w:jc w:val="left"/>
                              <w:rPr>
                                <w:rFonts w:eastAsia="CourierNewPSMT"/>
                                <w:kern w:val="0"/>
                                <w:sz w:val="16"/>
                                <w:szCs w:val="16"/>
                              </w:rPr>
                            </w:pPr>
                            <w:r>
                              <w:rPr>
                                <w:rFonts w:eastAsia="CourierNewPSMT"/>
                                <w:kern w:val="0"/>
                                <w:sz w:val="16"/>
                                <w:szCs w:val="16"/>
                              </w:rPr>
                              <w:t>} topology;</w:t>
                            </w:r>
                          </w:p>
                          <w:p>
                            <w:pPr>
                              <w:autoSpaceDE w:val="0"/>
                              <w:autoSpaceDN w:val="0"/>
                              <w:adjustRightInd w:val="0"/>
                              <w:ind w:firstLine="420"/>
                              <w:jc w:val="left"/>
                              <w:rPr>
                                <w:rFonts w:eastAsia="CourierNewPSMT"/>
                                <w:kern w:val="0"/>
                                <w:sz w:val="16"/>
                                <w:szCs w:val="16"/>
                              </w:rPr>
                            </w:pPr>
                            <w:r>
                              <w:rPr>
                                <w:rFonts w:eastAsia="CourierNewPSMT"/>
                                <w:kern w:val="0"/>
                                <w:sz w:val="16"/>
                                <w:szCs w:val="16"/>
                              </w:rPr>
                              <w:t>u8 reserved;</w:t>
                            </w:r>
                          </w:p>
                          <w:p>
                            <w:pPr>
                              <w:spacing w:before="120" w:after="120"/>
                              <w:rPr>
                                <w:szCs w:val="24"/>
                              </w:rPr>
                            </w:pPr>
                            <w:r>
                              <w:rPr>
                                <w:rFonts w:eastAsia="CourierNewPSMT"/>
                                <w:kern w:val="0"/>
                                <w:sz w:val="16"/>
                                <w:szCs w:val="16"/>
                              </w:rPr>
                              <w:t>};</w:t>
                            </w:r>
                          </w:p>
                          <w:p>
                            <w:pPr>
                              <w:autoSpaceDE w:val="0"/>
                              <w:autoSpaceDN w:val="0"/>
                              <w:adjustRightInd w:val="0"/>
                              <w:spacing w:before="120"/>
                              <w:jc w:val="left"/>
                              <w:rPr>
                                <w:del w:id="11" w:author="Latif" w:date="2019-02-18T11:33:00Z"/>
                                <w:rFonts w:eastAsia="CourierNewPSMT"/>
                                <w:kern w:val="0"/>
                                <w:sz w:val="16"/>
                                <w:szCs w:val="16"/>
                              </w:rPr>
                            </w:pPr>
                            <w:del w:id="12" w:author="Latif" w:date="2019-02-18T11:33:00Z">
                              <w:r>
                                <w:rPr>
                                  <w:rFonts w:eastAsia="CourierNewPSMT"/>
                                  <w:kern w:val="0"/>
                                  <w:sz w:val="16"/>
                                  <w:szCs w:val="16"/>
                                </w:rPr>
                                <w:delText>struct virtio_blk_config {</w:delText>
                              </w:r>
                            </w:del>
                          </w:p>
                          <w:p>
                            <w:pPr>
                              <w:autoSpaceDE w:val="0"/>
                              <w:autoSpaceDN w:val="0"/>
                              <w:adjustRightInd w:val="0"/>
                              <w:spacing w:before="120"/>
                              <w:ind w:firstLine="420"/>
                              <w:jc w:val="left"/>
                              <w:rPr>
                                <w:del w:id="13" w:author="Latif" w:date="2019-02-18T11:33:00Z"/>
                                <w:rFonts w:eastAsia="CourierNewPSMT"/>
                                <w:kern w:val="0"/>
                                <w:sz w:val="16"/>
                                <w:szCs w:val="16"/>
                              </w:rPr>
                            </w:pPr>
                            <w:del w:id="14" w:author="Latif" w:date="2019-02-18T11:33:00Z">
                              <w:r>
                                <w:rPr>
                                  <w:rFonts w:eastAsia="CourierNewPSMT"/>
                                  <w:kern w:val="0"/>
                                  <w:sz w:val="16"/>
                                  <w:szCs w:val="16"/>
                                </w:rPr>
                                <w:delText>le64 capacity;</w:delText>
                              </w:r>
                            </w:del>
                          </w:p>
                          <w:p>
                            <w:pPr>
                              <w:autoSpaceDE w:val="0"/>
                              <w:autoSpaceDN w:val="0"/>
                              <w:adjustRightInd w:val="0"/>
                              <w:spacing w:before="120"/>
                              <w:ind w:firstLine="420"/>
                              <w:jc w:val="left"/>
                              <w:rPr>
                                <w:del w:id="15" w:author="Latif" w:date="2019-02-18T11:33:00Z"/>
                                <w:rFonts w:eastAsia="CourierNewPSMT"/>
                                <w:kern w:val="0"/>
                                <w:sz w:val="16"/>
                                <w:szCs w:val="16"/>
                              </w:rPr>
                            </w:pPr>
                            <w:del w:id="16" w:author="Latif" w:date="2019-02-18T11:33:00Z">
                              <w:r>
                                <w:rPr>
                                  <w:rFonts w:eastAsia="CourierNewPSMT"/>
                                  <w:kern w:val="0"/>
                                  <w:sz w:val="16"/>
                                  <w:szCs w:val="16"/>
                                </w:rPr>
                                <w:delText>le32 size_max;</w:delText>
                              </w:r>
                            </w:del>
                          </w:p>
                          <w:p>
                            <w:pPr>
                              <w:autoSpaceDE w:val="0"/>
                              <w:autoSpaceDN w:val="0"/>
                              <w:adjustRightInd w:val="0"/>
                              <w:spacing w:before="120"/>
                              <w:ind w:firstLine="420"/>
                              <w:jc w:val="left"/>
                              <w:rPr>
                                <w:del w:id="17" w:author="Latif" w:date="2019-02-18T11:33:00Z"/>
                                <w:rFonts w:eastAsia="CourierNewPSMT"/>
                                <w:kern w:val="0"/>
                                <w:sz w:val="16"/>
                                <w:szCs w:val="16"/>
                              </w:rPr>
                            </w:pPr>
                            <w:del w:id="18" w:author="Latif" w:date="2019-02-18T11:33:00Z">
                              <w:r>
                                <w:rPr>
                                  <w:rFonts w:eastAsia="CourierNewPSMT"/>
                                  <w:kern w:val="0"/>
                                  <w:sz w:val="16"/>
                                  <w:szCs w:val="16"/>
                                </w:rPr>
                                <w:delText>le32 seg_max;</w:delText>
                              </w:r>
                            </w:del>
                          </w:p>
                          <w:p>
                            <w:pPr>
                              <w:autoSpaceDE w:val="0"/>
                              <w:autoSpaceDN w:val="0"/>
                              <w:adjustRightInd w:val="0"/>
                              <w:spacing w:before="120"/>
                              <w:ind w:firstLine="420"/>
                              <w:jc w:val="left"/>
                              <w:rPr>
                                <w:del w:id="19" w:author="Latif" w:date="2019-02-18T11:33:00Z"/>
                                <w:rFonts w:eastAsia="CourierNewPSMT"/>
                                <w:kern w:val="0"/>
                                <w:sz w:val="16"/>
                                <w:szCs w:val="16"/>
                              </w:rPr>
                            </w:pPr>
                            <w:del w:id="20" w:author="Latif" w:date="2019-02-18T11:33:00Z">
                              <w:r>
                                <w:rPr>
                                  <w:rFonts w:eastAsia="CourierNewPSMT"/>
                                  <w:kern w:val="0"/>
                                  <w:sz w:val="16"/>
                                  <w:szCs w:val="16"/>
                                </w:rPr>
                                <w:delText>struct virtio_blk_geometry {</w:delText>
                              </w:r>
                            </w:del>
                          </w:p>
                          <w:p>
                            <w:pPr>
                              <w:autoSpaceDE w:val="0"/>
                              <w:autoSpaceDN w:val="0"/>
                              <w:adjustRightInd w:val="0"/>
                              <w:spacing w:before="120"/>
                              <w:ind w:left="420" w:firstLine="420"/>
                              <w:jc w:val="left"/>
                              <w:rPr>
                                <w:del w:id="21" w:author="Latif" w:date="2019-02-18T11:33:00Z"/>
                                <w:rFonts w:eastAsia="CourierNewPSMT"/>
                                <w:kern w:val="0"/>
                                <w:sz w:val="16"/>
                                <w:szCs w:val="16"/>
                              </w:rPr>
                            </w:pPr>
                            <w:del w:id="22" w:author="Latif" w:date="2019-02-18T11:33:00Z">
                              <w:r>
                                <w:rPr>
                                  <w:rFonts w:eastAsia="CourierNewPSMT"/>
                                  <w:kern w:val="0"/>
                                  <w:sz w:val="16"/>
                                  <w:szCs w:val="16"/>
                                </w:rPr>
                                <w:delText>le16 cylinders;</w:delText>
                              </w:r>
                            </w:del>
                          </w:p>
                          <w:p>
                            <w:pPr>
                              <w:autoSpaceDE w:val="0"/>
                              <w:autoSpaceDN w:val="0"/>
                              <w:adjustRightInd w:val="0"/>
                              <w:spacing w:before="120"/>
                              <w:ind w:left="420" w:firstLine="420"/>
                              <w:jc w:val="left"/>
                              <w:rPr>
                                <w:del w:id="23" w:author="Latif" w:date="2019-02-18T11:33:00Z"/>
                                <w:rFonts w:eastAsia="CourierNewPSMT"/>
                                <w:kern w:val="0"/>
                                <w:sz w:val="16"/>
                                <w:szCs w:val="16"/>
                              </w:rPr>
                            </w:pPr>
                            <w:del w:id="24" w:author="Latif" w:date="2019-02-18T11:33:00Z">
                              <w:r>
                                <w:rPr>
                                  <w:rFonts w:eastAsia="CourierNewPSMT"/>
                                  <w:kern w:val="0"/>
                                  <w:sz w:val="16"/>
                                  <w:szCs w:val="16"/>
                                </w:rPr>
                                <w:delText>u8 heads;</w:delText>
                              </w:r>
                            </w:del>
                          </w:p>
                          <w:p>
                            <w:pPr>
                              <w:autoSpaceDE w:val="0"/>
                              <w:autoSpaceDN w:val="0"/>
                              <w:adjustRightInd w:val="0"/>
                              <w:spacing w:before="120"/>
                              <w:ind w:left="420" w:firstLine="420"/>
                              <w:jc w:val="left"/>
                              <w:rPr>
                                <w:del w:id="25" w:author="Latif" w:date="2019-02-18T11:33:00Z"/>
                                <w:rFonts w:eastAsia="CourierNewPSMT"/>
                                <w:kern w:val="0"/>
                                <w:sz w:val="16"/>
                                <w:szCs w:val="16"/>
                              </w:rPr>
                            </w:pPr>
                            <w:del w:id="26" w:author="Latif" w:date="2019-02-18T11:33:00Z">
                              <w:r>
                                <w:rPr>
                                  <w:rFonts w:eastAsia="CourierNewPSMT"/>
                                  <w:kern w:val="0"/>
                                  <w:sz w:val="16"/>
                                  <w:szCs w:val="16"/>
                                </w:rPr>
                                <w:delText>u8 sectors;</w:delText>
                              </w:r>
                            </w:del>
                          </w:p>
                          <w:p>
                            <w:pPr>
                              <w:autoSpaceDE w:val="0"/>
                              <w:autoSpaceDN w:val="0"/>
                              <w:adjustRightInd w:val="0"/>
                              <w:spacing w:before="120"/>
                              <w:ind w:firstLine="420"/>
                              <w:jc w:val="left"/>
                              <w:rPr>
                                <w:del w:id="27" w:author="Latif" w:date="2019-02-18T11:33:00Z"/>
                                <w:rFonts w:eastAsia="CourierNewPSMT"/>
                                <w:kern w:val="0"/>
                                <w:sz w:val="16"/>
                                <w:szCs w:val="16"/>
                              </w:rPr>
                            </w:pPr>
                            <w:del w:id="28" w:author="Latif" w:date="2019-02-18T11:33:00Z">
                              <w:r>
                                <w:rPr>
                                  <w:rFonts w:eastAsia="CourierNewPSMT"/>
                                  <w:kern w:val="0"/>
                                  <w:sz w:val="16"/>
                                  <w:szCs w:val="16"/>
                                </w:rPr>
                                <w:delText>} geometry;</w:delText>
                              </w:r>
                            </w:del>
                          </w:p>
                          <w:p>
                            <w:pPr>
                              <w:autoSpaceDE w:val="0"/>
                              <w:autoSpaceDN w:val="0"/>
                              <w:adjustRightInd w:val="0"/>
                              <w:spacing w:before="120"/>
                              <w:ind w:firstLine="420"/>
                              <w:jc w:val="left"/>
                              <w:rPr>
                                <w:del w:id="29" w:author="Latif" w:date="2019-02-18T11:33:00Z"/>
                                <w:rFonts w:eastAsia="CourierNewPSMT"/>
                                <w:kern w:val="0"/>
                                <w:sz w:val="16"/>
                                <w:szCs w:val="16"/>
                              </w:rPr>
                            </w:pPr>
                            <w:del w:id="30" w:author="Latif" w:date="2019-02-18T11:33:00Z">
                              <w:r>
                                <w:rPr>
                                  <w:rFonts w:eastAsia="CourierNewPSMT"/>
                                  <w:kern w:val="0"/>
                                  <w:sz w:val="16"/>
                                  <w:szCs w:val="16"/>
                                </w:rPr>
                                <w:delText>le32 blk_size;</w:delText>
                              </w:r>
                            </w:del>
                          </w:p>
                          <w:p>
                            <w:pPr>
                              <w:autoSpaceDE w:val="0"/>
                              <w:autoSpaceDN w:val="0"/>
                              <w:adjustRightInd w:val="0"/>
                              <w:spacing w:before="120"/>
                              <w:ind w:firstLine="420"/>
                              <w:jc w:val="left"/>
                              <w:rPr>
                                <w:del w:id="31" w:author="Latif" w:date="2019-02-18T11:33:00Z"/>
                                <w:rFonts w:eastAsia="CourierNewPSMT"/>
                                <w:kern w:val="0"/>
                                <w:sz w:val="16"/>
                                <w:szCs w:val="16"/>
                              </w:rPr>
                            </w:pPr>
                            <w:del w:id="32" w:author="Latif" w:date="2019-02-18T11:33:00Z">
                              <w:r>
                                <w:rPr>
                                  <w:rFonts w:eastAsia="CourierNewPSMT"/>
                                  <w:kern w:val="0"/>
                                  <w:sz w:val="16"/>
                                  <w:szCs w:val="16"/>
                                </w:rPr>
                                <w:delText>struct virtio_blk_topology {</w:delText>
                              </w:r>
                            </w:del>
                          </w:p>
                          <w:p>
                            <w:pPr>
                              <w:autoSpaceDE w:val="0"/>
                              <w:autoSpaceDN w:val="0"/>
                              <w:adjustRightInd w:val="0"/>
                              <w:spacing w:before="120"/>
                              <w:ind w:left="420" w:firstLine="420"/>
                              <w:jc w:val="left"/>
                              <w:rPr>
                                <w:del w:id="33" w:author="Latif" w:date="2019-02-18T11:33:00Z"/>
                                <w:rFonts w:eastAsia="CourierNewPSMT"/>
                                <w:kern w:val="0"/>
                                <w:sz w:val="16"/>
                                <w:szCs w:val="16"/>
                              </w:rPr>
                            </w:pPr>
                            <w:del w:id="34" w:author="Latif" w:date="2019-02-18T11:33:00Z">
                              <w:r>
                                <w:rPr>
                                  <w:rFonts w:eastAsia="CourierNewPSMT"/>
                                  <w:kern w:val="0"/>
                                  <w:sz w:val="16"/>
                                  <w:szCs w:val="16"/>
                                </w:rPr>
                                <w:delText>// # of logical blocks per physical block (log2)</w:delText>
                              </w:r>
                            </w:del>
                          </w:p>
                          <w:p>
                            <w:pPr>
                              <w:autoSpaceDE w:val="0"/>
                              <w:autoSpaceDN w:val="0"/>
                              <w:adjustRightInd w:val="0"/>
                              <w:spacing w:before="120"/>
                              <w:ind w:left="420" w:firstLine="420"/>
                              <w:jc w:val="left"/>
                              <w:rPr>
                                <w:del w:id="35" w:author="Latif" w:date="2019-02-18T11:33:00Z"/>
                                <w:rFonts w:eastAsia="CourierNewPSMT"/>
                                <w:kern w:val="0"/>
                                <w:sz w:val="16"/>
                                <w:szCs w:val="16"/>
                              </w:rPr>
                            </w:pPr>
                            <w:del w:id="36" w:author="Latif" w:date="2019-02-18T11:33:00Z">
                              <w:r>
                                <w:rPr>
                                  <w:rFonts w:eastAsia="CourierNewPSMT"/>
                                  <w:kern w:val="0"/>
                                  <w:sz w:val="16"/>
                                  <w:szCs w:val="16"/>
                                </w:rPr>
                                <w:delText>u8 physical_block_exp;</w:delText>
                              </w:r>
                            </w:del>
                          </w:p>
                          <w:p>
                            <w:pPr>
                              <w:autoSpaceDE w:val="0"/>
                              <w:autoSpaceDN w:val="0"/>
                              <w:adjustRightInd w:val="0"/>
                              <w:spacing w:before="120"/>
                              <w:ind w:left="420" w:firstLine="420"/>
                              <w:jc w:val="left"/>
                              <w:rPr>
                                <w:del w:id="37" w:author="Latif" w:date="2019-02-18T11:33:00Z"/>
                                <w:rFonts w:eastAsia="CourierNewPSMT"/>
                                <w:kern w:val="0"/>
                                <w:sz w:val="16"/>
                                <w:szCs w:val="16"/>
                              </w:rPr>
                            </w:pPr>
                            <w:del w:id="38" w:author="Latif" w:date="2019-02-18T11:33:00Z">
                              <w:r>
                                <w:rPr>
                                  <w:rFonts w:eastAsia="CourierNewPSMT"/>
                                  <w:kern w:val="0"/>
                                  <w:sz w:val="16"/>
                                  <w:szCs w:val="16"/>
                                </w:rPr>
                                <w:delText>// offset of first aligned logical block</w:delText>
                              </w:r>
                            </w:del>
                          </w:p>
                          <w:p>
                            <w:pPr>
                              <w:autoSpaceDE w:val="0"/>
                              <w:autoSpaceDN w:val="0"/>
                              <w:adjustRightInd w:val="0"/>
                              <w:spacing w:before="120"/>
                              <w:ind w:left="420" w:firstLine="420"/>
                              <w:jc w:val="left"/>
                              <w:rPr>
                                <w:del w:id="39" w:author="Latif" w:date="2019-02-18T11:33:00Z"/>
                                <w:rFonts w:eastAsia="CourierNewPSMT"/>
                                <w:kern w:val="0"/>
                                <w:sz w:val="16"/>
                                <w:szCs w:val="16"/>
                              </w:rPr>
                            </w:pPr>
                            <w:del w:id="40" w:author="Latif" w:date="2019-02-18T11:33:00Z">
                              <w:r>
                                <w:rPr>
                                  <w:rFonts w:eastAsia="CourierNewPSMT"/>
                                  <w:kern w:val="0"/>
                                  <w:sz w:val="16"/>
                                  <w:szCs w:val="16"/>
                                </w:rPr>
                                <w:delText>u8 alignment_offset;</w:delText>
                              </w:r>
                            </w:del>
                          </w:p>
                          <w:p>
                            <w:pPr>
                              <w:autoSpaceDE w:val="0"/>
                              <w:autoSpaceDN w:val="0"/>
                              <w:adjustRightInd w:val="0"/>
                              <w:spacing w:before="120"/>
                              <w:ind w:left="420" w:firstLine="420"/>
                              <w:jc w:val="left"/>
                              <w:rPr>
                                <w:del w:id="41" w:author="Latif" w:date="2019-02-18T11:33:00Z"/>
                                <w:rFonts w:eastAsia="CourierNewPSMT"/>
                                <w:kern w:val="0"/>
                                <w:sz w:val="16"/>
                                <w:szCs w:val="16"/>
                              </w:rPr>
                            </w:pPr>
                            <w:del w:id="42" w:author="Latif" w:date="2019-02-18T11:33:00Z">
                              <w:r>
                                <w:rPr>
                                  <w:rFonts w:eastAsia="CourierNewPSMT"/>
                                  <w:kern w:val="0"/>
                                  <w:sz w:val="16"/>
                                  <w:szCs w:val="16"/>
                                </w:rPr>
                                <w:delText>// suggested minimum I/O size in blocks</w:delText>
                              </w:r>
                            </w:del>
                          </w:p>
                          <w:p>
                            <w:pPr>
                              <w:autoSpaceDE w:val="0"/>
                              <w:autoSpaceDN w:val="0"/>
                              <w:adjustRightInd w:val="0"/>
                              <w:spacing w:before="120"/>
                              <w:ind w:left="420" w:firstLine="420"/>
                              <w:jc w:val="left"/>
                              <w:rPr>
                                <w:del w:id="43" w:author="Latif" w:date="2019-02-18T11:33:00Z"/>
                                <w:rFonts w:eastAsia="CourierNewPSMT"/>
                                <w:kern w:val="0"/>
                                <w:sz w:val="16"/>
                                <w:szCs w:val="16"/>
                              </w:rPr>
                            </w:pPr>
                            <w:del w:id="44" w:author="Latif" w:date="2019-02-18T11:33:00Z">
                              <w:r>
                                <w:rPr>
                                  <w:rFonts w:eastAsia="CourierNewPSMT"/>
                                  <w:kern w:val="0"/>
                                  <w:sz w:val="16"/>
                                  <w:szCs w:val="16"/>
                                </w:rPr>
                                <w:delText>le16 min_io_size;</w:delText>
                              </w:r>
                            </w:del>
                          </w:p>
                          <w:p>
                            <w:pPr>
                              <w:autoSpaceDE w:val="0"/>
                              <w:autoSpaceDN w:val="0"/>
                              <w:adjustRightInd w:val="0"/>
                              <w:spacing w:before="120"/>
                              <w:ind w:left="420" w:firstLine="420"/>
                              <w:jc w:val="left"/>
                              <w:rPr>
                                <w:del w:id="45" w:author="Latif" w:date="2019-02-18T11:33:00Z"/>
                                <w:rFonts w:eastAsia="CourierNewPSMT"/>
                                <w:kern w:val="0"/>
                                <w:sz w:val="16"/>
                                <w:szCs w:val="16"/>
                              </w:rPr>
                            </w:pPr>
                            <w:del w:id="46" w:author="Latif" w:date="2019-02-18T11:33:00Z">
                              <w:r>
                                <w:rPr>
                                  <w:rFonts w:eastAsia="CourierNewPSMT"/>
                                  <w:kern w:val="0"/>
                                  <w:sz w:val="16"/>
                                  <w:szCs w:val="16"/>
                                </w:rPr>
                                <w:delText>// optimal (suggested maximum) I/O size in blocks</w:delText>
                              </w:r>
                            </w:del>
                          </w:p>
                          <w:p>
                            <w:pPr>
                              <w:autoSpaceDE w:val="0"/>
                              <w:autoSpaceDN w:val="0"/>
                              <w:adjustRightInd w:val="0"/>
                              <w:spacing w:before="120"/>
                              <w:ind w:left="420" w:firstLine="420"/>
                              <w:jc w:val="left"/>
                              <w:rPr>
                                <w:del w:id="47" w:author="Latif" w:date="2019-02-18T11:33:00Z"/>
                                <w:rFonts w:eastAsia="CourierNewPSMT"/>
                                <w:kern w:val="0"/>
                                <w:sz w:val="16"/>
                                <w:szCs w:val="16"/>
                              </w:rPr>
                            </w:pPr>
                            <w:del w:id="48" w:author="Latif" w:date="2019-02-18T11:33:00Z">
                              <w:r>
                                <w:rPr>
                                  <w:rFonts w:eastAsia="CourierNewPSMT"/>
                                  <w:kern w:val="0"/>
                                  <w:sz w:val="16"/>
                                  <w:szCs w:val="16"/>
                                </w:rPr>
                                <w:delText>le32 opt_io_size;</w:delText>
                              </w:r>
                            </w:del>
                          </w:p>
                          <w:p>
                            <w:pPr>
                              <w:autoSpaceDE w:val="0"/>
                              <w:autoSpaceDN w:val="0"/>
                              <w:adjustRightInd w:val="0"/>
                              <w:spacing w:before="120"/>
                              <w:ind w:firstLine="420"/>
                              <w:jc w:val="left"/>
                              <w:rPr>
                                <w:del w:id="49" w:author="Latif" w:date="2019-02-18T11:33:00Z"/>
                                <w:rFonts w:eastAsia="CourierNewPSMT"/>
                                <w:kern w:val="0"/>
                                <w:sz w:val="16"/>
                                <w:szCs w:val="16"/>
                              </w:rPr>
                            </w:pPr>
                            <w:del w:id="50" w:author="Latif" w:date="2019-02-18T11:33:00Z">
                              <w:r>
                                <w:rPr>
                                  <w:rFonts w:eastAsia="CourierNewPSMT"/>
                                  <w:kern w:val="0"/>
                                  <w:sz w:val="16"/>
                                  <w:szCs w:val="16"/>
                                </w:rPr>
                                <w:delText>} topology;</w:delText>
                              </w:r>
                            </w:del>
                          </w:p>
                          <w:p>
                            <w:pPr>
                              <w:autoSpaceDE w:val="0"/>
                              <w:autoSpaceDN w:val="0"/>
                              <w:adjustRightInd w:val="0"/>
                              <w:spacing w:before="120"/>
                              <w:ind w:firstLine="420"/>
                              <w:jc w:val="left"/>
                              <w:rPr>
                                <w:del w:id="51" w:author="Latif" w:date="2019-02-18T11:33:00Z"/>
                                <w:rFonts w:eastAsia="CourierNewPSMT"/>
                                <w:kern w:val="0"/>
                                <w:sz w:val="16"/>
                                <w:szCs w:val="16"/>
                              </w:rPr>
                            </w:pPr>
                            <w:del w:id="52" w:author="Latif" w:date="2019-02-18T11:33:00Z">
                              <w:r>
                                <w:rPr>
                                  <w:rFonts w:eastAsia="CourierNewPSMT"/>
                                  <w:kern w:val="0"/>
                                  <w:sz w:val="16"/>
                                  <w:szCs w:val="16"/>
                                </w:rPr>
                                <w:delText>u8 reserved;</w:delText>
                              </w:r>
                            </w:del>
                          </w:p>
                          <w:p>
                            <w:pPr>
                              <w:autoSpaceDE w:val="0"/>
                              <w:autoSpaceDN w:val="0"/>
                              <w:adjustRightInd w:val="0"/>
                              <w:spacing w:before="120"/>
                              <w:jc w:val="left"/>
                              <w:rPr>
                                <w:rFonts w:eastAsia="CourierNewPSMT"/>
                                <w:kern w:val="0"/>
                                <w:sz w:val="16"/>
                                <w:szCs w:val="16"/>
                              </w:rPr>
                            </w:pPr>
                            <w:del w:id="53" w:author="Latif" w:date="2019-02-18T11:33:00Z">
                              <w:r>
                                <w:rPr>
                                  <w:rFonts w:eastAsia="CourierNewPSMT"/>
                                  <w:kern w:val="0"/>
                                  <w:sz w:val="16"/>
                                  <w:szCs w:val="16"/>
                                </w:rPr>
                                <w:delText>};</w:delText>
                              </w:r>
                            </w:del>
                          </w:p>
                          <w:p>
                            <w:pPr>
                              <w:spacing w:before="120"/>
                              <w:rPr>
                                <w:rFonts w:eastAsia="CourierNewPSMT"/>
                                <w:kern w:val="0"/>
                                <w:sz w:val="16"/>
                                <w:szCs w:val="16"/>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75pt;margin-top:63.65pt;height:463.9pt;width:412.7pt;mso-wrap-distance-bottom:0pt;mso-wrap-distance-top:0pt;z-index:251701248;mso-width-relative:page;mso-height-relative:page;" fillcolor="#FFFFFF" filled="t" stroked="t" coordsize="21600,21600" o:gfxdata="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ie2/bZAAAACgEAAA8AAAAAAAAAAQAgAAAA&#10;IgAAAGRycy9kb3ducmV2LnhtbFBLAQIUABQAAAAIAIdO4kBboS7sQwIAAIoEAAAOAAAAAAAAAAEA&#10;IAAAACgBAABkcnMvZTJvRG9jLnhtbFBLBQYAAAAABgAGAFkBAADdBQAAAAA=&#10;">
                <v:fill on="t" focussize="0,0"/>
                <v:stroke color="#000000" miterlimit="8" joinstyle="miter"/>
                <v:imagedata o:title=""/>
                <o:lock v:ext="edit" aspectratio="f"/>
                <v:textbox>
                  <w:txbxContent>
                    <w:p>
                      <w:pPr>
                        <w:autoSpaceDE w:val="0"/>
                        <w:autoSpaceDN w:val="0"/>
                        <w:adjustRightInd w:val="0"/>
                        <w:jc w:val="left"/>
                        <w:rPr>
                          <w:rFonts w:eastAsia="CourierNewPSMT"/>
                          <w:kern w:val="0"/>
                          <w:sz w:val="16"/>
                          <w:szCs w:val="16"/>
                        </w:rPr>
                      </w:pPr>
                      <w:r>
                        <w:rPr>
                          <w:rFonts w:eastAsia="CourierNewPSMT"/>
                          <w:kern w:val="0"/>
                          <w:sz w:val="16"/>
                          <w:szCs w:val="16"/>
                        </w:rPr>
                        <w:t>struct virtio_blk_config {</w:t>
                      </w:r>
                    </w:p>
                    <w:p>
                      <w:pPr>
                        <w:autoSpaceDE w:val="0"/>
                        <w:autoSpaceDN w:val="0"/>
                        <w:adjustRightInd w:val="0"/>
                        <w:ind w:firstLine="420"/>
                        <w:jc w:val="left"/>
                        <w:rPr>
                          <w:rFonts w:eastAsia="CourierNewPSMT"/>
                          <w:kern w:val="0"/>
                          <w:sz w:val="16"/>
                          <w:szCs w:val="16"/>
                        </w:rPr>
                      </w:pPr>
                      <w:r>
                        <w:rPr>
                          <w:rFonts w:eastAsia="CourierNewPSMT"/>
                          <w:kern w:val="0"/>
                          <w:sz w:val="16"/>
                          <w:szCs w:val="16"/>
                        </w:rPr>
                        <w:t>le64 capacity;</w:t>
                      </w:r>
                    </w:p>
                    <w:p>
                      <w:pPr>
                        <w:autoSpaceDE w:val="0"/>
                        <w:autoSpaceDN w:val="0"/>
                        <w:adjustRightInd w:val="0"/>
                        <w:ind w:firstLine="420"/>
                        <w:jc w:val="left"/>
                        <w:rPr>
                          <w:rFonts w:eastAsia="CourierNewPSMT"/>
                          <w:kern w:val="0"/>
                          <w:sz w:val="16"/>
                          <w:szCs w:val="16"/>
                        </w:rPr>
                      </w:pPr>
                      <w:r>
                        <w:rPr>
                          <w:rFonts w:eastAsia="CourierNewPSMT"/>
                          <w:kern w:val="0"/>
                          <w:sz w:val="16"/>
                          <w:szCs w:val="16"/>
                        </w:rPr>
                        <w:t>le32 size_max;</w:t>
                      </w:r>
                    </w:p>
                    <w:p>
                      <w:pPr>
                        <w:autoSpaceDE w:val="0"/>
                        <w:autoSpaceDN w:val="0"/>
                        <w:adjustRightInd w:val="0"/>
                        <w:ind w:firstLine="420"/>
                        <w:jc w:val="left"/>
                        <w:rPr>
                          <w:rFonts w:eastAsia="CourierNewPSMT"/>
                          <w:kern w:val="0"/>
                          <w:sz w:val="16"/>
                          <w:szCs w:val="16"/>
                        </w:rPr>
                      </w:pPr>
                      <w:r>
                        <w:rPr>
                          <w:rFonts w:eastAsia="CourierNewPSMT"/>
                          <w:kern w:val="0"/>
                          <w:sz w:val="16"/>
                          <w:szCs w:val="16"/>
                        </w:rPr>
                        <w:t>le32 seg_max;</w:t>
                      </w:r>
                    </w:p>
                    <w:p>
                      <w:pPr>
                        <w:autoSpaceDE w:val="0"/>
                        <w:autoSpaceDN w:val="0"/>
                        <w:adjustRightInd w:val="0"/>
                        <w:ind w:firstLine="420"/>
                        <w:jc w:val="left"/>
                        <w:rPr>
                          <w:rFonts w:eastAsia="CourierNewPSMT"/>
                          <w:kern w:val="0"/>
                          <w:sz w:val="16"/>
                          <w:szCs w:val="16"/>
                        </w:rPr>
                      </w:pPr>
                      <w:r>
                        <w:rPr>
                          <w:rFonts w:eastAsia="CourierNewPSMT"/>
                          <w:kern w:val="0"/>
                          <w:sz w:val="16"/>
                          <w:szCs w:val="16"/>
                        </w:rPr>
                        <w:t>struct virtio_blk_geometry {</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le16 cylinders;</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u8 heads;</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u8 sectors;</w:t>
                      </w:r>
                    </w:p>
                    <w:p>
                      <w:pPr>
                        <w:autoSpaceDE w:val="0"/>
                        <w:autoSpaceDN w:val="0"/>
                        <w:adjustRightInd w:val="0"/>
                        <w:ind w:firstLine="420"/>
                        <w:jc w:val="left"/>
                        <w:rPr>
                          <w:rFonts w:eastAsia="CourierNewPSMT"/>
                          <w:kern w:val="0"/>
                          <w:sz w:val="16"/>
                          <w:szCs w:val="16"/>
                        </w:rPr>
                      </w:pPr>
                      <w:r>
                        <w:rPr>
                          <w:rFonts w:eastAsia="CourierNewPSMT"/>
                          <w:kern w:val="0"/>
                          <w:sz w:val="16"/>
                          <w:szCs w:val="16"/>
                        </w:rPr>
                        <w:t>} geometry;</w:t>
                      </w:r>
                    </w:p>
                    <w:p>
                      <w:pPr>
                        <w:autoSpaceDE w:val="0"/>
                        <w:autoSpaceDN w:val="0"/>
                        <w:adjustRightInd w:val="0"/>
                        <w:ind w:firstLine="420"/>
                        <w:jc w:val="left"/>
                        <w:rPr>
                          <w:rFonts w:eastAsia="CourierNewPSMT"/>
                          <w:kern w:val="0"/>
                          <w:sz w:val="16"/>
                          <w:szCs w:val="16"/>
                        </w:rPr>
                      </w:pPr>
                      <w:r>
                        <w:rPr>
                          <w:rFonts w:eastAsia="CourierNewPSMT"/>
                          <w:kern w:val="0"/>
                          <w:sz w:val="16"/>
                          <w:szCs w:val="16"/>
                        </w:rPr>
                        <w:t>le32 blk_size;</w:t>
                      </w:r>
                    </w:p>
                    <w:p>
                      <w:pPr>
                        <w:autoSpaceDE w:val="0"/>
                        <w:autoSpaceDN w:val="0"/>
                        <w:adjustRightInd w:val="0"/>
                        <w:ind w:firstLine="420"/>
                        <w:jc w:val="left"/>
                        <w:rPr>
                          <w:rFonts w:eastAsia="CourierNewPSMT"/>
                          <w:kern w:val="0"/>
                          <w:sz w:val="16"/>
                          <w:szCs w:val="16"/>
                        </w:rPr>
                      </w:pPr>
                      <w:r>
                        <w:rPr>
                          <w:rFonts w:eastAsia="CourierNewPSMT"/>
                          <w:kern w:val="0"/>
                          <w:sz w:val="16"/>
                          <w:szCs w:val="16"/>
                        </w:rPr>
                        <w:t>struct virtio_blk_topology {</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 # of logical blocks per physical block (log2)</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u8 physical_block_exp;</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 offset of first aligned logical block</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u8 alignment_offset;</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 suggested minimum I/O size in blocks</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le16 min_io_size;</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 optimal (suggested maximum) I/O size in blocks</w:t>
                      </w:r>
                    </w:p>
                    <w:p>
                      <w:pPr>
                        <w:autoSpaceDE w:val="0"/>
                        <w:autoSpaceDN w:val="0"/>
                        <w:adjustRightInd w:val="0"/>
                        <w:ind w:left="420" w:firstLine="420"/>
                        <w:jc w:val="left"/>
                        <w:rPr>
                          <w:rFonts w:eastAsia="CourierNewPSMT"/>
                          <w:kern w:val="0"/>
                          <w:sz w:val="16"/>
                          <w:szCs w:val="16"/>
                        </w:rPr>
                      </w:pPr>
                      <w:r>
                        <w:rPr>
                          <w:rFonts w:eastAsia="CourierNewPSMT"/>
                          <w:kern w:val="0"/>
                          <w:sz w:val="16"/>
                          <w:szCs w:val="16"/>
                        </w:rPr>
                        <w:t>le32 opt_io_size;</w:t>
                      </w:r>
                    </w:p>
                    <w:p>
                      <w:pPr>
                        <w:autoSpaceDE w:val="0"/>
                        <w:autoSpaceDN w:val="0"/>
                        <w:adjustRightInd w:val="0"/>
                        <w:ind w:firstLine="420"/>
                        <w:jc w:val="left"/>
                        <w:rPr>
                          <w:rFonts w:eastAsia="CourierNewPSMT"/>
                          <w:kern w:val="0"/>
                          <w:sz w:val="16"/>
                          <w:szCs w:val="16"/>
                        </w:rPr>
                      </w:pPr>
                      <w:r>
                        <w:rPr>
                          <w:rFonts w:eastAsia="CourierNewPSMT"/>
                          <w:kern w:val="0"/>
                          <w:sz w:val="16"/>
                          <w:szCs w:val="16"/>
                        </w:rPr>
                        <w:t>} topology;</w:t>
                      </w:r>
                    </w:p>
                    <w:p>
                      <w:pPr>
                        <w:autoSpaceDE w:val="0"/>
                        <w:autoSpaceDN w:val="0"/>
                        <w:adjustRightInd w:val="0"/>
                        <w:ind w:firstLine="420"/>
                        <w:jc w:val="left"/>
                        <w:rPr>
                          <w:rFonts w:eastAsia="CourierNewPSMT"/>
                          <w:kern w:val="0"/>
                          <w:sz w:val="16"/>
                          <w:szCs w:val="16"/>
                        </w:rPr>
                      </w:pPr>
                      <w:r>
                        <w:rPr>
                          <w:rFonts w:eastAsia="CourierNewPSMT"/>
                          <w:kern w:val="0"/>
                          <w:sz w:val="16"/>
                          <w:szCs w:val="16"/>
                        </w:rPr>
                        <w:t>u8 reserved;</w:t>
                      </w:r>
                    </w:p>
                    <w:p>
                      <w:pPr>
                        <w:spacing w:before="120" w:after="120"/>
                        <w:rPr>
                          <w:szCs w:val="24"/>
                        </w:rPr>
                      </w:pPr>
                      <w:r>
                        <w:rPr>
                          <w:rFonts w:eastAsia="CourierNewPSMT"/>
                          <w:kern w:val="0"/>
                          <w:sz w:val="16"/>
                          <w:szCs w:val="16"/>
                        </w:rPr>
                        <w:t>};</w:t>
                      </w:r>
                    </w:p>
                    <w:p>
                      <w:pPr>
                        <w:autoSpaceDE w:val="0"/>
                        <w:autoSpaceDN w:val="0"/>
                        <w:adjustRightInd w:val="0"/>
                        <w:spacing w:before="120"/>
                        <w:jc w:val="left"/>
                        <w:rPr>
                          <w:del w:id="54" w:author="Latif" w:date="2019-02-18T11:33:00Z"/>
                          <w:rFonts w:eastAsia="CourierNewPSMT"/>
                          <w:kern w:val="0"/>
                          <w:sz w:val="16"/>
                          <w:szCs w:val="16"/>
                        </w:rPr>
                      </w:pPr>
                      <w:del w:id="55" w:author="Latif" w:date="2019-02-18T11:33:00Z">
                        <w:r>
                          <w:rPr>
                            <w:rFonts w:eastAsia="CourierNewPSMT"/>
                            <w:kern w:val="0"/>
                            <w:sz w:val="16"/>
                            <w:szCs w:val="16"/>
                          </w:rPr>
                          <w:delText>struct virtio_blk_config {</w:delText>
                        </w:r>
                      </w:del>
                    </w:p>
                    <w:p>
                      <w:pPr>
                        <w:autoSpaceDE w:val="0"/>
                        <w:autoSpaceDN w:val="0"/>
                        <w:adjustRightInd w:val="0"/>
                        <w:spacing w:before="120"/>
                        <w:ind w:firstLine="420"/>
                        <w:jc w:val="left"/>
                        <w:rPr>
                          <w:del w:id="56" w:author="Latif" w:date="2019-02-18T11:33:00Z"/>
                          <w:rFonts w:eastAsia="CourierNewPSMT"/>
                          <w:kern w:val="0"/>
                          <w:sz w:val="16"/>
                          <w:szCs w:val="16"/>
                        </w:rPr>
                      </w:pPr>
                      <w:del w:id="57" w:author="Latif" w:date="2019-02-18T11:33:00Z">
                        <w:r>
                          <w:rPr>
                            <w:rFonts w:eastAsia="CourierNewPSMT"/>
                            <w:kern w:val="0"/>
                            <w:sz w:val="16"/>
                            <w:szCs w:val="16"/>
                          </w:rPr>
                          <w:delText>le64 capacity;</w:delText>
                        </w:r>
                      </w:del>
                    </w:p>
                    <w:p>
                      <w:pPr>
                        <w:autoSpaceDE w:val="0"/>
                        <w:autoSpaceDN w:val="0"/>
                        <w:adjustRightInd w:val="0"/>
                        <w:spacing w:before="120"/>
                        <w:ind w:firstLine="420"/>
                        <w:jc w:val="left"/>
                        <w:rPr>
                          <w:del w:id="58" w:author="Latif" w:date="2019-02-18T11:33:00Z"/>
                          <w:rFonts w:eastAsia="CourierNewPSMT"/>
                          <w:kern w:val="0"/>
                          <w:sz w:val="16"/>
                          <w:szCs w:val="16"/>
                        </w:rPr>
                      </w:pPr>
                      <w:del w:id="59" w:author="Latif" w:date="2019-02-18T11:33:00Z">
                        <w:r>
                          <w:rPr>
                            <w:rFonts w:eastAsia="CourierNewPSMT"/>
                            <w:kern w:val="0"/>
                            <w:sz w:val="16"/>
                            <w:szCs w:val="16"/>
                          </w:rPr>
                          <w:delText>le32 size_max;</w:delText>
                        </w:r>
                      </w:del>
                    </w:p>
                    <w:p>
                      <w:pPr>
                        <w:autoSpaceDE w:val="0"/>
                        <w:autoSpaceDN w:val="0"/>
                        <w:adjustRightInd w:val="0"/>
                        <w:spacing w:before="120"/>
                        <w:ind w:firstLine="420"/>
                        <w:jc w:val="left"/>
                        <w:rPr>
                          <w:del w:id="60" w:author="Latif" w:date="2019-02-18T11:33:00Z"/>
                          <w:rFonts w:eastAsia="CourierNewPSMT"/>
                          <w:kern w:val="0"/>
                          <w:sz w:val="16"/>
                          <w:szCs w:val="16"/>
                        </w:rPr>
                      </w:pPr>
                      <w:del w:id="61" w:author="Latif" w:date="2019-02-18T11:33:00Z">
                        <w:r>
                          <w:rPr>
                            <w:rFonts w:eastAsia="CourierNewPSMT"/>
                            <w:kern w:val="0"/>
                            <w:sz w:val="16"/>
                            <w:szCs w:val="16"/>
                          </w:rPr>
                          <w:delText>le32 seg_max;</w:delText>
                        </w:r>
                      </w:del>
                    </w:p>
                    <w:p>
                      <w:pPr>
                        <w:autoSpaceDE w:val="0"/>
                        <w:autoSpaceDN w:val="0"/>
                        <w:adjustRightInd w:val="0"/>
                        <w:spacing w:before="120"/>
                        <w:ind w:firstLine="420"/>
                        <w:jc w:val="left"/>
                        <w:rPr>
                          <w:del w:id="62" w:author="Latif" w:date="2019-02-18T11:33:00Z"/>
                          <w:rFonts w:eastAsia="CourierNewPSMT"/>
                          <w:kern w:val="0"/>
                          <w:sz w:val="16"/>
                          <w:szCs w:val="16"/>
                        </w:rPr>
                      </w:pPr>
                      <w:del w:id="63" w:author="Latif" w:date="2019-02-18T11:33:00Z">
                        <w:r>
                          <w:rPr>
                            <w:rFonts w:eastAsia="CourierNewPSMT"/>
                            <w:kern w:val="0"/>
                            <w:sz w:val="16"/>
                            <w:szCs w:val="16"/>
                          </w:rPr>
                          <w:delText>struct virtio_blk_geometry {</w:delText>
                        </w:r>
                      </w:del>
                    </w:p>
                    <w:p>
                      <w:pPr>
                        <w:autoSpaceDE w:val="0"/>
                        <w:autoSpaceDN w:val="0"/>
                        <w:adjustRightInd w:val="0"/>
                        <w:spacing w:before="120"/>
                        <w:ind w:left="420" w:firstLine="420"/>
                        <w:jc w:val="left"/>
                        <w:rPr>
                          <w:del w:id="64" w:author="Latif" w:date="2019-02-18T11:33:00Z"/>
                          <w:rFonts w:eastAsia="CourierNewPSMT"/>
                          <w:kern w:val="0"/>
                          <w:sz w:val="16"/>
                          <w:szCs w:val="16"/>
                        </w:rPr>
                      </w:pPr>
                      <w:del w:id="65" w:author="Latif" w:date="2019-02-18T11:33:00Z">
                        <w:r>
                          <w:rPr>
                            <w:rFonts w:eastAsia="CourierNewPSMT"/>
                            <w:kern w:val="0"/>
                            <w:sz w:val="16"/>
                            <w:szCs w:val="16"/>
                          </w:rPr>
                          <w:delText>le16 cylinders;</w:delText>
                        </w:r>
                      </w:del>
                    </w:p>
                    <w:p>
                      <w:pPr>
                        <w:autoSpaceDE w:val="0"/>
                        <w:autoSpaceDN w:val="0"/>
                        <w:adjustRightInd w:val="0"/>
                        <w:spacing w:before="120"/>
                        <w:ind w:left="420" w:firstLine="420"/>
                        <w:jc w:val="left"/>
                        <w:rPr>
                          <w:del w:id="66" w:author="Latif" w:date="2019-02-18T11:33:00Z"/>
                          <w:rFonts w:eastAsia="CourierNewPSMT"/>
                          <w:kern w:val="0"/>
                          <w:sz w:val="16"/>
                          <w:szCs w:val="16"/>
                        </w:rPr>
                      </w:pPr>
                      <w:del w:id="67" w:author="Latif" w:date="2019-02-18T11:33:00Z">
                        <w:r>
                          <w:rPr>
                            <w:rFonts w:eastAsia="CourierNewPSMT"/>
                            <w:kern w:val="0"/>
                            <w:sz w:val="16"/>
                            <w:szCs w:val="16"/>
                          </w:rPr>
                          <w:delText>u8 heads;</w:delText>
                        </w:r>
                      </w:del>
                    </w:p>
                    <w:p>
                      <w:pPr>
                        <w:autoSpaceDE w:val="0"/>
                        <w:autoSpaceDN w:val="0"/>
                        <w:adjustRightInd w:val="0"/>
                        <w:spacing w:before="120"/>
                        <w:ind w:left="420" w:firstLine="420"/>
                        <w:jc w:val="left"/>
                        <w:rPr>
                          <w:del w:id="68" w:author="Latif" w:date="2019-02-18T11:33:00Z"/>
                          <w:rFonts w:eastAsia="CourierNewPSMT"/>
                          <w:kern w:val="0"/>
                          <w:sz w:val="16"/>
                          <w:szCs w:val="16"/>
                        </w:rPr>
                      </w:pPr>
                      <w:del w:id="69" w:author="Latif" w:date="2019-02-18T11:33:00Z">
                        <w:r>
                          <w:rPr>
                            <w:rFonts w:eastAsia="CourierNewPSMT"/>
                            <w:kern w:val="0"/>
                            <w:sz w:val="16"/>
                            <w:szCs w:val="16"/>
                          </w:rPr>
                          <w:delText>u8 sectors;</w:delText>
                        </w:r>
                      </w:del>
                    </w:p>
                    <w:p>
                      <w:pPr>
                        <w:autoSpaceDE w:val="0"/>
                        <w:autoSpaceDN w:val="0"/>
                        <w:adjustRightInd w:val="0"/>
                        <w:spacing w:before="120"/>
                        <w:ind w:firstLine="420"/>
                        <w:jc w:val="left"/>
                        <w:rPr>
                          <w:del w:id="70" w:author="Latif" w:date="2019-02-18T11:33:00Z"/>
                          <w:rFonts w:eastAsia="CourierNewPSMT"/>
                          <w:kern w:val="0"/>
                          <w:sz w:val="16"/>
                          <w:szCs w:val="16"/>
                        </w:rPr>
                      </w:pPr>
                      <w:del w:id="71" w:author="Latif" w:date="2019-02-18T11:33:00Z">
                        <w:r>
                          <w:rPr>
                            <w:rFonts w:eastAsia="CourierNewPSMT"/>
                            <w:kern w:val="0"/>
                            <w:sz w:val="16"/>
                            <w:szCs w:val="16"/>
                          </w:rPr>
                          <w:delText>} geometry;</w:delText>
                        </w:r>
                      </w:del>
                    </w:p>
                    <w:p>
                      <w:pPr>
                        <w:autoSpaceDE w:val="0"/>
                        <w:autoSpaceDN w:val="0"/>
                        <w:adjustRightInd w:val="0"/>
                        <w:spacing w:before="120"/>
                        <w:ind w:firstLine="420"/>
                        <w:jc w:val="left"/>
                        <w:rPr>
                          <w:del w:id="72" w:author="Latif" w:date="2019-02-18T11:33:00Z"/>
                          <w:rFonts w:eastAsia="CourierNewPSMT"/>
                          <w:kern w:val="0"/>
                          <w:sz w:val="16"/>
                          <w:szCs w:val="16"/>
                        </w:rPr>
                      </w:pPr>
                      <w:del w:id="73" w:author="Latif" w:date="2019-02-18T11:33:00Z">
                        <w:r>
                          <w:rPr>
                            <w:rFonts w:eastAsia="CourierNewPSMT"/>
                            <w:kern w:val="0"/>
                            <w:sz w:val="16"/>
                            <w:szCs w:val="16"/>
                          </w:rPr>
                          <w:delText>le32 blk_size;</w:delText>
                        </w:r>
                      </w:del>
                    </w:p>
                    <w:p>
                      <w:pPr>
                        <w:autoSpaceDE w:val="0"/>
                        <w:autoSpaceDN w:val="0"/>
                        <w:adjustRightInd w:val="0"/>
                        <w:spacing w:before="120"/>
                        <w:ind w:firstLine="420"/>
                        <w:jc w:val="left"/>
                        <w:rPr>
                          <w:del w:id="74" w:author="Latif" w:date="2019-02-18T11:33:00Z"/>
                          <w:rFonts w:eastAsia="CourierNewPSMT"/>
                          <w:kern w:val="0"/>
                          <w:sz w:val="16"/>
                          <w:szCs w:val="16"/>
                        </w:rPr>
                      </w:pPr>
                      <w:del w:id="75" w:author="Latif" w:date="2019-02-18T11:33:00Z">
                        <w:r>
                          <w:rPr>
                            <w:rFonts w:eastAsia="CourierNewPSMT"/>
                            <w:kern w:val="0"/>
                            <w:sz w:val="16"/>
                            <w:szCs w:val="16"/>
                          </w:rPr>
                          <w:delText>struct virtio_blk_topology {</w:delText>
                        </w:r>
                      </w:del>
                    </w:p>
                    <w:p>
                      <w:pPr>
                        <w:autoSpaceDE w:val="0"/>
                        <w:autoSpaceDN w:val="0"/>
                        <w:adjustRightInd w:val="0"/>
                        <w:spacing w:before="120"/>
                        <w:ind w:left="420" w:firstLine="420"/>
                        <w:jc w:val="left"/>
                        <w:rPr>
                          <w:del w:id="76" w:author="Latif" w:date="2019-02-18T11:33:00Z"/>
                          <w:rFonts w:eastAsia="CourierNewPSMT"/>
                          <w:kern w:val="0"/>
                          <w:sz w:val="16"/>
                          <w:szCs w:val="16"/>
                        </w:rPr>
                      </w:pPr>
                      <w:del w:id="77" w:author="Latif" w:date="2019-02-18T11:33:00Z">
                        <w:r>
                          <w:rPr>
                            <w:rFonts w:eastAsia="CourierNewPSMT"/>
                            <w:kern w:val="0"/>
                            <w:sz w:val="16"/>
                            <w:szCs w:val="16"/>
                          </w:rPr>
                          <w:delText>// # of logical blocks per physical block (log2)</w:delText>
                        </w:r>
                      </w:del>
                    </w:p>
                    <w:p>
                      <w:pPr>
                        <w:autoSpaceDE w:val="0"/>
                        <w:autoSpaceDN w:val="0"/>
                        <w:adjustRightInd w:val="0"/>
                        <w:spacing w:before="120"/>
                        <w:ind w:left="420" w:firstLine="420"/>
                        <w:jc w:val="left"/>
                        <w:rPr>
                          <w:del w:id="78" w:author="Latif" w:date="2019-02-18T11:33:00Z"/>
                          <w:rFonts w:eastAsia="CourierNewPSMT"/>
                          <w:kern w:val="0"/>
                          <w:sz w:val="16"/>
                          <w:szCs w:val="16"/>
                        </w:rPr>
                      </w:pPr>
                      <w:del w:id="79" w:author="Latif" w:date="2019-02-18T11:33:00Z">
                        <w:r>
                          <w:rPr>
                            <w:rFonts w:eastAsia="CourierNewPSMT"/>
                            <w:kern w:val="0"/>
                            <w:sz w:val="16"/>
                            <w:szCs w:val="16"/>
                          </w:rPr>
                          <w:delText>u8 physical_block_exp;</w:delText>
                        </w:r>
                      </w:del>
                    </w:p>
                    <w:p>
                      <w:pPr>
                        <w:autoSpaceDE w:val="0"/>
                        <w:autoSpaceDN w:val="0"/>
                        <w:adjustRightInd w:val="0"/>
                        <w:spacing w:before="120"/>
                        <w:ind w:left="420" w:firstLine="420"/>
                        <w:jc w:val="left"/>
                        <w:rPr>
                          <w:del w:id="80" w:author="Latif" w:date="2019-02-18T11:33:00Z"/>
                          <w:rFonts w:eastAsia="CourierNewPSMT"/>
                          <w:kern w:val="0"/>
                          <w:sz w:val="16"/>
                          <w:szCs w:val="16"/>
                        </w:rPr>
                      </w:pPr>
                      <w:del w:id="81" w:author="Latif" w:date="2019-02-18T11:33:00Z">
                        <w:r>
                          <w:rPr>
                            <w:rFonts w:eastAsia="CourierNewPSMT"/>
                            <w:kern w:val="0"/>
                            <w:sz w:val="16"/>
                            <w:szCs w:val="16"/>
                          </w:rPr>
                          <w:delText>// offset of first aligned logical block</w:delText>
                        </w:r>
                      </w:del>
                    </w:p>
                    <w:p>
                      <w:pPr>
                        <w:autoSpaceDE w:val="0"/>
                        <w:autoSpaceDN w:val="0"/>
                        <w:adjustRightInd w:val="0"/>
                        <w:spacing w:before="120"/>
                        <w:ind w:left="420" w:firstLine="420"/>
                        <w:jc w:val="left"/>
                        <w:rPr>
                          <w:del w:id="82" w:author="Latif" w:date="2019-02-18T11:33:00Z"/>
                          <w:rFonts w:eastAsia="CourierNewPSMT"/>
                          <w:kern w:val="0"/>
                          <w:sz w:val="16"/>
                          <w:szCs w:val="16"/>
                        </w:rPr>
                      </w:pPr>
                      <w:del w:id="83" w:author="Latif" w:date="2019-02-18T11:33:00Z">
                        <w:r>
                          <w:rPr>
                            <w:rFonts w:eastAsia="CourierNewPSMT"/>
                            <w:kern w:val="0"/>
                            <w:sz w:val="16"/>
                            <w:szCs w:val="16"/>
                          </w:rPr>
                          <w:delText>u8 alignment_offset;</w:delText>
                        </w:r>
                      </w:del>
                    </w:p>
                    <w:p>
                      <w:pPr>
                        <w:autoSpaceDE w:val="0"/>
                        <w:autoSpaceDN w:val="0"/>
                        <w:adjustRightInd w:val="0"/>
                        <w:spacing w:before="120"/>
                        <w:ind w:left="420" w:firstLine="420"/>
                        <w:jc w:val="left"/>
                        <w:rPr>
                          <w:del w:id="84" w:author="Latif" w:date="2019-02-18T11:33:00Z"/>
                          <w:rFonts w:eastAsia="CourierNewPSMT"/>
                          <w:kern w:val="0"/>
                          <w:sz w:val="16"/>
                          <w:szCs w:val="16"/>
                        </w:rPr>
                      </w:pPr>
                      <w:del w:id="85" w:author="Latif" w:date="2019-02-18T11:33:00Z">
                        <w:r>
                          <w:rPr>
                            <w:rFonts w:eastAsia="CourierNewPSMT"/>
                            <w:kern w:val="0"/>
                            <w:sz w:val="16"/>
                            <w:szCs w:val="16"/>
                          </w:rPr>
                          <w:delText>// suggested minimum I/O size in blocks</w:delText>
                        </w:r>
                      </w:del>
                    </w:p>
                    <w:p>
                      <w:pPr>
                        <w:autoSpaceDE w:val="0"/>
                        <w:autoSpaceDN w:val="0"/>
                        <w:adjustRightInd w:val="0"/>
                        <w:spacing w:before="120"/>
                        <w:ind w:left="420" w:firstLine="420"/>
                        <w:jc w:val="left"/>
                        <w:rPr>
                          <w:del w:id="86" w:author="Latif" w:date="2019-02-18T11:33:00Z"/>
                          <w:rFonts w:eastAsia="CourierNewPSMT"/>
                          <w:kern w:val="0"/>
                          <w:sz w:val="16"/>
                          <w:szCs w:val="16"/>
                        </w:rPr>
                      </w:pPr>
                      <w:del w:id="87" w:author="Latif" w:date="2019-02-18T11:33:00Z">
                        <w:r>
                          <w:rPr>
                            <w:rFonts w:eastAsia="CourierNewPSMT"/>
                            <w:kern w:val="0"/>
                            <w:sz w:val="16"/>
                            <w:szCs w:val="16"/>
                          </w:rPr>
                          <w:delText>le16 min_io_size;</w:delText>
                        </w:r>
                      </w:del>
                    </w:p>
                    <w:p>
                      <w:pPr>
                        <w:autoSpaceDE w:val="0"/>
                        <w:autoSpaceDN w:val="0"/>
                        <w:adjustRightInd w:val="0"/>
                        <w:spacing w:before="120"/>
                        <w:ind w:left="420" w:firstLine="420"/>
                        <w:jc w:val="left"/>
                        <w:rPr>
                          <w:del w:id="88" w:author="Latif" w:date="2019-02-18T11:33:00Z"/>
                          <w:rFonts w:eastAsia="CourierNewPSMT"/>
                          <w:kern w:val="0"/>
                          <w:sz w:val="16"/>
                          <w:szCs w:val="16"/>
                        </w:rPr>
                      </w:pPr>
                      <w:del w:id="89" w:author="Latif" w:date="2019-02-18T11:33:00Z">
                        <w:r>
                          <w:rPr>
                            <w:rFonts w:eastAsia="CourierNewPSMT"/>
                            <w:kern w:val="0"/>
                            <w:sz w:val="16"/>
                            <w:szCs w:val="16"/>
                          </w:rPr>
                          <w:delText>// optimal (suggested maximum) I/O size in blocks</w:delText>
                        </w:r>
                      </w:del>
                    </w:p>
                    <w:p>
                      <w:pPr>
                        <w:autoSpaceDE w:val="0"/>
                        <w:autoSpaceDN w:val="0"/>
                        <w:adjustRightInd w:val="0"/>
                        <w:spacing w:before="120"/>
                        <w:ind w:left="420" w:firstLine="420"/>
                        <w:jc w:val="left"/>
                        <w:rPr>
                          <w:del w:id="90" w:author="Latif" w:date="2019-02-18T11:33:00Z"/>
                          <w:rFonts w:eastAsia="CourierNewPSMT"/>
                          <w:kern w:val="0"/>
                          <w:sz w:val="16"/>
                          <w:szCs w:val="16"/>
                        </w:rPr>
                      </w:pPr>
                      <w:del w:id="91" w:author="Latif" w:date="2019-02-18T11:33:00Z">
                        <w:r>
                          <w:rPr>
                            <w:rFonts w:eastAsia="CourierNewPSMT"/>
                            <w:kern w:val="0"/>
                            <w:sz w:val="16"/>
                            <w:szCs w:val="16"/>
                          </w:rPr>
                          <w:delText>le32 opt_io_size;</w:delText>
                        </w:r>
                      </w:del>
                    </w:p>
                    <w:p>
                      <w:pPr>
                        <w:autoSpaceDE w:val="0"/>
                        <w:autoSpaceDN w:val="0"/>
                        <w:adjustRightInd w:val="0"/>
                        <w:spacing w:before="120"/>
                        <w:ind w:firstLine="420"/>
                        <w:jc w:val="left"/>
                        <w:rPr>
                          <w:del w:id="92" w:author="Latif" w:date="2019-02-18T11:33:00Z"/>
                          <w:rFonts w:eastAsia="CourierNewPSMT"/>
                          <w:kern w:val="0"/>
                          <w:sz w:val="16"/>
                          <w:szCs w:val="16"/>
                        </w:rPr>
                      </w:pPr>
                      <w:del w:id="93" w:author="Latif" w:date="2019-02-18T11:33:00Z">
                        <w:r>
                          <w:rPr>
                            <w:rFonts w:eastAsia="CourierNewPSMT"/>
                            <w:kern w:val="0"/>
                            <w:sz w:val="16"/>
                            <w:szCs w:val="16"/>
                          </w:rPr>
                          <w:delText>} topology;</w:delText>
                        </w:r>
                      </w:del>
                    </w:p>
                    <w:p>
                      <w:pPr>
                        <w:autoSpaceDE w:val="0"/>
                        <w:autoSpaceDN w:val="0"/>
                        <w:adjustRightInd w:val="0"/>
                        <w:spacing w:before="120"/>
                        <w:ind w:firstLine="420"/>
                        <w:jc w:val="left"/>
                        <w:rPr>
                          <w:del w:id="94" w:author="Latif" w:date="2019-02-18T11:33:00Z"/>
                          <w:rFonts w:eastAsia="CourierNewPSMT"/>
                          <w:kern w:val="0"/>
                          <w:sz w:val="16"/>
                          <w:szCs w:val="16"/>
                        </w:rPr>
                      </w:pPr>
                      <w:del w:id="95" w:author="Latif" w:date="2019-02-18T11:33:00Z">
                        <w:r>
                          <w:rPr>
                            <w:rFonts w:eastAsia="CourierNewPSMT"/>
                            <w:kern w:val="0"/>
                            <w:sz w:val="16"/>
                            <w:szCs w:val="16"/>
                          </w:rPr>
                          <w:delText>u8 reserved;</w:delText>
                        </w:r>
                      </w:del>
                    </w:p>
                    <w:p>
                      <w:pPr>
                        <w:autoSpaceDE w:val="0"/>
                        <w:autoSpaceDN w:val="0"/>
                        <w:adjustRightInd w:val="0"/>
                        <w:spacing w:before="120"/>
                        <w:jc w:val="left"/>
                        <w:rPr>
                          <w:rFonts w:eastAsia="CourierNewPSMT"/>
                          <w:kern w:val="0"/>
                          <w:sz w:val="16"/>
                          <w:szCs w:val="16"/>
                        </w:rPr>
                      </w:pPr>
                      <w:del w:id="96" w:author="Latif" w:date="2019-02-18T11:33:00Z">
                        <w:r>
                          <w:rPr>
                            <w:rFonts w:eastAsia="CourierNewPSMT"/>
                            <w:kern w:val="0"/>
                            <w:sz w:val="16"/>
                            <w:szCs w:val="16"/>
                          </w:rPr>
                          <w:delText>};</w:delText>
                        </w:r>
                      </w:del>
                    </w:p>
                    <w:p>
                      <w:pPr>
                        <w:spacing w:before="120"/>
                        <w:rPr>
                          <w:rFonts w:eastAsia="CourierNewPSMT"/>
                          <w:kern w:val="0"/>
                          <w:sz w:val="16"/>
                          <w:szCs w:val="16"/>
                        </w:rPr>
                      </w:pPr>
                    </w:p>
                  </w:txbxContent>
                </v:textbox>
                <w10:wrap type="topAndBottom"/>
              </v:shape>
            </w:pict>
          </mc:Fallback>
        </mc:AlternateContent>
      </w:r>
      <w:r>
        <w:rPr>
          <w:rFonts w:hint="eastAsia"/>
        </w:rPr>
        <w:t>设备的容量（以</w:t>
      </w:r>
      <w:r>
        <w:t>512</w:t>
      </w:r>
      <w:r>
        <w:rPr>
          <w:rFonts w:hint="eastAsia"/>
        </w:rPr>
        <w:t>字节扇区表示）始终存在。其他的可用性都取决于如上所述的各种特征位。</w:t>
      </w:r>
    </w:p>
    <w:p>
      <w:pPr>
        <w:spacing w:before="156"/>
        <w:rPr>
          <w:ins w:id="97" w:author="代宗骏" w:date="2019-02-19T20:50:00Z"/>
        </w:rPr>
      </w:pPr>
      <w:ins w:id="98" w:author="代宗骏" w:date="2019-02-19T20:50:00Z">
        <w:r>
          <w:rPr>
            <w:rFonts w:hint="eastAsia"/>
          </w:rPr>
          <w:t>上</w:t>
        </w:r>
        <w:commentRangeStart w:id="3"/>
        <w:r>
          <w:rPr>
            <w:rFonts w:hint="eastAsia"/>
          </w:rPr>
          <w:t>表</w:t>
        </w:r>
        <w:commentRangeEnd w:id="3"/>
      </w:ins>
      <w:ins w:id="99" w:author="代宗骏" w:date="2019-02-19T20:50:00Z">
        <w:r>
          <w:rPr>
            <w:rStyle w:val="25"/>
          </w:rPr>
          <w:commentReference w:id="3"/>
        </w:r>
      </w:ins>
    </w:p>
    <w:p>
      <w:pPr>
        <w:spacing w:before="156"/>
        <w:rPr>
          <w:ins w:id="100" w:author="代宗骏" w:date="2019-02-19T20:50:00Z"/>
        </w:rPr>
      </w:pPr>
    </w:p>
    <w:p>
      <w:pPr>
        <w:spacing w:before="156"/>
        <w:rPr>
          <w:ins w:id="101" w:author="代宗骏" w:date="2019-02-19T20:50:00Z"/>
        </w:rPr>
      </w:pPr>
    </w:p>
    <w:p>
      <w:pPr>
        <w:spacing w:before="156"/>
        <w:rPr>
          <w:del w:id="102" w:author="代宗骏" w:date="2019-02-19T20:49:00Z"/>
        </w:rPr>
      </w:pPr>
    </w:p>
    <w:p>
      <w:pPr>
        <w:spacing w:before="156"/>
        <w:ind w:firstLine="420"/>
      </w:pPr>
      <w:r>
        <w:br w:type="page"/>
      </w:r>
    </w:p>
    <w:p>
      <w:pPr>
        <w:pStyle w:val="6"/>
      </w:pPr>
      <w:bookmarkStart w:id="128" w:name="_5.2.4.1_旧版接口：设备配置布局"/>
      <w:bookmarkEnd w:id="128"/>
      <w:r>
        <mc:AlternateContent>
          <mc:Choice Requires="wps">
            <w:drawing>
              <wp:anchor distT="0" distB="0" distL="114300" distR="114300" simplePos="0" relativeHeight="251702272" behindDoc="0" locked="0" layoutInCell="1" allowOverlap="1">
                <wp:simplePos x="0" y="0"/>
                <wp:positionH relativeFrom="column">
                  <wp:posOffset>9525</wp:posOffset>
                </wp:positionH>
                <wp:positionV relativeFrom="paragraph">
                  <wp:posOffset>213995</wp:posOffset>
                </wp:positionV>
                <wp:extent cx="5241290" cy="4643120"/>
                <wp:effectExtent l="0" t="0" r="16510" b="24130"/>
                <wp:wrapTopAndBottom/>
                <wp:docPr id="52"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5241290" cy="4643120"/>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virtio_blk_config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le64 capacity;</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size_max;</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seg_max;</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struct virtio_blk_geometry {</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le16 cylinders;</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u8 heads;</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u8 sectors;</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geometry;</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blk_size;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struct virtio_blk_topology {</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 # of logical blocks per physical block (log2)</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u8 physical_block_exp;</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 offset of first aligned logical block</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u8 alignment_offset;</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 suggested minimum I/O size in blocks</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le16 min_io_size;</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 optimal (suggested maximum) I/O size in blocks</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le32 opt_io_size;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topology;</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writeback;</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p>
                            <w:pPr>
                              <w:spacing w:before="120" w:line="200" w:lineRule="exact"/>
                              <w:rPr>
                                <w:rFonts w:eastAsia="CourierNewPSMT"/>
                                <w:kern w:val="0"/>
                                <w:sz w:val="16"/>
                                <w:szCs w:val="16"/>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75pt;margin-top:16.85pt;height:365.6pt;width:412.7pt;mso-wrap-distance-bottom:0pt;mso-wrap-distance-top:0pt;z-index:251702272;mso-width-relative:page;mso-height-relative:page;" fillcolor="#FFFFFF" filled="t" stroked="t" coordsize="21600,21600" o:gfxdata="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VLtsh1wAAAAgBAAAPAAAAAAAAAAEAIAAAACIA&#10;AABkcnMvZG93bnJldi54bWxQSwECFAAUAAAACACHTuJAUHyBwEMCAACKBAAADgAAAAAAAAABACAA&#10;AAAmAQAAZHJzL2Uyb0RvYy54bWxQSwUGAAAAAAYABgBZAQAA2wU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virtio_blk_config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le64 capacity;</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size_max;</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seg_max;</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struct virtio_blk_geometry {</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le16 cylinders;</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u8 heads;</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u8 sectors;</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geometry;</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blk_size;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struct virtio_blk_topology {</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 # of logical blocks per physical block (log2)</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u8 physical_block_exp;</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 offset of first aligned logical block</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u8 alignment_offset;</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 suggested minimum I/O size in blocks</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le16 min_io_size;</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 optimal (suggested maximum) I/O size in blocks</w:t>
                      </w:r>
                    </w:p>
                    <w:p>
                      <w:pPr>
                        <w:autoSpaceDE w:val="0"/>
                        <w:autoSpaceDN w:val="0"/>
                        <w:adjustRightInd w:val="0"/>
                        <w:spacing w:before="120" w:line="200" w:lineRule="exact"/>
                        <w:ind w:left="420" w:firstLine="420"/>
                        <w:jc w:val="left"/>
                        <w:rPr>
                          <w:rFonts w:eastAsia="CourierNewPSMT"/>
                          <w:kern w:val="0"/>
                          <w:sz w:val="16"/>
                          <w:szCs w:val="16"/>
                        </w:rPr>
                      </w:pPr>
                      <w:r>
                        <w:rPr>
                          <w:rFonts w:eastAsia="CourierNewPSMT"/>
                          <w:kern w:val="0"/>
                          <w:sz w:val="16"/>
                          <w:szCs w:val="16"/>
                        </w:rPr>
                        <w:t>le32 opt_io_size;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topology;</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writeback;</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p>
                      <w:pPr>
                        <w:spacing w:before="120" w:line="200" w:lineRule="exact"/>
                        <w:rPr>
                          <w:rFonts w:eastAsia="CourierNewPSMT"/>
                          <w:kern w:val="0"/>
                          <w:sz w:val="16"/>
                          <w:szCs w:val="16"/>
                        </w:rPr>
                      </w:pPr>
                    </w:p>
                  </w:txbxContent>
                </v:textbox>
                <w10:wrap type="topAndBottom"/>
              </v:shape>
            </w:pict>
          </mc:Fallback>
        </mc:AlternateContent>
      </w:r>
      <w:r>
        <w:t xml:space="preserve">5.2.4.1 </w:t>
      </w:r>
      <w:r>
        <w:rPr>
          <w:rFonts w:hint="eastAsia"/>
        </w:rPr>
        <w:t>旧版接口：设备配置布局</w:t>
      </w:r>
    </w:p>
    <w:p>
      <w:pPr>
        <w:spacing w:before="156"/>
      </w:pPr>
      <w:r>
        <w:rPr>
          <w:rFonts w:hint="eastAsia"/>
        </w:rPr>
        <w:t>使用旧版接口时，过渡设备与驱动程序</w:t>
      </w:r>
      <w:r>
        <w:rPr>
          <w:rFonts w:hint="eastAsia"/>
          <w:b/>
        </w:rPr>
        <w:t>必须</w:t>
      </w:r>
      <w:r>
        <w:rPr>
          <w:rFonts w:hint="eastAsia"/>
        </w:rPr>
        <w:t>根据访客本机端字节序格式格式化</w:t>
      </w:r>
      <w:r>
        <w:t>sturct_virtio_blk_config</w:t>
      </w:r>
      <w:r>
        <w:rPr>
          <w:rFonts w:hint="eastAsia"/>
        </w:rPr>
        <w:t>中的字段，而不是使用小段格式进行格式化。</w:t>
      </w:r>
    </w:p>
    <w:p>
      <w:pPr>
        <w:pStyle w:val="5"/>
      </w:pPr>
      <w:r>
        <w:t xml:space="preserve">5.2.5 </w:t>
      </w:r>
      <w:r>
        <w:rPr>
          <w:rFonts w:hint="eastAsia"/>
        </w:rPr>
        <w:t>设备初始化</w:t>
      </w:r>
    </w:p>
    <w:p>
      <w:pPr>
        <w:spacing w:before="156"/>
      </w:pPr>
      <w:r>
        <w:tab/>
      </w:r>
      <w:r>
        <w:t xml:space="preserve">1. </w:t>
      </w:r>
      <w:r>
        <w:rPr>
          <w:rFonts w:hint="eastAsia"/>
        </w:rPr>
        <w:t>可以从容量中读取设备大小。</w:t>
      </w:r>
    </w:p>
    <w:p>
      <w:pPr>
        <w:spacing w:before="156"/>
        <w:ind w:left="420"/>
      </w:pPr>
      <w:r>
        <w:t xml:space="preserve">2. </w:t>
      </w:r>
      <w:r>
        <w:rPr>
          <w:rFonts w:hint="eastAsia"/>
        </w:rPr>
        <w:t>如果协商了</w:t>
      </w:r>
      <w:r>
        <w:t>VIRTIO_BLK_F_BLK_SIZE</w:t>
      </w:r>
      <w:r>
        <w:rPr>
          <w:rFonts w:hint="eastAsia"/>
        </w:rPr>
        <w:t>功能，则可以通过读取</w:t>
      </w:r>
      <w:r>
        <w:t>blk_size</w:t>
      </w:r>
      <w:r>
        <w:rPr>
          <w:rFonts w:hint="eastAsia"/>
        </w:rPr>
        <w:t>来确定要使用的驱动程序的最佳扇区大小。这不会影响协议中使用的单位（总是</w:t>
      </w:r>
      <w:r>
        <w:t>512</w:t>
      </w:r>
      <w:r>
        <w:rPr>
          <w:rFonts w:hint="eastAsia"/>
        </w:rPr>
        <w:t>字节），但是对正确值的了解会影响性能。</w:t>
      </w:r>
    </w:p>
    <w:p>
      <w:pPr>
        <w:spacing w:before="156"/>
        <w:ind w:left="420"/>
      </w:pPr>
      <w:r>
        <w:t xml:space="preserve">3. </w:t>
      </w:r>
      <w:r>
        <w:rPr>
          <w:rFonts w:hint="eastAsia"/>
        </w:rPr>
        <w:t>如果设备设置了</w:t>
      </w:r>
      <w:r>
        <w:t>VIRTIO_BLK_F_RO</w:t>
      </w:r>
      <w:r>
        <w:rPr>
          <w:rFonts w:hint="eastAsia"/>
        </w:rPr>
        <w:t>功能，则任何写入请求都将失败。</w:t>
      </w:r>
    </w:p>
    <w:p>
      <w:pPr>
        <w:spacing w:before="156"/>
        <w:ind w:left="420"/>
      </w:pPr>
      <w:r>
        <w:t xml:space="preserve">4. </w:t>
      </w:r>
      <w:r>
        <w:rPr>
          <w:rFonts w:hint="eastAsia"/>
        </w:rPr>
        <w:t>如果协商了</w:t>
      </w:r>
      <w:r>
        <w:t>VIRTIO_BLK_F_TOPOLOGY</w:t>
      </w:r>
      <w:r>
        <w:rPr>
          <w:rFonts w:hint="eastAsia"/>
        </w:rPr>
        <w:t>功能，则可以通过读取拓扑结构中的字段来确定驱动程序要使用的物理块大小和最佳</w:t>
      </w:r>
      <w:r>
        <w:t>I/O</w:t>
      </w:r>
      <w:r>
        <w:rPr>
          <w:rFonts w:hint="eastAsia"/>
        </w:rPr>
        <w:t>长度。这也不会影响协议中的单位，只会影响性能。</w:t>
      </w:r>
    </w:p>
    <w:p>
      <w:pPr>
        <w:spacing w:before="156"/>
        <w:ind w:left="420"/>
      </w:pPr>
      <w:r>
        <w:t xml:space="preserve">5. </w:t>
      </w:r>
      <w:r>
        <w:rPr>
          <w:rFonts w:hint="eastAsia"/>
        </w:rPr>
        <w:t>如果协商提供</w:t>
      </w:r>
      <w:r>
        <w:t>VIRTIO_BLK_F_CONFIG_WCE</w:t>
      </w:r>
      <w:r>
        <w:rPr>
          <w:rFonts w:hint="eastAsia"/>
        </w:rPr>
        <w:t>功能，则可以通过写回字段读取或设置高速缓存模式。</w:t>
      </w:r>
      <w:r>
        <w:t>0</w:t>
      </w:r>
      <w:r>
        <w:rPr>
          <w:rFonts w:hint="eastAsia"/>
        </w:rPr>
        <w:t>对应于写通缓存，</w:t>
      </w:r>
      <w:r>
        <w:t>1</w:t>
      </w:r>
      <w:r>
        <w:rPr>
          <w:rFonts w:hint="eastAsia"/>
        </w:rPr>
        <w:t>对应于写回缓存。复位后的缓存模式可以是回写或写入。实际模式可以通过在特征协商后读取回写来确定。</w:t>
      </w:r>
    </w:p>
    <w:p>
      <w:pPr>
        <w:pStyle w:val="6"/>
        <w:rPr>
          <w:ins w:id="103" w:author="代宗骏" w:date="2019-02-19T20:48:00Z"/>
        </w:rPr>
      </w:pPr>
      <w:r>
        <w:t xml:space="preserve">5.2.5.1 </w:t>
      </w:r>
      <w:ins w:id="104" w:author="代宗骏" w:date="2019-02-19T20:48:00Z">
        <w:commentRangeStart w:id="4"/>
        <w:r>
          <w:rPr>
            <w:rFonts w:hint="eastAsia"/>
          </w:rPr>
          <w:t>旧版接口：设备初始化</w:t>
        </w:r>
      </w:ins>
    </w:p>
    <w:p>
      <w:pPr>
        <w:spacing w:before="120" w:after="120"/>
        <w:rPr>
          <w:ins w:id="105" w:author="代宗骏" w:date="2019-02-19T20:48:00Z"/>
        </w:rPr>
      </w:pPr>
      <w:ins w:id="106" w:author="代宗骏" w:date="2019-02-19T20:48:00Z">
        <w:r>
          <w:rPr>
            <w:rFonts w:hint="eastAsia" w:ascii="宋体" w:hAnsi="宋体"/>
          </w:rPr>
          <w:t>保留字段曾被称为回写。</w:t>
        </w:r>
        <w:commentRangeEnd w:id="4"/>
      </w:ins>
      <w:ins w:id="107" w:author="代宗骏" w:date="2019-02-19T20:48:00Z">
        <w:r>
          <w:rPr>
            <w:rStyle w:val="25"/>
          </w:rPr>
          <w:commentReference w:id="4"/>
        </w:r>
      </w:ins>
    </w:p>
    <w:p>
      <w:pPr>
        <w:pStyle w:val="6"/>
        <w:rPr>
          <w:del w:id="108" w:author="Latif" w:date="2019-02-18T12:59:00Z"/>
        </w:rPr>
      </w:pPr>
      <w:del w:id="109" w:author="Latif" w:date="2019-02-18T12:59:00Z">
        <w:r>
          <w:rPr>
            <w:rFonts w:hint="eastAsia"/>
          </w:rPr>
          <w:delText>旧版接口：设备初始化</w:delText>
        </w:r>
      </w:del>
    </w:p>
    <w:p>
      <w:pPr>
        <w:pStyle w:val="6"/>
      </w:pPr>
      <w:del w:id="110" w:author="Latif" w:date="2019-02-18T12:59:00Z">
        <w:r>
          <w:rPr>
            <w:rFonts w:hint="eastAsia"/>
          </w:rPr>
          <w:delText>保留字段曾被称为回写。</w:delText>
        </w:r>
      </w:del>
    </w:p>
    <w:p>
      <w:pPr>
        <w:pStyle w:val="6"/>
      </w:pPr>
      <w:bookmarkStart w:id="129" w:name="_5.2.5.1_驱动要求：设备初始化"/>
      <w:bookmarkEnd w:id="129"/>
      <w:r>
        <w:t xml:space="preserve">5.2.5.1 </w:t>
      </w:r>
      <w:r>
        <w:rPr>
          <w:rFonts w:hint="eastAsia"/>
        </w:rPr>
        <w:t>驱动要求：设备初始化</w:t>
      </w:r>
    </w:p>
    <w:p>
      <w:pPr>
        <w:spacing w:before="156"/>
      </w:pPr>
      <w:r>
        <w:rPr>
          <w:rFonts w:hint="eastAsia"/>
        </w:rPr>
        <w:t>如果驱动程序无法发送</w:t>
      </w:r>
      <w:r>
        <w:t>VIRTIO_BLK_T_FLUSH</w:t>
      </w:r>
      <w:r>
        <w:rPr>
          <w:rFonts w:hint="eastAsia"/>
        </w:rPr>
        <w:t>命令，则</w:t>
      </w:r>
      <w:r>
        <w:rPr>
          <w:rFonts w:hint="eastAsia"/>
          <w:b/>
        </w:rPr>
        <w:t>不应</w:t>
      </w:r>
      <w:r>
        <w:rPr>
          <w:rFonts w:hint="eastAsia"/>
        </w:rPr>
        <w:t>协商</w:t>
      </w:r>
      <w:r>
        <w:t>VIRTIO_BLK_F_FLUSH</w:t>
      </w:r>
      <w:r>
        <w:rPr>
          <w:rFonts w:hint="eastAsia"/>
        </w:rPr>
        <w:t>。</w:t>
      </w:r>
    </w:p>
    <w:p>
      <w:pPr>
        <w:spacing w:before="156"/>
      </w:pPr>
      <w:r>
        <w:rPr>
          <w:rFonts w:hint="eastAsia"/>
        </w:rPr>
        <w:t>如果</w:t>
      </w:r>
      <w:r>
        <w:t>VIRTIO_BLK_F_CONFIG_WCE</w:t>
      </w:r>
      <w:r>
        <w:rPr>
          <w:rFonts w:hint="eastAsia"/>
        </w:rPr>
        <w:t>和</w:t>
      </w:r>
      <w:r>
        <w:t>VIRTIO_BLK_F_FLUSH</w:t>
      </w:r>
      <w:r>
        <w:rPr>
          <w:rFonts w:hint="eastAsia"/>
        </w:rPr>
        <w:t>均没有被协商，驱动程序</w:t>
      </w:r>
      <w:r>
        <w:rPr>
          <w:rFonts w:hint="eastAsia"/>
          <w:b/>
        </w:rPr>
        <w:t>可以</w:t>
      </w:r>
      <w:r>
        <w:rPr>
          <w:rFonts w:hint="eastAsia"/>
        </w:rPr>
        <w:t>推断出存在写入缓存。如果</w:t>
      </w:r>
      <w:r>
        <w:t>VIRTIO_BLK_F__CONFIG_WCE</w:t>
      </w:r>
      <w:r>
        <w:rPr>
          <w:rFonts w:hint="eastAsia"/>
        </w:rPr>
        <w:t>没有被协商，但是</w:t>
      </w:r>
      <w:r>
        <w:t>VIRTIO_BLK_F_FLUSH</w:t>
      </w:r>
      <w:r>
        <w:rPr>
          <w:rFonts w:hint="eastAsia"/>
        </w:rPr>
        <w:t>已协商，则驱动程序</w:t>
      </w:r>
      <w:r>
        <w:rPr>
          <w:rFonts w:hint="eastAsia"/>
          <w:b/>
        </w:rPr>
        <w:t>应该</w:t>
      </w:r>
      <w:r>
        <w:rPr>
          <w:rFonts w:hint="eastAsia"/>
        </w:rPr>
        <w:t>假设存在回写缓存。</w:t>
      </w:r>
    </w:p>
    <w:p>
      <w:pPr>
        <w:spacing w:before="156"/>
      </w:pPr>
      <w:r>
        <w:rPr>
          <w:rFonts w:hint="eastAsia"/>
        </w:rPr>
        <w:t>在设置</w:t>
      </w:r>
      <w:r>
        <w:t>FEATURES_OK</w:t>
      </w:r>
      <w:r>
        <w:rPr>
          <w:rFonts w:hint="eastAsia"/>
        </w:rPr>
        <w:t>状态位之前，驱动程序不得读取回写。</w:t>
      </w:r>
    </w:p>
    <w:p>
      <w:pPr>
        <w:pStyle w:val="6"/>
      </w:pPr>
      <w:bookmarkStart w:id="130" w:name="_5.2.5.2_设备要求：设备初始化"/>
      <w:bookmarkEnd w:id="130"/>
      <w:r>
        <w:t xml:space="preserve">5.2.5.2 </w:t>
      </w:r>
      <w:r>
        <w:rPr>
          <w:rFonts w:hint="eastAsia"/>
        </w:rPr>
        <w:t>设备要求：设备初始化</w:t>
      </w:r>
    </w:p>
    <w:p>
      <w:pPr>
        <w:spacing w:before="156"/>
      </w:pPr>
      <w:r>
        <w:rPr>
          <w:rFonts w:hint="eastAsia"/>
        </w:rPr>
        <w:t>设备</w:t>
      </w:r>
      <w:r>
        <w:rPr>
          <w:rFonts w:hint="eastAsia"/>
          <w:b/>
        </w:rPr>
        <w:t>应该</w:t>
      </w:r>
      <w:r>
        <w:rPr>
          <w:rFonts w:hint="eastAsia"/>
        </w:rPr>
        <w:t>总是提供</w:t>
      </w:r>
      <w:r>
        <w:t>VIRTIO_BLK_F_FLUSH</w:t>
      </w:r>
      <w:r>
        <w:rPr>
          <w:rFonts w:hint="eastAsia"/>
        </w:rPr>
        <w:t>，如果它们提供了</w:t>
      </w:r>
      <w:r>
        <w:t>VIRTIO_BLK_F_CONFIG_WCE</w:t>
      </w:r>
      <w:r>
        <w:rPr>
          <w:rFonts w:hint="eastAsia"/>
        </w:rPr>
        <w:t>，则</w:t>
      </w:r>
      <w:r>
        <w:rPr>
          <w:rFonts w:hint="eastAsia"/>
          <w:b/>
        </w:rPr>
        <w:t>必须</w:t>
      </w:r>
      <w:r>
        <w:rPr>
          <w:rFonts w:hint="eastAsia"/>
        </w:rPr>
        <w:t>提供它。</w:t>
      </w:r>
    </w:p>
    <w:p>
      <w:pPr>
        <w:spacing w:before="156"/>
      </w:pPr>
      <w:r>
        <w:rPr>
          <w:rFonts w:hint="eastAsia"/>
        </w:rPr>
        <w:t>如果</w:t>
      </w:r>
      <w:r>
        <w:t>VIRTIO_BLK_F_CONFIG_WCE</w:t>
      </w:r>
      <w:r>
        <w:rPr>
          <w:rFonts w:hint="eastAsia"/>
        </w:rPr>
        <w:t>已被协商而</w:t>
      </w:r>
      <w:r>
        <w:t>VIRTIO_BLK_F_FLUSH</w:t>
      </w:r>
      <w:r>
        <w:rPr>
          <w:rFonts w:hint="eastAsia"/>
        </w:rPr>
        <w:t>没有协商，则设备必须将回写初始化为</w:t>
      </w:r>
      <w:r>
        <w:t>0</w:t>
      </w:r>
      <w:r>
        <w:rPr>
          <w:rFonts w:hint="eastAsia"/>
        </w:rPr>
        <w:t>。</w:t>
      </w:r>
    </w:p>
    <w:p>
      <w:pPr>
        <w:pStyle w:val="6"/>
      </w:pPr>
      <w:bookmarkStart w:id="131" w:name="_5.2.5.3_旧版接口：设备初始化"/>
      <w:bookmarkEnd w:id="131"/>
      <w:r>
        <w:t xml:space="preserve">5.2.5.3 </w:t>
      </w:r>
      <w:r>
        <w:rPr>
          <w:rFonts w:hint="eastAsia"/>
        </w:rPr>
        <w:t>旧版接口：设备初始化</w:t>
      </w:r>
    </w:p>
    <w:p>
      <w:pPr>
        <w:spacing w:before="156"/>
      </w:pPr>
      <w:r>
        <w:rPr>
          <w:rFonts w:hint="eastAsia"/>
        </w:rPr>
        <w:t>由于旧版设备没有</w:t>
      </w:r>
      <w:r>
        <w:t>FEATURES_OK</w:t>
      </w:r>
      <w:r>
        <w:rPr>
          <w:rFonts w:hint="eastAsia"/>
        </w:rPr>
        <w:t>，因此在通过旧版接口使用设备时，设备</w:t>
      </w:r>
      <w:r>
        <w:rPr>
          <w:rFonts w:hint="eastAsia"/>
          <w:b/>
        </w:rPr>
        <w:t>必须</w:t>
      </w:r>
      <w:r>
        <w:rPr>
          <w:rFonts w:hint="eastAsia"/>
        </w:rPr>
        <w:t>在功能协商时才去略微不同的行为。特别是，当使用旧版接口时：</w:t>
      </w:r>
    </w:p>
    <w:p>
      <w:pPr>
        <w:spacing w:before="156"/>
        <w:ind w:left="420"/>
      </w:pPr>
      <w:r>
        <w:rPr>
          <w:rFonts w:hint="eastAsia"/>
        </w:rPr>
        <w:t>·在设置</w:t>
      </w:r>
      <w:r>
        <w:t>DRIVER</w:t>
      </w:r>
      <w:r>
        <w:rPr>
          <w:rFonts w:hint="eastAsia"/>
        </w:rPr>
        <w:t>或</w:t>
      </w:r>
      <w:r>
        <w:t>DRIVER_OK</w:t>
      </w:r>
      <w:r>
        <w:rPr>
          <w:rFonts w:hint="eastAsia"/>
        </w:rPr>
        <w:t>状态位之前，驱动程序</w:t>
      </w:r>
      <w:r>
        <w:rPr>
          <w:rFonts w:hint="eastAsia"/>
          <w:b/>
        </w:rPr>
        <w:t>可以</w:t>
      </w:r>
      <w:r>
        <w:rPr>
          <w:rFonts w:hint="eastAsia"/>
        </w:rPr>
        <w:t>读或写入回写。</w:t>
      </w:r>
    </w:p>
    <w:p>
      <w:pPr>
        <w:spacing w:before="156"/>
        <w:ind w:left="420"/>
      </w:pPr>
      <w:r>
        <w:rPr>
          <w:rFonts w:hint="eastAsia"/>
        </w:rPr>
        <w:t>·由于驱动程序设置了状态位，除非</w:t>
      </w:r>
      <w:r>
        <w:t>DRIVER_OK</w:t>
      </w:r>
      <w:r>
        <w:rPr>
          <w:rFonts w:hint="eastAsia"/>
        </w:rPr>
        <w:t>位置</w:t>
      </w:r>
      <w:r>
        <w:t>1</w:t>
      </w:r>
      <w:r>
        <w:rPr>
          <w:rFonts w:hint="eastAsia"/>
        </w:rPr>
        <w:t>且驱动程序未设置</w:t>
      </w:r>
      <w:r>
        <w:t>VIRTIO_BLK_F_CONFIG_WCE</w:t>
      </w:r>
      <w:r>
        <w:rPr>
          <w:rFonts w:hint="eastAsia"/>
        </w:rPr>
        <w:t>驱动程序功能位，否则设备</w:t>
      </w:r>
      <w:r>
        <w:rPr>
          <w:rFonts w:hint="eastAsia"/>
          <w:b/>
        </w:rPr>
        <w:t>不得</w:t>
      </w:r>
      <w:r>
        <w:rPr>
          <w:rFonts w:hint="eastAsia"/>
        </w:rPr>
        <w:t>修改缓存模式（和写回）。</w:t>
      </w:r>
    </w:p>
    <w:p>
      <w:pPr>
        <w:spacing w:before="156"/>
        <w:ind w:left="420"/>
      </w:pPr>
      <w:r>
        <w:rPr>
          <w:rFonts w:hint="eastAsia"/>
        </w:rPr>
        <w:t>·由于驱动程序对驱动功能位进行了修改，设备</w:t>
      </w:r>
      <w:r>
        <w:rPr>
          <w:rFonts w:hint="eastAsia"/>
          <w:b/>
        </w:rPr>
        <w:t>不得</w:t>
      </w:r>
      <w:r>
        <w:rPr>
          <w:rFonts w:hint="eastAsia"/>
        </w:rPr>
        <w:t>修改缓存模式（和写回），例如，如果驱动程序设置了</w:t>
      </w:r>
      <w:r>
        <w:t>VIRTIO_BLK_F_CONFIG_WCE</w:t>
      </w:r>
      <w:r>
        <w:rPr>
          <w:rFonts w:hint="eastAsia"/>
        </w:rPr>
        <w:t>驱动功能位，但是没有设置</w:t>
      </w:r>
      <w:r>
        <w:t>VIRTIO_BLK_F_FLUSH</w:t>
      </w:r>
      <w:r>
        <w:rPr>
          <w:rFonts w:hint="eastAsia"/>
        </w:rPr>
        <w:t>。</w:t>
      </w:r>
    </w:p>
    <w:p>
      <w:pPr>
        <w:pStyle w:val="5"/>
      </w:pPr>
      <w:r>
        <w:t xml:space="preserve">5.2.6 </w:t>
      </w:r>
      <w:r>
        <w:rPr>
          <w:rFonts w:hint="eastAsia"/>
        </w:rPr>
        <w:t>设备操作</w:t>
      </w:r>
    </w:p>
    <w:p>
      <w:pPr>
        <w:spacing w:before="156"/>
      </w:pPr>
      <w:r>
        <w:rPr>
          <w:rFonts w:hint="eastAsia"/>
        </w:rPr>
        <w:t>驱动程序将请求排队到</w:t>
      </w:r>
      <w:r>
        <w:t>virtqueue</w:t>
      </w:r>
      <w:r>
        <w:rPr>
          <w:rFonts w:hint="eastAsia"/>
        </w:rPr>
        <w:t>，它们由设备使用（不一定按顺序）。</w:t>
      </w:r>
      <w:r>
        <w:t xml:space="preserve"> </w:t>
      </w:r>
      <w:r>
        <w:rPr>
          <w:rFonts w:hint="eastAsia"/>
        </w:rPr>
        <w:t>每个请求的形式如下：</w:t>
      </w:r>
    </w:p>
    <w:p>
      <w:pPr>
        <w:spacing w:before="156"/>
      </w:pPr>
      <w:r>
        <mc:AlternateContent>
          <mc:Choice Requires="wps">
            <w:drawing>
              <wp:anchor distT="0" distB="0" distL="114300" distR="114300" simplePos="0" relativeHeight="251703296" behindDoc="0" locked="0" layoutInCell="1" allowOverlap="1">
                <wp:simplePos x="0" y="0"/>
                <wp:positionH relativeFrom="column">
                  <wp:posOffset>109220</wp:posOffset>
                </wp:positionH>
                <wp:positionV relativeFrom="paragraph">
                  <wp:posOffset>163830</wp:posOffset>
                </wp:positionV>
                <wp:extent cx="5241290" cy="1453515"/>
                <wp:effectExtent l="6350" t="8255" r="10160" b="5080"/>
                <wp:wrapNone/>
                <wp:docPr id="51" name="文本框 51"/>
                <wp:cNvGraphicFramePr/>
                <a:graphic xmlns:a="http://schemas.openxmlformats.org/drawingml/2006/main">
                  <a:graphicData uri="http://schemas.microsoft.com/office/word/2010/wordprocessingShape">
                    <wps:wsp>
                      <wps:cNvSpPr txBox="1">
                        <a:spLocks noChangeArrowheads="1"/>
                      </wps:cNvSpPr>
                      <wps:spPr bwMode="auto">
                        <a:xfrm>
                          <a:off x="0" y="0"/>
                          <a:ext cx="5241290" cy="1453515"/>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struct virtio_blk_req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type;</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reserved;</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le64 sector;</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data[][512];</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status;</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6pt;margin-top:12.9pt;height:114.45pt;width:412.7pt;z-index:251703296;mso-width-relative:page;mso-height-relative:page;" fillcolor="#FFFFFF" filled="t" stroked="t" coordsize="21600,21600" o:gfxdata="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7AXjT1wAAAAkBAAAPAAAAAAAAAAEAIAAAACIA&#10;AABkcnMvZG93bnJldi54bWxQSwECFAAUAAAACACHTuJAewUW9EMCAACKBAAADgAAAAAAAAABACAA&#10;AAAmAQAAZHJzL2Uyb0RvYy54bWxQSwUGAAAAAAYABgBZAQAA2wU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struct virtio_blk_req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type;</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reserved;</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le64 sector;</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data[][512];</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status;</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v:textbox>
              </v:shape>
            </w:pict>
          </mc:Fallback>
        </mc:AlternateContent>
      </w:r>
    </w:p>
    <w:p>
      <w:pPr>
        <w:spacing w:before="156"/>
      </w:pPr>
    </w:p>
    <w:p>
      <w:pPr>
        <w:spacing w:before="156"/>
      </w:pPr>
    </w:p>
    <w:p>
      <w:pPr>
        <w:spacing w:before="156"/>
      </w:pPr>
    </w:p>
    <w:p>
      <w:pPr>
        <w:spacing w:before="156"/>
      </w:pPr>
    </w:p>
    <w:p>
      <w:pPr>
        <w:spacing w:before="156"/>
      </w:pPr>
      <w:r>
        <mc:AlternateContent>
          <mc:Choice Requires="wps">
            <w:drawing>
              <wp:anchor distT="0" distB="0" distL="114300" distR="114300" simplePos="0" relativeHeight="251704320" behindDoc="0" locked="0" layoutInCell="1" allowOverlap="1">
                <wp:simplePos x="0" y="0"/>
                <wp:positionH relativeFrom="column">
                  <wp:posOffset>6350</wp:posOffset>
                </wp:positionH>
                <wp:positionV relativeFrom="paragraph">
                  <wp:posOffset>766445</wp:posOffset>
                </wp:positionV>
                <wp:extent cx="5241290" cy="743585"/>
                <wp:effectExtent l="6350" t="7620" r="10160" b="10795"/>
                <wp:wrapNone/>
                <wp:docPr id="50" name="文本框 50"/>
                <wp:cNvGraphicFramePr/>
                <a:graphic xmlns:a="http://schemas.openxmlformats.org/drawingml/2006/main">
                  <a:graphicData uri="http://schemas.microsoft.com/office/word/2010/wordprocessingShape">
                    <wps:wsp>
                      <wps:cNvSpPr txBox="1">
                        <a:spLocks noChangeArrowheads="1"/>
                      </wps:cNvSpPr>
                      <wps:spPr bwMode="auto">
                        <a:xfrm>
                          <a:off x="0" y="0"/>
                          <a:ext cx="5241290" cy="743585"/>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VIRTIO_BLK_T_IN </w:t>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VIRTIO_BLK_T_OUT </w:t>
                            </w:r>
                            <w:r>
                              <w:rPr>
                                <w:rFonts w:eastAsia="CourierNewPSMT"/>
                                <w:kern w:val="0"/>
                                <w:sz w:val="16"/>
                                <w:szCs w:val="16"/>
                              </w:rPr>
                              <w:tab/>
                            </w:r>
                            <w:r>
                              <w:rPr>
                                <w:rFonts w:eastAsia="CourierNewPSMT"/>
                                <w:kern w:val="0"/>
                                <w:sz w:val="16"/>
                                <w:szCs w:val="16"/>
                              </w:rPr>
                              <w:t>1</w:t>
                            </w:r>
                          </w:p>
                          <w:p>
                            <w:pPr>
                              <w:autoSpaceDE w:val="0"/>
                              <w:autoSpaceDN w:val="0"/>
                              <w:adjustRightInd w:val="0"/>
                              <w:spacing w:before="120"/>
                              <w:jc w:val="left"/>
                              <w:rPr>
                                <w:rFonts w:eastAsia="CourierNewPSMT"/>
                                <w:kern w:val="0"/>
                                <w:sz w:val="16"/>
                                <w:szCs w:val="16"/>
                              </w:rPr>
                            </w:pPr>
                            <w:r>
                              <w:rPr>
                                <w:rFonts w:eastAsia="CourierNewPSMT"/>
                                <w:kern w:val="0"/>
                                <w:sz w:val="16"/>
                                <w:szCs w:val="16"/>
                              </w:rPr>
                              <w:t>#define VIRTIO_BLK_T_FLUSH</w:t>
                            </w:r>
                            <w:r>
                              <w:rPr>
                                <w:rFonts w:eastAsia="CourierNewPSMT"/>
                                <w:kern w:val="0"/>
                                <w:sz w:val="16"/>
                                <w:szCs w:val="16"/>
                              </w:rPr>
                              <w:tab/>
                            </w:r>
                            <w:r>
                              <w:rPr>
                                <w:rFonts w:eastAsia="CourierNewPSMT"/>
                                <w:kern w:val="0"/>
                                <w:sz w:val="16"/>
                                <w:szCs w:val="16"/>
                              </w:rPr>
                              <w:t>4</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5pt;margin-top:60.35pt;height:58.55pt;width:412.7pt;z-index:251704320;mso-width-relative:page;mso-height-relative:page;" fillcolor="#FFFFFF" filled="t" stroked="t" coordsize="21600,21600" o:gfxdata="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YITz2AAAAAkBAAAPAAAAAAAAAAEAIAAAACIA&#10;AABkcnMvZG93bnJldi54bWxQSwECFAAUAAAACACHTuJA3kISAUICAACJBAAADgAAAAAAAAABACAA&#10;AAAnAQAAZHJzL2Uyb0RvYy54bWxQSwUGAAAAAAYABgBZAQAA2wU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VIRTIO_BLK_T_IN </w:t>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VIRTIO_BLK_T_OUT </w:t>
                      </w:r>
                      <w:r>
                        <w:rPr>
                          <w:rFonts w:eastAsia="CourierNewPSMT"/>
                          <w:kern w:val="0"/>
                          <w:sz w:val="16"/>
                          <w:szCs w:val="16"/>
                        </w:rPr>
                        <w:tab/>
                      </w:r>
                      <w:r>
                        <w:rPr>
                          <w:rFonts w:eastAsia="CourierNewPSMT"/>
                          <w:kern w:val="0"/>
                          <w:sz w:val="16"/>
                          <w:szCs w:val="16"/>
                        </w:rPr>
                        <w:t>1</w:t>
                      </w:r>
                    </w:p>
                    <w:p>
                      <w:pPr>
                        <w:autoSpaceDE w:val="0"/>
                        <w:autoSpaceDN w:val="0"/>
                        <w:adjustRightInd w:val="0"/>
                        <w:spacing w:before="120"/>
                        <w:jc w:val="left"/>
                        <w:rPr>
                          <w:rFonts w:eastAsia="CourierNewPSMT"/>
                          <w:kern w:val="0"/>
                          <w:sz w:val="16"/>
                          <w:szCs w:val="16"/>
                        </w:rPr>
                      </w:pPr>
                      <w:r>
                        <w:rPr>
                          <w:rFonts w:eastAsia="CourierNewPSMT"/>
                          <w:kern w:val="0"/>
                          <w:sz w:val="16"/>
                          <w:szCs w:val="16"/>
                        </w:rPr>
                        <w:t>#define VIRTIO_BLK_T_FLUSH</w:t>
                      </w:r>
                      <w:r>
                        <w:rPr>
                          <w:rFonts w:eastAsia="CourierNewPSMT"/>
                          <w:kern w:val="0"/>
                          <w:sz w:val="16"/>
                          <w:szCs w:val="16"/>
                        </w:rPr>
                        <w:tab/>
                      </w:r>
                      <w:r>
                        <w:rPr>
                          <w:rFonts w:eastAsia="CourierNewPSMT"/>
                          <w:kern w:val="0"/>
                          <w:sz w:val="16"/>
                          <w:szCs w:val="16"/>
                        </w:rPr>
                        <w:t>4</w:t>
                      </w:r>
                    </w:p>
                  </w:txbxContent>
                </v:textbox>
              </v:shape>
            </w:pict>
          </mc:Fallback>
        </mc:AlternateContent>
      </w:r>
      <w:r>
        <w:rPr>
          <w:rFonts w:hint="eastAsia"/>
        </w:rPr>
        <w:t>请求的类型为读取（</w:t>
      </w:r>
      <w:r>
        <w:t>VIRTIO_BLK_T_IN</w:t>
      </w:r>
      <w:r>
        <w:rPr>
          <w:rFonts w:hint="eastAsia"/>
        </w:rPr>
        <w:t>），写入（</w:t>
      </w:r>
      <w:r>
        <w:t>VIRTIO_BLK_T_OUT</w:t>
      </w:r>
      <w:r>
        <w:rPr>
          <w:rFonts w:hint="eastAsia"/>
        </w:rPr>
        <w:t>）或刷新（</w:t>
      </w:r>
      <w:r>
        <w:t>VIRTIO_BLK_T_FLUSH</w:t>
      </w:r>
      <w:r>
        <w:rPr>
          <w:rFonts w:hint="eastAsia"/>
        </w:rPr>
        <w:t>）。</w:t>
      </w:r>
    </w:p>
    <w:p>
      <w:pPr>
        <w:spacing w:before="156"/>
      </w:pPr>
    </w:p>
    <w:p>
      <w:pPr>
        <w:spacing w:before="156"/>
      </w:pPr>
    </w:p>
    <w:p>
      <w:pPr>
        <w:spacing w:before="156"/>
      </w:pPr>
    </w:p>
    <w:p>
      <w:pPr>
        <w:spacing w:before="156"/>
      </w:pPr>
      <w:r>
        <w:rPr>
          <w:rFonts w:hint="eastAsia"/>
        </w:rPr>
        <w:t>扇区号表示要读或写发生的位置的偏移量（乘以</w:t>
      </w:r>
      <w:r>
        <w:t>512</w:t>
      </w:r>
      <w:r>
        <w:rPr>
          <w:rFonts w:hint="eastAsia"/>
        </w:rPr>
        <w:t>）。此字段未使用，并且对于</w:t>
      </w:r>
      <w:r>
        <w:t>scsi</w:t>
      </w:r>
      <w:r>
        <w:rPr>
          <w:rFonts w:hint="eastAsia"/>
        </w:rPr>
        <w:t>数据包命令和</w:t>
      </w:r>
      <w:r>
        <w:t>flush</w:t>
      </w:r>
      <w:r>
        <w:rPr>
          <w:rFonts w:hint="eastAsia"/>
        </w:rPr>
        <w:t>命令设置为</w:t>
      </w:r>
      <w:r>
        <w:t>0</w:t>
      </w:r>
      <w:r>
        <w:rPr>
          <w:rFonts w:hint="eastAsia"/>
        </w:rPr>
        <w:t>。</w:t>
      </w:r>
    </w:p>
    <w:p>
      <w:pPr>
        <w:spacing w:before="156"/>
      </w:pPr>
      <w:r>
        <mc:AlternateContent>
          <mc:Choice Requires="wps">
            <w:drawing>
              <wp:anchor distT="0" distB="0" distL="114300" distR="114300" simplePos="0" relativeHeight="251705344" behindDoc="0" locked="0" layoutInCell="1" allowOverlap="1">
                <wp:simplePos x="0" y="0"/>
                <wp:positionH relativeFrom="column">
                  <wp:posOffset>6350</wp:posOffset>
                </wp:positionH>
                <wp:positionV relativeFrom="paragraph">
                  <wp:posOffset>647700</wp:posOffset>
                </wp:positionV>
                <wp:extent cx="5241290" cy="743585"/>
                <wp:effectExtent l="6350" t="9525" r="10160" b="8890"/>
                <wp:wrapNone/>
                <wp:docPr id="49" name="文本框 49"/>
                <wp:cNvGraphicFramePr/>
                <a:graphic xmlns:a="http://schemas.openxmlformats.org/drawingml/2006/main">
                  <a:graphicData uri="http://schemas.microsoft.com/office/word/2010/wordprocessingShape">
                    <wps:wsp>
                      <wps:cNvSpPr txBox="1">
                        <a:spLocks noChangeArrowheads="1"/>
                      </wps:cNvSpPr>
                      <wps:spPr bwMode="auto">
                        <a:xfrm>
                          <a:off x="0" y="0"/>
                          <a:ext cx="5241290" cy="743585"/>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VIRTIO_BLK_S_OK </w:t>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VIRTIO_BLK_S_IOERR </w:t>
                            </w:r>
                            <w:r>
                              <w:rPr>
                                <w:rFonts w:eastAsia="CourierNewPSMT"/>
                                <w:kern w:val="0"/>
                                <w:sz w:val="16"/>
                                <w:szCs w:val="16"/>
                              </w:rPr>
                              <w:tab/>
                            </w:r>
                            <w:r>
                              <w:rPr>
                                <w:rFonts w:eastAsia="CourierNewPSMT"/>
                                <w:kern w:val="0"/>
                                <w:sz w:val="16"/>
                                <w:szCs w:val="16"/>
                              </w:rPr>
                              <w:t>1</w:t>
                            </w:r>
                          </w:p>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VIRTIO_BLK_S_UNSUPP </w:t>
                            </w:r>
                            <w:r>
                              <w:rPr>
                                <w:rFonts w:eastAsia="CourierNewPSMT"/>
                                <w:kern w:val="0"/>
                                <w:sz w:val="16"/>
                                <w:szCs w:val="16"/>
                              </w:rPr>
                              <w:tab/>
                            </w:r>
                            <w:r>
                              <w:rPr>
                                <w:rFonts w:eastAsia="CourierNewPSMT"/>
                                <w:kern w:val="0"/>
                                <w:sz w:val="16"/>
                                <w:szCs w:val="16"/>
                              </w:rPr>
                              <w:t>2</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5pt;margin-top:51pt;height:58.55pt;width:412.7pt;z-index:251705344;mso-width-relative:page;mso-height-relative:page;" fillcolor="#FFFFFF" filled="t" stroked="t" coordsize="21600,21600" o:gfxdata="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A0u7nXAAAACQEAAA8AAAAAAAAAAQAgAAAAIgAA&#10;AGRycy9kb3ducmV2LnhtbFBLAQIUABQAAAAIAIdO4kAaKMshQgIAAIkEAAAOAAAAAAAAAAEAIAAA&#10;ACYBAABkcnMvZTJvRG9jLnhtbFBLBQYAAAAABgAGAFkBAADaBQ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VIRTIO_BLK_S_OK </w:t>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VIRTIO_BLK_S_IOERR </w:t>
                      </w:r>
                      <w:r>
                        <w:rPr>
                          <w:rFonts w:eastAsia="CourierNewPSMT"/>
                          <w:kern w:val="0"/>
                          <w:sz w:val="16"/>
                          <w:szCs w:val="16"/>
                        </w:rPr>
                        <w:tab/>
                      </w:r>
                      <w:r>
                        <w:rPr>
                          <w:rFonts w:eastAsia="CourierNewPSMT"/>
                          <w:kern w:val="0"/>
                          <w:sz w:val="16"/>
                          <w:szCs w:val="16"/>
                        </w:rPr>
                        <w:t>1</w:t>
                      </w:r>
                    </w:p>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VIRTIO_BLK_S_UNSUPP </w:t>
                      </w:r>
                      <w:r>
                        <w:rPr>
                          <w:rFonts w:eastAsia="CourierNewPSMT"/>
                          <w:kern w:val="0"/>
                          <w:sz w:val="16"/>
                          <w:szCs w:val="16"/>
                        </w:rPr>
                        <w:tab/>
                      </w:r>
                      <w:r>
                        <w:rPr>
                          <w:rFonts w:eastAsia="CourierNewPSMT"/>
                          <w:kern w:val="0"/>
                          <w:sz w:val="16"/>
                          <w:szCs w:val="16"/>
                        </w:rPr>
                        <w:t>2</w:t>
                      </w:r>
                    </w:p>
                  </w:txbxContent>
                </v:textbox>
              </v:shape>
            </w:pict>
          </mc:Fallback>
        </mc:AlternateContent>
      </w:r>
      <w:r>
        <w:rPr>
          <w:rFonts w:hint="eastAsia"/>
        </w:rPr>
        <w:t>最终状态字节由设备写入：</w:t>
      </w:r>
      <w:r>
        <w:t>VIRTIO_BLK_S_OK</w:t>
      </w:r>
      <w:r>
        <w:rPr>
          <w:rFonts w:hint="eastAsia"/>
        </w:rPr>
        <w:t>表示成功，</w:t>
      </w:r>
      <w:r>
        <w:t>VIRTIO_BLK_S_IOERR</w:t>
      </w:r>
      <w:r>
        <w:rPr>
          <w:rFonts w:hint="eastAsia"/>
        </w:rPr>
        <w:t>表示设备或驱动程序错误，</w:t>
      </w:r>
      <w:r>
        <w:t>VIRTIO_BLK_S_UNSUPP</w:t>
      </w:r>
      <w:r>
        <w:rPr>
          <w:rFonts w:hint="eastAsia"/>
        </w:rPr>
        <w:t>表示设备不支持的请求：</w:t>
      </w:r>
    </w:p>
    <w:p>
      <w:pPr>
        <w:spacing w:before="156"/>
      </w:pPr>
    </w:p>
    <w:p>
      <w:pPr>
        <w:spacing w:before="156"/>
      </w:pPr>
    </w:p>
    <w:p>
      <w:pPr>
        <w:spacing w:before="156"/>
      </w:pPr>
    </w:p>
    <w:p>
      <w:pPr>
        <w:pStyle w:val="6"/>
      </w:pPr>
      <w:bookmarkStart w:id="132" w:name="_5.2.6.1_驱动要求：设备操作"/>
      <w:bookmarkEnd w:id="132"/>
      <w:r>
        <w:t xml:space="preserve">5.2.6.1 </w:t>
      </w:r>
      <w:r>
        <w:rPr>
          <w:rFonts w:hint="eastAsia"/>
        </w:rPr>
        <w:t>驱动要求：设备操作</w:t>
      </w:r>
    </w:p>
    <w:p>
      <w:pPr>
        <w:spacing w:before="156"/>
      </w:pPr>
      <w:r>
        <w:rPr>
          <w:rFonts w:hint="eastAsia"/>
        </w:rPr>
        <w:t>驱动程序</w:t>
      </w:r>
      <w:r>
        <w:rPr>
          <w:rFonts w:hint="eastAsia"/>
          <w:b/>
        </w:rPr>
        <w:t>不得</w:t>
      </w:r>
      <w:r>
        <w:rPr>
          <w:rFonts w:hint="eastAsia"/>
        </w:rPr>
        <w:t>提交会导致读取或写入超出容量的请求。</w:t>
      </w:r>
    </w:p>
    <w:p>
      <w:pPr>
        <w:spacing w:before="156"/>
      </w:pPr>
      <w:r>
        <w:rPr>
          <w:rFonts w:hint="eastAsia"/>
        </w:rPr>
        <w:t>如果提供了</w:t>
      </w:r>
      <w:r>
        <w:t>VIRTIO_BLK_F_RO</w:t>
      </w:r>
      <w:r>
        <w:rPr>
          <w:rFonts w:hint="eastAsia"/>
        </w:rPr>
        <w:t>功能，则驱动程序</w:t>
      </w:r>
      <w:r>
        <w:rPr>
          <w:rFonts w:hint="eastAsia"/>
          <w:b/>
        </w:rPr>
        <w:t>应该</w:t>
      </w:r>
      <w:r>
        <w:rPr>
          <w:rFonts w:hint="eastAsia"/>
        </w:rPr>
        <w:t>接受它。</w:t>
      </w:r>
    </w:p>
    <w:p>
      <w:pPr>
        <w:spacing w:before="156"/>
      </w:pPr>
      <w:r>
        <w:rPr>
          <w:rFonts w:hint="eastAsia"/>
        </w:rPr>
        <w:t>对于</w:t>
      </w:r>
      <w:r>
        <w:t>VIRTIO_BLK_T_FLUSH</w:t>
      </w:r>
      <w:r>
        <w:rPr>
          <w:rFonts w:hint="eastAsia"/>
        </w:rPr>
        <w:t>请求，驱动程序</w:t>
      </w:r>
      <w:r>
        <w:rPr>
          <w:rFonts w:hint="eastAsia"/>
          <w:b/>
        </w:rPr>
        <w:t>必须</w:t>
      </w:r>
      <w:r>
        <w:rPr>
          <w:rFonts w:hint="eastAsia"/>
        </w:rPr>
        <w:t>将扇区设置为</w:t>
      </w:r>
      <w:r>
        <w:t>0</w:t>
      </w:r>
      <w:r>
        <w:rPr>
          <w:rFonts w:hint="eastAsia"/>
        </w:rPr>
        <w:t>。驱动程序不</w:t>
      </w:r>
      <w:r>
        <w:rPr>
          <w:rFonts w:hint="eastAsia"/>
          <w:b/>
        </w:rPr>
        <w:t>应</w:t>
      </w:r>
      <w:r>
        <w:rPr>
          <w:rFonts w:hint="eastAsia"/>
        </w:rPr>
        <w:t>在</w:t>
      </w:r>
      <w:r>
        <w:t>VIRTIO_BLK_T_FLUSH</w:t>
      </w:r>
      <w:r>
        <w:rPr>
          <w:rFonts w:hint="eastAsia"/>
        </w:rPr>
        <w:t>请求中包含任何数据。</w:t>
      </w:r>
    </w:p>
    <w:p>
      <w:pPr>
        <w:spacing w:before="156"/>
      </w:pPr>
      <w:r>
        <w:rPr>
          <w:rFonts w:hint="eastAsia"/>
        </w:rPr>
        <w:t>如果协商了</w:t>
      </w:r>
      <w:r>
        <w:t>VIRTIO_BLK_F_CONFIG_WCE</w:t>
      </w:r>
      <w:r>
        <w:rPr>
          <w:rFonts w:hint="eastAsia"/>
        </w:rPr>
        <w:t>功能，则驱动程序可以通过分别将</w:t>
      </w:r>
      <w:r>
        <w:t>0</w:t>
      </w:r>
      <w:r>
        <w:rPr>
          <w:rFonts w:hint="eastAsia"/>
        </w:rPr>
        <w:t>和</w:t>
      </w:r>
      <w:r>
        <w:t>1</w:t>
      </w:r>
      <w:r>
        <w:rPr>
          <w:rFonts w:hint="eastAsia"/>
        </w:rPr>
        <w:t>写入写回字段来切换到写入或回写模式。在回写中写入</w:t>
      </w:r>
      <w:r>
        <w:t>0</w:t>
      </w:r>
      <w:r>
        <w:rPr>
          <w:rFonts w:hint="eastAsia"/>
        </w:rPr>
        <w:t>后，驱动程序</w:t>
      </w:r>
      <w:r>
        <w:rPr>
          <w:rFonts w:hint="eastAsia"/>
          <w:b/>
        </w:rPr>
        <w:t>不得</w:t>
      </w:r>
      <w:r>
        <w:rPr>
          <w:rFonts w:hint="eastAsia"/>
        </w:rPr>
        <w:t>进行任何易失性写入已向持久设备后端存储提交的假设。</w:t>
      </w:r>
    </w:p>
    <w:p>
      <w:pPr>
        <w:pStyle w:val="6"/>
      </w:pPr>
      <w:bookmarkStart w:id="133" w:name="_5.2.6.2_设备要求：设备操作"/>
      <w:bookmarkEnd w:id="133"/>
      <w:r>
        <w:t xml:space="preserve">5.2.6.2 </w:t>
      </w:r>
      <w:r>
        <w:rPr>
          <w:rFonts w:hint="eastAsia"/>
        </w:rPr>
        <w:t>设备要求：设备操作</w:t>
      </w:r>
    </w:p>
    <w:p>
      <w:pPr>
        <w:spacing w:before="156"/>
      </w:pPr>
      <w:r>
        <w:rPr>
          <w:rFonts w:hint="eastAsia"/>
        </w:rPr>
        <w:t>如果提供了</w:t>
      </w:r>
      <w:r>
        <w:t>VIRTIO_BLK_F_RO</w:t>
      </w:r>
      <w:r>
        <w:rPr>
          <w:rFonts w:hint="eastAsia"/>
        </w:rPr>
        <w:t>功能，设备必须通过将状态字节设置为</w:t>
      </w:r>
      <w:r>
        <w:t>VIRTIO_BLK_S_IOERR</w:t>
      </w:r>
      <w:r>
        <w:rPr>
          <w:rFonts w:hint="eastAsia"/>
        </w:rPr>
        <w:t>来进行写请求，并且不得写入任何数据。</w:t>
      </w:r>
    </w:p>
    <w:p>
      <w:pPr>
        <w:spacing w:before="156"/>
      </w:pPr>
      <w:r>
        <w:rPr>
          <w:rFonts w:hint="eastAsia"/>
        </w:rPr>
        <w:t>写入在提交时被视为易失性的；在写入稳定之前，在持久性设备后端存储中未定义易失性写入所覆盖的扇区的内容。一旦写入完成并且满足以下一个或多个条件，写入就会变得稳定：</w:t>
      </w:r>
    </w:p>
    <w:p>
      <w:pPr>
        <w:spacing w:before="156"/>
        <w:ind w:left="288"/>
      </w:pPr>
      <w:r>
        <w:t>1. VIRTIO_BLK_F_CONFIG_WCE</w:t>
      </w:r>
      <w:r>
        <w:rPr>
          <w:rFonts w:hint="eastAsia"/>
        </w:rPr>
        <w:t>和</w:t>
      </w:r>
      <w:r>
        <w:t>VIRTIO_BLK_F_FLUSH</w:t>
      </w:r>
      <w:r>
        <w:rPr>
          <w:rFonts w:hint="eastAsia"/>
        </w:rPr>
        <w:t>功能均未协商，但设备提供了</w:t>
      </w:r>
      <w:r>
        <w:t>VIRTIO_BLK_F_FLUSH</w:t>
      </w:r>
      <w:r>
        <w:rPr>
          <w:rFonts w:hint="eastAsia"/>
        </w:rPr>
        <w:t>；</w:t>
      </w:r>
    </w:p>
    <w:p>
      <w:pPr>
        <w:spacing w:before="156"/>
        <w:ind w:left="288"/>
      </w:pPr>
      <w:r>
        <w:t xml:space="preserve">2. </w:t>
      </w:r>
      <w:r>
        <w:rPr>
          <w:rFonts w:hint="eastAsia"/>
        </w:rPr>
        <w:t>已协商</w:t>
      </w:r>
      <w:r>
        <w:t>VIRTIO_BLK_F_CONFIG_WCE</w:t>
      </w:r>
      <w:r>
        <w:rPr>
          <w:rFonts w:hint="eastAsia"/>
        </w:rPr>
        <w:t>功能，且在提交写入和完成的期间内，配置空间中的写回字段都为</w:t>
      </w:r>
      <w:r>
        <w:t>0</w:t>
      </w:r>
      <w:r>
        <w:rPr>
          <w:rFonts w:hint="eastAsia"/>
        </w:rPr>
        <w:t>；</w:t>
      </w:r>
    </w:p>
    <w:p>
      <w:pPr>
        <w:spacing w:before="156"/>
        <w:ind w:left="288"/>
      </w:pPr>
      <w:r>
        <w:t xml:space="preserve">3. </w:t>
      </w:r>
      <w:r>
        <w:rPr>
          <w:rFonts w:hint="eastAsia"/>
        </w:rPr>
        <w:t>写入完成后发送</w:t>
      </w:r>
      <w:r>
        <w:t>VIRTIO_BLK_T_FLUSH</w:t>
      </w:r>
      <w:r>
        <w:rPr>
          <w:rFonts w:hint="eastAsia"/>
        </w:rPr>
        <w:t>请求并自行完成。</w:t>
      </w:r>
    </w:p>
    <w:p>
      <w:pPr>
        <w:spacing w:before="156"/>
        <w:ind w:left="288"/>
      </w:pPr>
      <w:r>
        <w:t xml:space="preserve">4. </w:t>
      </w:r>
      <w:r>
        <w:rPr>
          <w:rFonts w:hint="eastAsia"/>
        </w:rPr>
        <w:t>如果设备由持久存储支持，则设备必须确保在报告写入完成（情况</w:t>
      </w:r>
      <w:r>
        <w:t>1</w:t>
      </w:r>
      <w:r>
        <w:rPr>
          <w:rFonts w:hint="eastAsia"/>
        </w:rPr>
        <w:t>和</w:t>
      </w:r>
      <w:r>
        <w:t>2</w:t>
      </w:r>
      <w:r>
        <w:rPr>
          <w:rFonts w:hint="eastAsia"/>
        </w:rPr>
        <w:t>）或刷新（情况</w:t>
      </w:r>
      <w:r>
        <w:t>3</w:t>
      </w:r>
      <w:r>
        <w:rPr>
          <w:rFonts w:hint="eastAsia"/>
        </w:rPr>
        <w:t>）之前向其提交稳定写入。如果不这样做，可能会在发生崩溃时导致数据丢失。</w:t>
      </w:r>
    </w:p>
    <w:p>
      <w:pPr>
        <w:spacing w:before="156"/>
        <w:ind w:left="288"/>
      </w:pPr>
      <w:r>
        <w:rPr>
          <w:rFonts w:hint="eastAsia"/>
        </w:rPr>
        <w:t>如果驱动程序在写入提交和完成之间更改回写，则在报告完成时写入可能是易失性的或稳定的；换句话说，实际的行为是不确定的。</w:t>
      </w:r>
    </w:p>
    <w:p>
      <w:pPr>
        <w:spacing w:before="156"/>
        <w:ind w:left="288"/>
      </w:pPr>
      <w:r>
        <w:rPr>
          <w:rFonts w:hint="eastAsia"/>
        </w:rPr>
        <w:t>如果设备未提供</w:t>
      </w:r>
      <w:r>
        <w:t>VIRTIO_BLK_F_FLUSH</w:t>
      </w:r>
      <w:r>
        <w:rPr>
          <w:rFonts w:hint="eastAsia"/>
        </w:rPr>
        <w:t>，则设备也可以在报告完成之前提交对持久设备</w:t>
      </w:r>
      <w:r>
        <w:t>\</w:t>
      </w:r>
      <w:r>
        <w:rPr>
          <w:rFonts w:hint="eastAsia"/>
        </w:rPr>
        <w:t>后端存储的写入。然而，与情况</w:t>
      </w:r>
      <w:r>
        <w:t>1</w:t>
      </w:r>
      <w:r>
        <w:rPr>
          <w:rFonts w:hint="eastAsia"/>
        </w:rPr>
        <w:t>不同，这不是规范所规定的绝对要求。</w:t>
      </w:r>
    </w:p>
    <w:p>
      <w:pPr>
        <w:spacing w:before="156"/>
        <w:ind w:left="288"/>
      </w:pPr>
      <w:r>
        <w:rPr>
          <w:rFonts w:hint="eastAsia"/>
          <w:b/>
        </w:rPr>
        <w:t>注：</w:t>
      </w:r>
      <w:r>
        <w:rPr>
          <w:rFonts w:hint="eastAsia"/>
        </w:rPr>
        <w:t>如果发生崩溃，不提供向工具</w:t>
      </w:r>
      <w:r>
        <w:t>VIRTIO_BLK_F_FLUSH</w:t>
      </w:r>
      <w:r>
        <w:rPr>
          <w:rFonts w:hint="eastAsia"/>
        </w:rPr>
        <w:t>且未提交完成写入将不具有数据丢失的弹性。不向工具提供</w:t>
      </w:r>
      <w:r>
        <w:t>VIRTIO_BLK_F_FLUSH</w:t>
      </w:r>
      <w:r>
        <w:rPr>
          <w:rFonts w:hint="eastAsia"/>
        </w:rPr>
        <w:t>是对不希望发生这种数据丢失安全绝对要求。</w:t>
      </w:r>
    </w:p>
    <w:p>
      <w:pPr>
        <w:pStyle w:val="6"/>
      </w:pPr>
      <w:bookmarkStart w:id="134" w:name="_5.2.6.3_旧版接口：设备操作"/>
      <w:bookmarkEnd w:id="134"/>
      <w:r>
        <w:t xml:space="preserve">5.2.6.3 </w:t>
      </w:r>
      <w:r>
        <w:rPr>
          <w:rFonts w:hint="eastAsia"/>
        </w:rPr>
        <w:t>旧版接口：设备操作</w:t>
      </w:r>
    </w:p>
    <w:p>
      <w:pPr>
        <w:spacing w:before="156"/>
      </w:pPr>
      <w:r>
        <w:rPr>
          <w:rFonts w:hint="eastAsia"/>
        </w:rPr>
        <w:t>使用旧版接口时，过渡设备和驱动程序必须根据访客的本机端字节序格式化</w:t>
      </w:r>
      <w:r>
        <w:t>struct virtio_blk_req</w:t>
      </w:r>
      <w:r>
        <w:rPr>
          <w:rFonts w:hint="eastAsia"/>
        </w:rPr>
        <w:t>中的字段，而不是（必须在没有使用旧版接口时）小端字节序。</w:t>
      </w:r>
    </w:p>
    <w:p>
      <w:pPr>
        <w:spacing w:before="156"/>
      </w:pPr>
      <w:r>
        <w:rPr>
          <w:rFonts w:hint="eastAsia"/>
        </w:rPr>
        <w:t>使用旧版接口时，过渡驱动程序应该忽略已用环项中的</w:t>
      </w:r>
      <w:r>
        <w:t>len</w:t>
      </w:r>
      <w:r>
        <w:rPr>
          <w:rFonts w:hint="eastAsia"/>
        </w:rPr>
        <w:t>值。</w:t>
      </w:r>
    </w:p>
    <w:p>
      <w:pPr>
        <w:spacing w:before="156"/>
      </w:pPr>
      <w:r>
        <w:rPr>
          <w:rFonts w:hint="eastAsia"/>
          <w:b/>
        </w:rPr>
        <w:t>注：</w:t>
      </w:r>
      <w:r>
        <w:rPr>
          <w:rFonts w:hint="eastAsia"/>
        </w:rPr>
        <w:t>从历史上看，有些设备将总描述符长度或设备可写缓冲区的总长度放在那里，即使实际上只写入状态字节也是如此。</w:t>
      </w:r>
    </w:p>
    <w:p>
      <w:pPr>
        <w:spacing w:before="156"/>
      </w:pPr>
      <w:r>
        <mc:AlternateContent>
          <mc:Choice Requires="wps">
            <w:drawing>
              <wp:anchor distT="0" distB="0" distL="114300" distR="114300" simplePos="0" relativeHeight="251706368" behindDoc="0" locked="0" layoutInCell="1" allowOverlap="1">
                <wp:simplePos x="0" y="0"/>
                <wp:positionH relativeFrom="column">
                  <wp:posOffset>28575</wp:posOffset>
                </wp:positionH>
                <wp:positionV relativeFrom="paragraph">
                  <wp:posOffset>459105</wp:posOffset>
                </wp:positionV>
                <wp:extent cx="5241290" cy="269875"/>
                <wp:effectExtent l="9525" t="11430" r="6985" b="13970"/>
                <wp:wrapNone/>
                <wp:docPr id="48" name="文本框 48"/>
                <wp:cNvGraphicFramePr/>
                <a:graphic xmlns:a="http://schemas.openxmlformats.org/drawingml/2006/main">
                  <a:graphicData uri="http://schemas.microsoft.com/office/word/2010/wordprocessingShape">
                    <wps:wsp>
                      <wps:cNvSpPr txBox="1">
                        <a:spLocks noChangeArrowheads="1"/>
                      </wps:cNvSpPr>
                      <wps:spPr bwMode="auto">
                        <a:xfrm>
                          <a:off x="0" y="0"/>
                          <a:ext cx="5241290" cy="269875"/>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#define VIRTIO_BLK_T_FLUSH_OUT</w:t>
                            </w:r>
                            <w:r>
                              <w:rPr>
                                <w:rFonts w:eastAsia="CourierNewPSMT"/>
                                <w:kern w:val="0"/>
                                <w:sz w:val="16"/>
                                <w:szCs w:val="16"/>
                              </w:rPr>
                              <w:tab/>
                            </w:r>
                            <w:r>
                              <w:rPr>
                                <w:rFonts w:eastAsia="CourierNewPSMT"/>
                                <w:kern w:val="0"/>
                                <w:sz w:val="16"/>
                                <w:szCs w:val="16"/>
                              </w:rPr>
                              <w:t xml:space="preserve"> 5</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5pt;margin-top:36.15pt;height:21.25pt;width:412.7pt;z-index:251706368;mso-width-relative:page;mso-height-relative:page;" fillcolor="#FFFFFF" filled="t" stroked="t" coordsize="21600,21600" o:gfxdata="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szoXo2AAAAAgBAAAPAAAAAAAAAAEAIAAAACIA&#10;AABkcnMvZG93bnJldi54bWxQSwECFAAUAAAACACHTuJAmgWrpEICAACJBAAADgAAAAAAAAABACAA&#10;AAAnAQAAZHJzL2Uyb0RvYy54bWxQSwUGAAAAAAYABgBZAQAA2wU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#define VIRTIO_BLK_T_FLUSH_OUT</w:t>
                      </w:r>
                      <w:r>
                        <w:rPr>
                          <w:rFonts w:eastAsia="CourierNewPSMT"/>
                          <w:kern w:val="0"/>
                          <w:sz w:val="16"/>
                          <w:szCs w:val="16"/>
                        </w:rPr>
                        <w:tab/>
                      </w:r>
                      <w:r>
                        <w:rPr>
                          <w:rFonts w:eastAsia="CourierNewPSMT"/>
                          <w:kern w:val="0"/>
                          <w:sz w:val="16"/>
                          <w:szCs w:val="16"/>
                        </w:rPr>
                        <w:t xml:space="preserve"> 5</w:t>
                      </w:r>
                    </w:p>
                  </w:txbxContent>
                </v:textbox>
              </v:shape>
            </w:pict>
          </mc:Fallback>
        </mc:AlternateContent>
      </w:r>
      <w:r>
        <w:rPr>
          <w:rFonts w:hint="eastAsia"/>
        </w:rPr>
        <w:t>保留字段以前称为</w:t>
      </w:r>
      <w:r>
        <w:t>ioprio</w:t>
      </w:r>
      <w:r>
        <w:rPr>
          <w:rFonts w:hint="eastAsia"/>
        </w:rPr>
        <w:t>。</w:t>
      </w:r>
      <w:r>
        <w:t xml:space="preserve"> ioprio</w:t>
      </w:r>
      <w:r>
        <w:rPr>
          <w:rFonts w:hint="eastAsia"/>
        </w:rPr>
        <w:t>是关于设备请求的相对优先级的提示：数字越大表示请求越重要。</w:t>
      </w:r>
    </w:p>
    <w:p>
      <w:pPr>
        <w:spacing w:before="156"/>
      </w:pPr>
    </w:p>
    <w:p>
      <w:pPr>
        <w:spacing w:before="156"/>
      </w:pPr>
      <w:r>
        <mc:AlternateContent>
          <mc:Choice Requires="wps">
            <w:drawing>
              <wp:anchor distT="0" distB="0" distL="114300" distR="114300" simplePos="0" relativeHeight="251707392" behindDoc="0" locked="0" layoutInCell="1" allowOverlap="1">
                <wp:simplePos x="0" y="0"/>
                <wp:positionH relativeFrom="column">
                  <wp:posOffset>28575</wp:posOffset>
                </wp:positionH>
                <wp:positionV relativeFrom="paragraph">
                  <wp:posOffset>445135</wp:posOffset>
                </wp:positionV>
                <wp:extent cx="5241290" cy="261620"/>
                <wp:effectExtent l="9525" t="6985" r="6985" b="7620"/>
                <wp:wrapNone/>
                <wp:docPr id="47" name="文本框 47"/>
                <wp:cNvGraphicFramePr/>
                <a:graphic xmlns:a="http://schemas.openxmlformats.org/drawingml/2006/main">
                  <a:graphicData uri="http://schemas.microsoft.com/office/word/2010/wordprocessingShape">
                    <wps:wsp>
                      <wps:cNvSpPr txBox="1">
                        <a:spLocks noChangeArrowheads="1"/>
                      </wps:cNvSpPr>
                      <wps:spPr bwMode="auto">
                        <a:xfrm>
                          <a:off x="0" y="0"/>
                          <a:ext cx="5241290" cy="261620"/>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VIRTIO_BLK_T_BARRIER </w:t>
                            </w:r>
                            <w:r>
                              <w:rPr>
                                <w:rFonts w:eastAsia="CourierNewPSMT"/>
                                <w:kern w:val="0"/>
                                <w:sz w:val="16"/>
                                <w:szCs w:val="16"/>
                              </w:rPr>
                              <w:tab/>
                            </w:r>
                            <w:r>
                              <w:rPr>
                                <w:rFonts w:eastAsia="CourierNewPSMT"/>
                                <w:kern w:val="0"/>
                                <w:sz w:val="16"/>
                                <w:szCs w:val="16"/>
                              </w:rPr>
                              <w:tab/>
                            </w:r>
                            <w:r>
                              <w:rPr>
                                <w:rFonts w:eastAsia="CourierNewPSMT"/>
                                <w:kern w:val="0"/>
                                <w:sz w:val="16"/>
                                <w:szCs w:val="16"/>
                              </w:rPr>
                              <w:t>0x80000000</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5pt;margin-top:35.05pt;height:20.6pt;width:412.7pt;z-index:251707392;mso-width-relative:page;mso-height-relative:page;" fillcolor="#FFFFFF" filled="t" stroked="t" coordsize="21600,21600" o:gfxdata="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lUAlz2AAAAAgBAAAPAAAAAAAAAAEAIAAAACIA&#10;AABkcnMvZG93bnJldi54bWxQSwECFAAUAAAACACHTuJACPVyX0ICAACJBAAADgAAAAAAAAABACAA&#10;AAAnAQAAZHJzL2Uyb0RvYy54bWxQSwUGAAAAAAYABgBZAQAA2wU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VIRTIO_BLK_T_BARRIER </w:t>
                      </w:r>
                      <w:r>
                        <w:rPr>
                          <w:rFonts w:eastAsia="CourierNewPSMT"/>
                          <w:kern w:val="0"/>
                          <w:sz w:val="16"/>
                          <w:szCs w:val="16"/>
                        </w:rPr>
                        <w:tab/>
                      </w:r>
                      <w:r>
                        <w:rPr>
                          <w:rFonts w:eastAsia="CourierNewPSMT"/>
                          <w:kern w:val="0"/>
                          <w:sz w:val="16"/>
                          <w:szCs w:val="16"/>
                        </w:rPr>
                        <w:tab/>
                      </w:r>
                      <w:r>
                        <w:rPr>
                          <w:rFonts w:eastAsia="CourierNewPSMT"/>
                          <w:kern w:val="0"/>
                          <w:sz w:val="16"/>
                          <w:szCs w:val="16"/>
                        </w:rPr>
                        <w:t>0x80000000</w:t>
                      </w:r>
                    </w:p>
                  </w:txbxContent>
                </v:textbox>
              </v:shape>
            </w:pict>
          </mc:Fallback>
        </mc:AlternateContent>
      </w:r>
      <w:r>
        <w:rPr>
          <w:rFonts w:hint="eastAsia"/>
        </w:rPr>
        <w:t>命令</w:t>
      </w:r>
      <w:r>
        <w:t>VIRTIO_BLK_T_FLUSH_OUT</w:t>
      </w:r>
      <w:r>
        <w:rPr>
          <w:rFonts w:hint="eastAsia"/>
        </w:rPr>
        <w:t>是</w:t>
      </w:r>
      <w:r>
        <w:t>VIRTIO_BLK_T_FLUSH</w:t>
      </w:r>
      <w:r>
        <w:rPr>
          <w:rFonts w:hint="eastAsia"/>
        </w:rPr>
        <w:t>的同义词；驱动程序必须将其视为</w:t>
      </w:r>
      <w:r>
        <w:t>VIRTIO_BLK_T_FLUSH</w:t>
      </w:r>
      <w:r>
        <w:rPr>
          <w:rFonts w:hint="eastAsia"/>
        </w:rPr>
        <w:t>命令。</w:t>
      </w:r>
    </w:p>
    <w:p>
      <w:pPr>
        <w:spacing w:before="156"/>
      </w:pPr>
    </w:p>
    <w:p>
      <w:pPr>
        <w:spacing w:before="156"/>
      </w:pPr>
      <w:r>
        <w:rPr>
          <w:rFonts w:hint="eastAsia"/>
        </w:rPr>
        <w:t>如果设备具有</w:t>
      </w:r>
      <w:r>
        <w:t>VIRTIO_BLK_F_BARRIER</w:t>
      </w:r>
      <w:r>
        <w:rPr>
          <w:rFonts w:hint="eastAsia"/>
        </w:rPr>
        <w:t>功能，则高位（</w:t>
      </w:r>
      <w:r>
        <w:t>VIRTIO_BLK_T_BARRIER</w:t>
      </w:r>
      <w:r>
        <w:rPr>
          <w:rFonts w:hint="eastAsia"/>
        </w:rPr>
        <w:t>）表示此请求充当屏障，并且所有先前的请求</w:t>
      </w:r>
      <w:r>
        <w:rPr>
          <w:rFonts w:hint="eastAsia"/>
          <w:b/>
        </w:rPr>
        <w:t>应该</w:t>
      </w:r>
      <w:r>
        <w:rPr>
          <w:rFonts w:hint="eastAsia"/>
        </w:rPr>
        <w:t>在此之前完成，并且所有后续请求在此完成之前</w:t>
      </w:r>
      <w:r>
        <w:rPr>
          <w:rFonts w:hint="eastAsia"/>
          <w:b/>
        </w:rPr>
        <w:t>不应</w:t>
      </w:r>
      <w:r>
        <w:rPr>
          <w:rFonts w:hint="eastAsia"/>
        </w:rPr>
        <w:t>启动。</w:t>
      </w:r>
    </w:p>
    <w:p>
      <w:pPr>
        <w:spacing w:before="156"/>
      </w:pPr>
      <w:r>
        <w:rPr>
          <w:rFonts w:hint="eastAsia"/>
          <w:b/>
        </w:rPr>
        <w:t>注：</w:t>
      </w:r>
      <w:r>
        <w:rPr>
          <w:rFonts w:hint="eastAsia"/>
        </w:rPr>
        <w:t>屏障不会刷新主机中底层后端设备中的缓存，因此不能作为数据一致性保证。只有</w:t>
      </w:r>
      <w:r>
        <w:t>VIRTIO_BLK_T_FLUSH</w:t>
      </w:r>
      <w:r>
        <w:rPr>
          <w:rFonts w:hint="eastAsia"/>
        </w:rPr>
        <w:t>请求才能这样做。</w:t>
      </w:r>
    </w:p>
    <w:p>
      <w:pPr>
        <w:spacing w:before="156"/>
      </w:pPr>
      <w:r>
        <w:rPr>
          <w:rFonts w:hint="eastAsia"/>
        </w:rPr>
        <w:t>当提供</w:t>
      </w:r>
      <w:r>
        <w:t>VIRTIO_BLK_F_FLUSH</w:t>
      </w:r>
      <w:r>
        <w:rPr>
          <w:rFonts w:hint="eastAsia"/>
        </w:rPr>
        <w:t>但未协商时，一些较旧的旧版设备不会提交对持久性设备后端存储的完整写入。为了解决这个问题，驱动程序</w:t>
      </w:r>
      <w:r>
        <w:rPr>
          <w:rFonts w:hint="eastAsia"/>
          <w:b/>
        </w:rPr>
        <w:t>可以</w:t>
      </w:r>
      <w:r>
        <w:rPr>
          <w:rFonts w:hint="eastAsia"/>
        </w:rPr>
        <w:t>将回写设置为</w:t>
      </w:r>
      <w:r>
        <w:t>0</w:t>
      </w:r>
      <w:r>
        <w:rPr>
          <w:rFonts w:hint="eastAsia"/>
        </w:rPr>
        <w:t>（如果可用），或者</w:t>
      </w:r>
      <w:r>
        <w:rPr>
          <w:rFonts w:hint="eastAsia"/>
          <w:b/>
        </w:rPr>
        <w:t>可以</w:t>
      </w:r>
      <w:r>
        <w:rPr>
          <w:rFonts w:hint="eastAsia"/>
        </w:rPr>
        <w:t>在每次完成写入后发送显式刷新请求。</w:t>
      </w:r>
    </w:p>
    <w:p>
      <w:pPr>
        <w:spacing w:before="156"/>
      </w:pPr>
      <w:r>
        <mc:AlternateContent>
          <mc:Choice Requires="wps">
            <w:drawing>
              <wp:anchor distT="0" distB="0" distL="114300" distR="114300" simplePos="0" relativeHeight="251708416" behindDoc="0" locked="0" layoutInCell="1" allowOverlap="1">
                <wp:simplePos x="0" y="0"/>
                <wp:positionH relativeFrom="column">
                  <wp:posOffset>28575</wp:posOffset>
                </wp:positionH>
                <wp:positionV relativeFrom="paragraph">
                  <wp:posOffset>448310</wp:posOffset>
                </wp:positionV>
                <wp:extent cx="5241290" cy="3075305"/>
                <wp:effectExtent l="9525" t="10160" r="6985" b="10160"/>
                <wp:wrapNone/>
                <wp:docPr id="46" name="文本框 46"/>
                <wp:cNvGraphicFramePr/>
                <a:graphic xmlns:a="http://schemas.openxmlformats.org/drawingml/2006/main">
                  <a:graphicData uri="http://schemas.microsoft.com/office/word/2010/wordprocessingShape">
                    <wps:wsp>
                      <wps:cNvSpPr txBox="1">
                        <a:spLocks noChangeArrowheads="1"/>
                      </wps:cNvSpPr>
                      <wps:spPr bwMode="auto">
                        <a:xfrm>
                          <a:off x="0" y="0"/>
                          <a:ext cx="5241290" cy="3075305"/>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All fields are in guest's native endian. */</w:t>
                            </w:r>
                          </w:p>
                          <w:p>
                            <w:pPr>
                              <w:autoSpaceDE w:val="0"/>
                              <w:autoSpaceDN w:val="0"/>
                              <w:adjustRightInd w:val="0"/>
                              <w:spacing w:before="120"/>
                              <w:jc w:val="left"/>
                              <w:rPr>
                                <w:rFonts w:eastAsia="CourierNewPSMT"/>
                                <w:kern w:val="0"/>
                                <w:sz w:val="16"/>
                                <w:szCs w:val="16"/>
                              </w:rPr>
                            </w:pPr>
                            <w:r>
                              <w:rPr>
                                <w:rFonts w:eastAsia="CourierNewPSMT"/>
                                <w:kern w:val="0"/>
                                <w:sz w:val="16"/>
                                <w:szCs w:val="16"/>
                              </w:rPr>
                              <w:t>struct virtio_scsi_pc_req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u32 type;</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u32 ioprio;</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u64 sector;</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cmd[];</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data[][512];</w:t>
                            </w:r>
                          </w:p>
                          <w:p>
                            <w:pPr>
                              <w:autoSpaceDE w:val="0"/>
                              <w:autoSpaceDN w:val="0"/>
                              <w:adjustRightInd w:val="0"/>
                              <w:spacing w:before="120"/>
                              <w:jc w:val="left"/>
                              <w:rPr>
                                <w:rFonts w:eastAsia="CourierNewPSMT"/>
                                <w:kern w:val="0"/>
                                <w:sz w:val="16"/>
                                <w:szCs w:val="16"/>
                              </w:rPr>
                            </w:pPr>
                            <w:r>
                              <w:rPr>
                                <w:rFonts w:eastAsia="CourierNewPSMT"/>
                                <w:kern w:val="0"/>
                                <w:sz w:val="16"/>
                                <w:szCs w:val="16"/>
                              </w:rPr>
                              <w:t>#define SCSI_SENSE_BUFFERSIZE 96</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sense[SCSI_SENSE_BUFFERSIZE];</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u32 errors;</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u32 data_len;</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u32 sense_len;</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u32 residual;</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status;</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5pt;margin-top:35.3pt;height:242.15pt;width:412.7pt;z-index:251708416;mso-width-relative:page;mso-height-relative:page;" fillcolor="#FFFFFF" filled="t" stroked="t" coordsize="21600,21600" o:gfxdata="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mX8X9gAAAAIAQAADwAAAAAAAAABACAAAAAi&#10;AAAAZHJzL2Rvd25yZXYueG1sUEsBAhQAFAAAAAgAh07iQFTYK09DAgAAigQAAA4AAAAAAAAAAQAg&#10;AAAAJwEAAGRycy9lMm9Eb2MueG1sUEsFBgAAAAAGAAYAWQEAANwFA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All fields are in guest's native endian. */</w:t>
                      </w:r>
                    </w:p>
                    <w:p>
                      <w:pPr>
                        <w:autoSpaceDE w:val="0"/>
                        <w:autoSpaceDN w:val="0"/>
                        <w:adjustRightInd w:val="0"/>
                        <w:spacing w:before="120"/>
                        <w:jc w:val="left"/>
                        <w:rPr>
                          <w:rFonts w:eastAsia="CourierNewPSMT"/>
                          <w:kern w:val="0"/>
                          <w:sz w:val="16"/>
                          <w:szCs w:val="16"/>
                        </w:rPr>
                      </w:pPr>
                      <w:r>
                        <w:rPr>
                          <w:rFonts w:eastAsia="CourierNewPSMT"/>
                          <w:kern w:val="0"/>
                          <w:sz w:val="16"/>
                          <w:szCs w:val="16"/>
                        </w:rPr>
                        <w:t>struct virtio_scsi_pc_req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u32 type;</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u32 ioprio;</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u64 sector;</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cmd[];</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data[][512];</w:t>
                      </w:r>
                    </w:p>
                    <w:p>
                      <w:pPr>
                        <w:autoSpaceDE w:val="0"/>
                        <w:autoSpaceDN w:val="0"/>
                        <w:adjustRightInd w:val="0"/>
                        <w:spacing w:before="120"/>
                        <w:jc w:val="left"/>
                        <w:rPr>
                          <w:rFonts w:eastAsia="CourierNewPSMT"/>
                          <w:kern w:val="0"/>
                          <w:sz w:val="16"/>
                          <w:szCs w:val="16"/>
                        </w:rPr>
                      </w:pPr>
                      <w:r>
                        <w:rPr>
                          <w:rFonts w:eastAsia="CourierNewPSMT"/>
                          <w:kern w:val="0"/>
                          <w:sz w:val="16"/>
                          <w:szCs w:val="16"/>
                        </w:rPr>
                        <w:t>#define SCSI_SENSE_BUFFERSIZE 96</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sense[SCSI_SENSE_BUFFERSIZE];</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u32 errors;</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u32 data_len;</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u32 sense_len;</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u32 residual;</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status;</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v:textbox>
              </v:shape>
            </w:pict>
          </mc:Fallback>
        </mc:AlternateContent>
      </w:r>
      <w:r>
        <w:rPr>
          <w:rFonts w:hint="eastAsia"/>
        </w:rPr>
        <w:t>如果设备具有</w:t>
      </w:r>
      <w:r>
        <w:t>VIRTIO_BLK_F_SCSI</w:t>
      </w:r>
      <w:r>
        <w:rPr>
          <w:rFonts w:hint="eastAsia"/>
        </w:rPr>
        <w:t>功能，它还可以支持</w:t>
      </w:r>
      <w:r>
        <w:t>scsi</w:t>
      </w:r>
      <w:r>
        <w:rPr>
          <w:rFonts w:hint="eastAsia"/>
        </w:rPr>
        <w:t>数据包命令请求，这些请求中的每一个都具有以下形式：</w:t>
      </w: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r>
        <w:rPr>
          <w:rFonts w:hint="eastAsia"/>
        </w:rPr>
        <w:t>请求类型也可以是</w:t>
      </w:r>
      <w:r>
        <w:t>scsi</w:t>
      </w:r>
      <w:r>
        <w:rPr>
          <w:rFonts w:hint="eastAsia"/>
        </w:rPr>
        <w:t>包命令（</w:t>
      </w:r>
      <w:r>
        <w:t>VIRTIO_BLK_T_SCSI_CMD</w:t>
      </w:r>
      <w:r>
        <w:rPr>
          <w:rFonts w:hint="eastAsia"/>
        </w:rPr>
        <w:t>或</w:t>
      </w:r>
      <w:r>
        <w:t>VIRTIO_BLK_T_SCSI_CMD_OUT</w:t>
      </w:r>
      <w:r>
        <w:rPr>
          <w:rFonts w:hint="eastAsia"/>
        </w:rPr>
        <w:t>）。这两种类型是等价的，设备不对它们进行区分：</w:t>
      </w:r>
    </w:p>
    <w:p>
      <w:pPr>
        <w:spacing w:before="156"/>
      </w:pPr>
      <w:r>
        <mc:AlternateContent>
          <mc:Choice Requires="wps">
            <w:drawing>
              <wp:anchor distT="0" distB="0" distL="114300" distR="114300" simplePos="0" relativeHeight="251709440" behindDoc="0" locked="0" layoutInCell="1" allowOverlap="1">
                <wp:simplePos x="0" y="0"/>
                <wp:positionH relativeFrom="column">
                  <wp:posOffset>22860</wp:posOffset>
                </wp:positionH>
                <wp:positionV relativeFrom="paragraph">
                  <wp:posOffset>-5715</wp:posOffset>
                </wp:positionV>
                <wp:extent cx="5241290" cy="478790"/>
                <wp:effectExtent l="13335" t="13335" r="12700" b="12700"/>
                <wp:wrapNone/>
                <wp:docPr id="45" name="文本框 45"/>
                <wp:cNvGraphicFramePr/>
                <a:graphic xmlns:a="http://schemas.openxmlformats.org/drawingml/2006/main">
                  <a:graphicData uri="http://schemas.microsoft.com/office/word/2010/wordprocessingShape">
                    <wps:wsp>
                      <wps:cNvSpPr txBox="1">
                        <a:spLocks noChangeArrowheads="1"/>
                      </wps:cNvSpPr>
                      <wps:spPr bwMode="auto">
                        <a:xfrm>
                          <a:off x="0" y="0"/>
                          <a:ext cx="5241290" cy="478790"/>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#define VIRTIO_BLK_T_SCSI_CMD 2</w:t>
                            </w:r>
                          </w:p>
                          <w:p>
                            <w:pPr>
                              <w:autoSpaceDE w:val="0"/>
                              <w:autoSpaceDN w:val="0"/>
                              <w:adjustRightInd w:val="0"/>
                              <w:spacing w:before="120"/>
                              <w:jc w:val="left"/>
                              <w:rPr>
                                <w:rFonts w:eastAsia="CourierNewPSMT"/>
                                <w:kern w:val="0"/>
                                <w:sz w:val="16"/>
                                <w:szCs w:val="16"/>
                              </w:rPr>
                            </w:pPr>
                            <w:r>
                              <w:rPr>
                                <w:rFonts w:eastAsia="CourierNewPSMT"/>
                                <w:kern w:val="0"/>
                                <w:sz w:val="16"/>
                                <w:szCs w:val="16"/>
                              </w:rPr>
                              <w:t>#define VIRTIO_BLK_T_SCSI_CMD_OUT 3</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8pt;margin-top:-0.45pt;height:37.7pt;width:412.7pt;z-index:251709440;mso-width-relative:page;mso-height-relative:page;" fillcolor="#FFFFFF" filled="t" stroked="t" coordsize="21600,21600" o:gfxdata="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bkM1wAAAAYBAAAPAAAAAAAAAAEAIAAAACIAAABk&#10;cnMvZG93bnJldi54bWxQSwECFAAUAAAACACHTuJAhcvEa0ACAACJBAAADgAAAAAAAAABACAAAAAm&#10;AQAAZHJzL2Uyb0RvYy54bWxQSwUGAAAAAAYABgBZAQAA2AU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#define VIRTIO_BLK_T_SCSI_CMD 2</w:t>
                      </w:r>
                    </w:p>
                    <w:p>
                      <w:pPr>
                        <w:autoSpaceDE w:val="0"/>
                        <w:autoSpaceDN w:val="0"/>
                        <w:adjustRightInd w:val="0"/>
                        <w:spacing w:before="120"/>
                        <w:jc w:val="left"/>
                        <w:rPr>
                          <w:rFonts w:eastAsia="CourierNewPSMT"/>
                          <w:kern w:val="0"/>
                          <w:sz w:val="16"/>
                          <w:szCs w:val="16"/>
                        </w:rPr>
                      </w:pPr>
                      <w:r>
                        <w:rPr>
                          <w:rFonts w:eastAsia="CourierNewPSMT"/>
                          <w:kern w:val="0"/>
                          <w:sz w:val="16"/>
                          <w:szCs w:val="16"/>
                        </w:rPr>
                        <w:t>#define VIRTIO_BLK_T_SCSI_CMD_OUT 3</w:t>
                      </w:r>
                    </w:p>
                  </w:txbxContent>
                </v:textbox>
              </v:shape>
            </w:pict>
          </mc:Fallback>
        </mc:AlternateContent>
      </w:r>
    </w:p>
    <w:p>
      <w:pPr>
        <w:spacing w:before="156"/>
      </w:pPr>
    </w:p>
    <w:p>
      <w:pPr>
        <w:spacing w:before="156"/>
      </w:pPr>
      <w:r>
        <w:t>cmd</w:t>
      </w:r>
      <w:r>
        <w:rPr>
          <w:rFonts w:hint="eastAsia"/>
        </w:rPr>
        <w:t>字段仅用于</w:t>
      </w:r>
      <w:r>
        <w:t>scsi</w:t>
      </w:r>
      <w:r>
        <w:rPr>
          <w:rFonts w:hint="eastAsia"/>
        </w:rPr>
        <w:t>数据包命令请求，并指示要执行的命令。该字段必须位于单独的设备可读缓冲区中；命令长度可以从该缓冲区的长度导出。</w:t>
      </w:r>
    </w:p>
    <w:p>
      <w:pPr>
        <w:spacing w:before="156"/>
      </w:pPr>
      <w:r>
        <w:rPr>
          <w:rFonts w:hint="eastAsia"/>
        </w:rPr>
        <w:t>请注意，前三个（</w:t>
      </w:r>
      <w:r>
        <w:t>scsi</w:t>
      </w:r>
      <w:r>
        <w:rPr>
          <w:rFonts w:hint="eastAsia"/>
        </w:rPr>
        <w:t>数据包命令有四个）字段始终是设备可读的：数据是设备可读的或设备可写的，具体取决于请求。读取或写入的大小可以从请求缓冲区的总大小中导出。</w:t>
      </w:r>
    </w:p>
    <w:p>
      <w:pPr>
        <w:spacing w:before="156"/>
      </w:pPr>
      <w:r>
        <w:t>sense</w:t>
      </w:r>
      <w:r>
        <w:rPr>
          <w:rFonts w:hint="eastAsia"/>
        </w:rPr>
        <w:t>仅用于</w:t>
      </w:r>
      <w:r>
        <w:t>scsi</w:t>
      </w:r>
      <w:r>
        <w:rPr>
          <w:rFonts w:hint="eastAsia"/>
        </w:rPr>
        <w:t>包命令请求中，指示</w:t>
      </w:r>
      <w:r>
        <w:t>scsi</w:t>
      </w:r>
      <w:r>
        <w:rPr>
          <w:rFonts w:hint="eastAsia"/>
        </w:rPr>
        <w:t>检测数据的缓冲区。</w:t>
      </w:r>
    </w:p>
    <w:p>
      <w:pPr>
        <w:spacing w:before="156"/>
      </w:pPr>
      <w:r>
        <w:t>data_len</w:t>
      </w:r>
      <w:r>
        <w:rPr>
          <w:rFonts w:hint="eastAsia"/>
        </w:rPr>
        <w:t>仅用于</w:t>
      </w:r>
      <w:r>
        <w:t>scsi</w:t>
      </w:r>
      <w:r>
        <w:rPr>
          <w:rFonts w:hint="eastAsia"/>
        </w:rPr>
        <w:t>数据包命令请求，不推荐使用此字段，驱动程序应该忽略该字段。</w:t>
      </w:r>
      <w:r>
        <w:t xml:space="preserve"> </w:t>
      </w:r>
      <w:r>
        <w:rPr>
          <w:rFonts w:hint="eastAsia"/>
        </w:rPr>
        <w:t>从历史上看，设备从那里复制数据的长度。</w:t>
      </w:r>
    </w:p>
    <w:p>
      <w:pPr>
        <w:spacing w:before="156"/>
      </w:pPr>
      <w:r>
        <w:t>sense_len</w:t>
      </w:r>
      <w:r>
        <w:rPr>
          <w:rFonts w:hint="eastAsia"/>
        </w:rPr>
        <w:t>仅用于</w:t>
      </w:r>
      <w:r>
        <w:t>scsi</w:t>
      </w:r>
      <w:r>
        <w:rPr>
          <w:rFonts w:hint="eastAsia"/>
        </w:rPr>
        <w:t>包命令请求，指示实际写入检测缓冲区的字节数。</w:t>
      </w:r>
    </w:p>
    <w:p>
      <w:pPr>
        <w:spacing w:before="156"/>
      </w:pPr>
      <w:r>
        <w:t>residual</w:t>
      </w:r>
      <w:r>
        <w:rPr>
          <w:rFonts w:hint="eastAsia"/>
        </w:rPr>
        <w:t>字段仅用于</w:t>
      </w:r>
      <w:r>
        <w:t>scsi</w:t>
      </w:r>
      <w:r>
        <w:rPr>
          <w:rFonts w:hint="eastAsia"/>
        </w:rPr>
        <w:t>数据包命令请求中，指示剩余大小，计算为数据长度</w:t>
      </w:r>
      <w:r>
        <w:t>-</w:t>
      </w:r>
      <w:r>
        <w:rPr>
          <w:rFonts w:hint="eastAsia"/>
        </w:rPr>
        <w:t>实际传输的字节数。</w:t>
      </w:r>
    </w:p>
    <w:p>
      <w:pPr>
        <w:pStyle w:val="6"/>
      </w:pPr>
      <w:r>
        <w:t xml:space="preserve">5.2.6.4 </w:t>
      </w:r>
      <w:r>
        <w:rPr>
          <w:rFonts w:hint="eastAsia"/>
        </w:rPr>
        <w:t>旧版接口：框架要求</w:t>
      </w:r>
    </w:p>
    <w:p>
      <w:pPr>
        <w:spacing w:before="156"/>
      </w:pPr>
      <w:r>
        <w:rPr>
          <w:rFonts w:hint="eastAsia"/>
        </w:rPr>
        <w:t>使用旧版接口时，尚未协商</w:t>
      </w:r>
      <w:r>
        <w:t>VIRTIO_F_ANY_LAYOUT</w:t>
      </w:r>
      <w:r>
        <w:rPr>
          <w:rFonts w:hint="eastAsia"/>
        </w:rPr>
        <w:t>的过渡驱动程序：</w:t>
      </w:r>
    </w:p>
    <w:p>
      <w:pPr>
        <w:spacing w:before="156"/>
        <w:ind w:left="420"/>
      </w:pPr>
      <w:r>
        <w:rPr>
          <w:rFonts w:hint="eastAsia"/>
        </w:rPr>
        <w:t>·必须使用包括类型，保留和扇区的单个</w:t>
      </w:r>
      <w:r>
        <w:t>8</w:t>
      </w:r>
      <w:r>
        <w:rPr>
          <w:rFonts w:hint="eastAsia"/>
        </w:rPr>
        <w:t>字节描述符，后跟数据描述符，最后是单独</w:t>
      </w:r>
      <w:r>
        <w:t>1</w:t>
      </w:r>
      <w:r>
        <w:rPr>
          <w:rFonts w:hint="eastAsia"/>
        </w:rPr>
        <w:t>字节的状态描述符</w:t>
      </w:r>
    </w:p>
    <w:p>
      <w:pPr>
        <w:spacing w:before="156"/>
        <w:ind w:left="420"/>
      </w:pPr>
      <w:r>
        <w:rPr>
          <w:rFonts w:hint="eastAsia"/>
        </w:rPr>
        <w:t>·对于</w:t>
      </w:r>
      <w:r>
        <w:t>SCSI</w:t>
      </w:r>
      <w:r>
        <w:rPr>
          <w:rFonts w:hint="eastAsia"/>
        </w:rPr>
        <w:t>命令，还存在其他约束。</w:t>
      </w:r>
      <w:r>
        <w:t>errors</w:t>
      </w:r>
      <w:r>
        <w:rPr>
          <w:rFonts w:hint="eastAsia"/>
        </w:rPr>
        <w:t>，</w:t>
      </w:r>
      <w:r>
        <w:t>data_len</w:t>
      </w:r>
      <w:r>
        <w:rPr>
          <w:rFonts w:hint="eastAsia"/>
        </w:rPr>
        <w:t>，</w:t>
      </w:r>
      <w:r>
        <w:t>sense_len</w:t>
      </w:r>
      <w:r>
        <w:rPr>
          <w:rFonts w:hint="eastAsia"/>
        </w:rPr>
        <w:t>和</w:t>
      </w:r>
      <w:r>
        <w:t>residual</w:t>
      </w:r>
      <w:r>
        <w:rPr>
          <w:rFonts w:hint="eastAsia"/>
        </w:rPr>
        <w:t>必须博保存在一个单独的设备可写描述符中，</w:t>
      </w:r>
      <w:r>
        <w:t>sense</w:t>
      </w:r>
      <w:r>
        <w:rPr>
          <w:rFonts w:hint="eastAsia"/>
        </w:rPr>
        <w:t>必须保存在一个大小为</w:t>
      </w:r>
      <w:r>
        <w:t>96</w:t>
      </w:r>
      <w:r>
        <w:rPr>
          <w:rFonts w:hint="eastAsia"/>
        </w:rPr>
        <w:t>字节的单独的可设置可编写描述符中，而</w:t>
      </w:r>
      <w:r>
        <w:t>errors</w:t>
      </w:r>
      <w:r>
        <w:rPr>
          <w:rFonts w:hint="eastAsia"/>
        </w:rPr>
        <w:t>，</w:t>
      </w:r>
      <w:r>
        <w:t>data_len</w:t>
      </w:r>
      <w:r>
        <w:rPr>
          <w:rFonts w:hint="eastAsia"/>
        </w:rPr>
        <w:t>，</w:t>
      </w:r>
      <w:r>
        <w:t>sense_len</w:t>
      </w:r>
      <w:r>
        <w:rPr>
          <w:rFonts w:hint="eastAsia"/>
        </w:rPr>
        <w:t>和</w:t>
      </w:r>
      <w:r>
        <w:t>residual</w:t>
      </w:r>
      <w:r>
        <w:rPr>
          <w:rFonts w:hint="eastAsia"/>
        </w:rPr>
        <w:t>必须保存在一个单独的设备可写描述符中。</w:t>
      </w:r>
    </w:p>
    <w:p>
      <w:pPr>
        <w:spacing w:before="156"/>
      </w:pPr>
      <w:r>
        <w:rPr>
          <w:rFonts w:hint="eastAsia"/>
        </w:rPr>
        <w:t>见</w:t>
      </w:r>
      <w:r>
        <w:t>2.4.4</w:t>
      </w:r>
      <w:r>
        <w:rPr>
          <w:rFonts w:hint="eastAsia"/>
        </w:rPr>
        <w:t>。</w:t>
      </w:r>
    </w:p>
    <w:p/>
    <w:p/>
    <w:p/>
    <w:p/>
    <w:p/>
    <w:p/>
    <w:p/>
    <w:p/>
    <w:p>
      <w:pPr>
        <w:pStyle w:val="4"/>
      </w:pPr>
      <w:bookmarkStart w:id="135" w:name="_Toc1504069"/>
      <w:r>
        <w:rPr>
          <w:rFonts w:hint="eastAsia"/>
        </w:rPr>
        <w:t>5</w:t>
      </w:r>
      <w:r>
        <w:t>.3</w:t>
      </w:r>
      <w:r>
        <w:rPr>
          <w:rFonts w:hint="eastAsia"/>
        </w:rPr>
        <w:t>控制台设备</w:t>
      </w:r>
      <w:bookmarkEnd w:id="135"/>
    </w:p>
    <w:p>
      <w:r>
        <w:tab/>
      </w:r>
      <w:r>
        <w:rPr>
          <w:rFonts w:hint="eastAsia"/>
        </w:rPr>
        <w:t>virtio控制台设备是一个用于数据输入和输出的简单设备。 设备可以（M</w:t>
      </w:r>
      <w:r>
        <w:t>AY</w:t>
      </w:r>
      <w:r>
        <w:rPr>
          <w:rFonts w:hint="eastAsia"/>
        </w:rPr>
        <w:t>）有一个或多个端口。 每个端口都有一对输入和输出功能。 此外，设备具有一对控制IO virtqueues。 控制virtqueues用于设备和驱动程序之间传递有关连接两侧打开和关闭的端口信息，从设备指示特定端口是否是控制台端口、添加新端口、或者热插拔/ 拔出端口等等，以及驱动程序指示端口或设备是否已成功添加、打开/关闭等的指示。对于数据IO，一个或多个空缓冲区放置在接收队列（放置传入数据）中，传出字符则放在传输队列中。</w:t>
      </w:r>
    </w:p>
    <w:p>
      <w:pPr>
        <w:pStyle w:val="5"/>
      </w:pPr>
      <w:r>
        <w:rPr>
          <w:rFonts w:hint="eastAsia"/>
        </w:rPr>
        <w:t>5</w:t>
      </w:r>
      <w:r>
        <w:t>.3.1</w:t>
      </w:r>
      <w:r>
        <w:rPr>
          <w:rFonts w:hint="eastAsia"/>
        </w:rPr>
        <w:t>设备I</w:t>
      </w:r>
      <w:r>
        <w:t>D</w:t>
      </w:r>
    </w:p>
    <w:p>
      <w:r>
        <w:rPr>
          <w:rFonts w:hint="eastAsia"/>
        </w:rPr>
        <w:t>3</w:t>
      </w:r>
    </w:p>
    <w:p>
      <w:pPr>
        <w:pStyle w:val="5"/>
      </w:pPr>
      <w:r>
        <w:rPr>
          <w:rFonts w:hint="eastAsia"/>
        </w:rPr>
        <w:t>5.3.2</w:t>
      </w:r>
      <w:r>
        <w:t xml:space="preserve"> </w:t>
      </w:r>
      <w:r>
        <w:rPr>
          <w:rFonts w:hint="eastAsia"/>
        </w:rPr>
        <w:t>Virtqueues</w:t>
      </w:r>
    </w:p>
    <w:p>
      <w:r>
        <w:rPr>
          <w:b/>
        </w:rPr>
        <w:t xml:space="preserve">0 </w:t>
      </w:r>
      <w:r>
        <w:t xml:space="preserve"> receiveq(port0)</w:t>
      </w:r>
    </w:p>
    <w:p>
      <w:r>
        <w:rPr>
          <w:b/>
        </w:rPr>
        <w:t>1</w:t>
      </w:r>
      <w:r>
        <w:t xml:space="preserve">  transmitq(port0)</w:t>
      </w:r>
    </w:p>
    <w:p>
      <w:r>
        <w:rPr>
          <w:b/>
        </w:rPr>
        <w:t>2</w:t>
      </w:r>
      <w:r>
        <w:t xml:space="preserve">  control receiveq</w:t>
      </w:r>
    </w:p>
    <w:p>
      <w:r>
        <w:rPr>
          <w:b/>
        </w:rPr>
        <w:t>3</w:t>
      </w:r>
      <w:r>
        <w:t xml:space="preserve">  control transmitq</w:t>
      </w:r>
    </w:p>
    <w:p>
      <w:r>
        <w:rPr>
          <w:b/>
        </w:rPr>
        <w:t>4</w:t>
      </w:r>
      <w:r>
        <w:t xml:space="preserve">  receiveq(port1)</w:t>
      </w:r>
    </w:p>
    <w:p>
      <w:r>
        <w:rPr>
          <w:b/>
        </w:rPr>
        <w:t xml:space="preserve">5 </w:t>
      </w:r>
      <w:r>
        <w:t xml:space="preserve"> transmitq(port1)</w:t>
      </w:r>
    </w:p>
    <w:p>
      <w:r>
        <w:t>...</w:t>
      </w:r>
    </w:p>
    <w:p>
      <w:r>
        <w:tab/>
      </w:r>
      <w:r>
        <w:rPr>
          <w:rFonts w:hint="eastAsia"/>
        </w:rPr>
        <w:t>端口0的接收和发送队列始终存在：仅在设置了VIRTIO_CONSOLE_F_MULTIPORT位时才存在其他队列。</w:t>
      </w:r>
    </w:p>
    <w:p>
      <w:pPr>
        <w:pStyle w:val="5"/>
      </w:pPr>
      <w:r>
        <w:rPr>
          <w:rFonts w:hint="eastAsia"/>
        </w:rPr>
        <w:t>5.3.3功能位</w:t>
      </w:r>
    </w:p>
    <w:p>
      <w:r>
        <w:tab/>
      </w:r>
      <w:r>
        <w:rPr>
          <w:rFonts w:hint="eastAsia"/>
          <w:b/>
        </w:rPr>
        <w:t>VIRTIO_CONSOLE_F_SIZE（0</w:t>
      </w:r>
      <w:r>
        <w:rPr>
          <w:rFonts w:hint="eastAsia"/>
        </w:rPr>
        <w:t>）配置列和行有效。</w:t>
      </w:r>
      <w:r>
        <w:tab/>
      </w:r>
      <w:r>
        <w:rPr>
          <w:rFonts w:hint="eastAsia"/>
          <w:b/>
        </w:rPr>
        <w:t>VIRTIO_CONSOLE_F_MULTIPORT（1）</w:t>
      </w:r>
      <w:r>
        <w:rPr>
          <w:rFonts w:hint="eastAsia"/>
        </w:rPr>
        <w:t>设备支持多个端口;</w:t>
      </w:r>
      <w:r>
        <w:rPr>
          <w:rFonts w:hint="eastAsia"/>
          <w:b/>
          <w:i/>
        </w:rPr>
        <w:t xml:space="preserve"> max_nr_ports</w:t>
      </w:r>
      <w:r>
        <w:rPr>
          <w:rFonts w:hint="eastAsia"/>
        </w:rPr>
        <w:t>有效，control</w:t>
      </w:r>
      <w:r>
        <w:t xml:space="preserve"> </w:t>
      </w:r>
      <w:r>
        <w:rPr>
          <w:rFonts w:hint="eastAsia"/>
        </w:rPr>
        <w:t>virtqueues将被使用。</w:t>
      </w:r>
    </w:p>
    <w:p>
      <w:r>
        <w:tab/>
      </w:r>
      <w:r>
        <w:rPr>
          <w:rFonts w:hint="eastAsia"/>
          <w:b/>
        </w:rPr>
        <w:t>VIRTIO_CONSOLE_F_EMERG_WRITE（2）</w:t>
      </w:r>
      <w:r>
        <w:rPr>
          <w:rFonts w:hint="eastAsia"/>
        </w:rPr>
        <w:t>设备支持紧急写入。 配置字段emerg_wr有效。</w:t>
      </w:r>
    </w:p>
    <w:p>
      <w:pPr>
        <w:pStyle w:val="5"/>
      </w:pPr>
      <w:r>
        <w:rPr>
          <w:rFonts w:hint="eastAsia"/>
        </w:rPr>
        <w:t>5.3.4设备配置布局</w:t>
      </w:r>
    </w:p>
    <w:p>
      <w:r>
        <w:tab/>
      </w:r>
      <w:r>
        <w:rPr>
          <w:rFonts w:hint="eastAsia"/>
        </w:rPr>
        <w:t>如果设置了VIRTIO_CONSOLE_F_SIZE功能位，则会在配置空间中提供控制台的大小。 此外，如果设置了VIRTIO_CONSOLE_F_MULTIPORT功能位，则可以获取设备支持的最大端口数。</w:t>
      </w:r>
    </w:p>
    <w:p>
      <w:r>
        <w:drawing>
          <wp:anchor distT="0" distB="0" distL="114300" distR="114300" simplePos="0" relativeHeight="251671552" behindDoc="0" locked="0" layoutInCell="1" allowOverlap="1">
            <wp:simplePos x="0" y="0"/>
            <wp:positionH relativeFrom="column">
              <wp:posOffset>-57785</wp:posOffset>
            </wp:positionH>
            <wp:positionV relativeFrom="paragraph">
              <wp:posOffset>824230</wp:posOffset>
            </wp:positionV>
            <wp:extent cx="5274310" cy="708025"/>
            <wp:effectExtent l="0" t="0" r="254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4310" cy="708025"/>
                    </a:xfrm>
                    <a:prstGeom prst="rect">
                      <a:avLst/>
                    </a:prstGeom>
                  </pic:spPr>
                </pic:pic>
              </a:graphicData>
            </a:graphic>
          </wp:anchor>
        </w:drawing>
      </w:r>
      <w:r>
        <w:tab/>
      </w:r>
      <w:r>
        <w:rPr>
          <w:rFonts w:hint="eastAsia"/>
        </w:rPr>
        <w:t>如果设置了VIRTIO_CONSOLE_F_EMERG_WRITE位，则驱动程序可以使用紧急写入来输出单个字符，而无需初始化virtio</w:t>
      </w:r>
      <w:r>
        <w:t xml:space="preserve"> </w:t>
      </w:r>
      <w:r>
        <w:rPr>
          <w:rFonts w:hint="eastAsia"/>
        </w:rPr>
        <w:t>queues，甚至承认该功能。</w:t>
      </w:r>
    </w:p>
    <w:p>
      <w:pPr>
        <w:pStyle w:val="6"/>
      </w:pPr>
      <w:bookmarkStart w:id="136" w:name="_5.3.4.1传统接口：设备配置布局"/>
      <w:bookmarkEnd w:id="136"/>
      <w:r>
        <w:rPr>
          <w:rFonts w:hint="eastAsia"/>
        </w:rPr>
        <w:t>5.3.4.1传统接口：设备配置布局</w:t>
      </w:r>
    </w:p>
    <w:p>
      <w:r>
        <w:tab/>
      </w:r>
      <w:r>
        <w:rPr>
          <w:rFonts w:hint="eastAsia"/>
        </w:rPr>
        <w:t>使用传统接口时，过渡设备和驱动程序必须（M</w:t>
      </w:r>
      <w:r>
        <w:t>UST</w:t>
      </w:r>
      <w:r>
        <w:rPr>
          <w:rFonts w:hint="eastAsia"/>
        </w:rPr>
        <w:t>）根据guest虚拟机的本机端（native</w:t>
      </w:r>
      <w:r>
        <w:t xml:space="preserve"> </w:t>
      </w:r>
      <w:r>
        <w:rPr>
          <w:rFonts w:hint="eastAsia"/>
        </w:rPr>
        <w:t>endian）而不是（必要时不使用旧版接口）little-endian来格式化struct virtio_console_config中的字段。</w:t>
      </w:r>
    </w:p>
    <w:p>
      <w:pPr>
        <w:pStyle w:val="5"/>
      </w:pPr>
      <w:r>
        <w:rPr>
          <w:rFonts w:hint="eastAsia"/>
        </w:rPr>
        <w:t>5.3.5设备初始化</w:t>
      </w:r>
    </w:p>
    <w:p>
      <w:r>
        <w:tab/>
      </w:r>
      <w:r>
        <w:t>1</w:t>
      </w:r>
      <w:r>
        <w:rPr>
          <w:rFonts w:hint="eastAsia"/>
        </w:rPr>
        <w:t>、如果提供了VIRTIO_CONSOLE_F_EMERG_WRITE功能，则配置的</w:t>
      </w:r>
      <w:r>
        <w:rPr>
          <w:rFonts w:hint="eastAsia"/>
          <w:b/>
          <w:i/>
        </w:rPr>
        <w:t>emerg_wr</w:t>
      </w:r>
      <w:r>
        <w:rPr>
          <w:rFonts w:hint="eastAsia"/>
        </w:rPr>
        <w:t>字段可以随时写。因此，它适用于在启动调试输出时以及灾难性OS故障（例如，virtio环损坏）。</w:t>
      </w:r>
    </w:p>
    <w:p>
      <w:r>
        <w:tab/>
      </w:r>
      <w:r>
        <w:rPr>
          <w:rFonts w:hint="eastAsia"/>
        </w:rPr>
        <w:t>2、如果协商了VIRTIO_CONSOLE_F_SIZE功能，则驱动程序可以从</w:t>
      </w:r>
      <w:r>
        <w:rPr>
          <w:rFonts w:hint="eastAsia"/>
          <w:b/>
          <w:i/>
        </w:rPr>
        <w:t>cols</w:t>
      </w:r>
      <w:r>
        <w:rPr>
          <w:rFonts w:hint="eastAsia"/>
        </w:rPr>
        <w:t>和</w:t>
      </w:r>
      <w:r>
        <w:rPr>
          <w:rFonts w:hint="eastAsia"/>
          <w:b/>
          <w:i/>
        </w:rPr>
        <w:t>rows</w:t>
      </w:r>
      <w:r>
        <w:rPr>
          <w:rFonts w:hint="eastAsia"/>
        </w:rPr>
        <w:t>读取控制台尺寸。</w:t>
      </w:r>
    </w:p>
    <w:p>
      <w:r>
        <w:tab/>
      </w:r>
      <w:r>
        <w:rPr>
          <w:rFonts w:hint="eastAsia"/>
        </w:rPr>
        <w:t>3、如果协商了VIRTIO_CONSOLE_F_MULTIPORT功能，则驱动程序可以生成多个端口，并非所有端口都必须连接到控制台。有些可能是通用端口。在这种情况下，启用control</w:t>
      </w:r>
      <w:r>
        <w:t xml:space="preserve"> </w:t>
      </w:r>
      <w:r>
        <w:rPr>
          <w:rFonts w:hint="eastAsia"/>
        </w:rPr>
        <w:t>virtqueues，并根据</w:t>
      </w:r>
      <w:r>
        <w:rPr>
          <w:rFonts w:hint="eastAsia"/>
          <w:b/>
          <w:i/>
        </w:rPr>
        <w:t>max_nr_ports</w:t>
      </w:r>
      <w:r>
        <w:rPr>
          <w:rFonts w:hint="eastAsia"/>
        </w:rPr>
        <w:t>，创建适当数量的virtqueues。指示驱动就绪的控制消息被发送到设备。然后，设备可以发送控制消息，以便向设备添加新端口。创建并初始化每个端口后，会向该端口的设备发送VIRTIO_CONSOLE_PORT_READY控制消息，以便可以让驱动程序知道为该端口设置的任何其他配置选项。</w:t>
      </w:r>
    </w:p>
    <w:p>
      <w:r>
        <w:tab/>
      </w:r>
      <w:r>
        <w:rPr>
          <w:rFonts w:hint="eastAsia"/>
        </w:rPr>
        <w:t>4、每个端口的receiveq填充一个或多个接收缓冲区。</w:t>
      </w:r>
    </w:p>
    <w:p/>
    <w:p>
      <w:pPr>
        <w:pStyle w:val="6"/>
      </w:pPr>
      <w:bookmarkStart w:id="137" w:name="_5.3.5.1设备要求：设备初始化"/>
      <w:bookmarkEnd w:id="137"/>
      <w:r>
        <w:rPr>
          <w:rFonts w:hint="eastAsia"/>
        </w:rPr>
        <w:t>5.3.5.1设备要求：设备初始化</w:t>
      </w:r>
    </w:p>
    <w:p>
      <w:r>
        <w:tab/>
      </w:r>
      <w:r>
        <w:rPr>
          <w:rFonts w:hint="eastAsia"/>
        </w:rPr>
        <w:t>即使在未配置的设备上，设备也必须（M</w:t>
      </w:r>
      <w:r>
        <w:t>UST</w:t>
      </w:r>
      <w:r>
        <w:rPr>
          <w:rFonts w:hint="eastAsia"/>
        </w:rPr>
        <w:t>）允许写入</w:t>
      </w:r>
      <w:r>
        <w:rPr>
          <w:rFonts w:hint="eastAsia"/>
          <w:b/>
          <w:i/>
        </w:rPr>
        <w:t>emerg_wr</w:t>
      </w:r>
      <w:r>
        <w:rPr>
          <w:rFonts w:hint="eastAsia"/>
        </w:rPr>
        <w:t>。</w:t>
      </w:r>
    </w:p>
    <w:p>
      <w:r>
        <w:tab/>
      </w:r>
      <w:r>
        <w:rPr>
          <w:rFonts w:hint="eastAsia"/>
        </w:rPr>
        <w:t>设备应该（S</w:t>
      </w:r>
      <w:r>
        <w:t>HOULD</w:t>
      </w:r>
      <w:r>
        <w:rPr>
          <w:rFonts w:hint="eastAsia"/>
        </w:rPr>
        <w:t>）将写入</w:t>
      </w:r>
      <w:r>
        <w:rPr>
          <w:rFonts w:hint="eastAsia"/>
          <w:b/>
          <w:i/>
        </w:rPr>
        <w:t>emerg_wr</w:t>
      </w:r>
      <w:r>
        <w:rPr>
          <w:rFonts w:hint="eastAsia"/>
        </w:rPr>
        <w:t>的低位字节发送到适当的log或输出method。</w:t>
      </w:r>
    </w:p>
    <w:p>
      <w:pPr>
        <w:pStyle w:val="5"/>
      </w:pPr>
      <w:r>
        <w:rPr>
          <w:rFonts w:hint="eastAsia"/>
        </w:rPr>
        <w:t>5.3.6设备操作</w:t>
      </w:r>
    </w:p>
    <w:p>
      <w:r>
        <w:tab/>
      </w:r>
      <w:r>
        <w:rPr>
          <w:rFonts w:hint="eastAsia"/>
        </w:rPr>
        <w:t>1、对于输出，包含字符的缓冲区放在端口的transmitq</w:t>
      </w:r>
      <w:r>
        <w:rPr>
          <w:rStyle w:val="26"/>
        </w:rPr>
        <w:footnoteReference w:id="5"/>
      </w:r>
      <w:r>
        <w:rPr>
          <w:rFonts w:hint="eastAsia"/>
        </w:rPr>
        <w:t>中。</w:t>
      </w:r>
    </w:p>
    <w:p>
      <w:r>
        <w:tab/>
      </w:r>
      <w:r>
        <w:rPr>
          <w:rFonts w:hint="eastAsia"/>
        </w:rPr>
        <w:t>2、当在receiveq中使用缓冲区（由中断发出信号）时，内容是与接收通知的virtqueue相关联端口的输入。</w:t>
      </w:r>
    </w:p>
    <w:p>
      <w:r>
        <w:tab/>
      </w:r>
      <w:r>
        <w:rPr>
          <w:rFonts w:hint="eastAsia"/>
        </w:rPr>
        <w:t>3、如果驱动程序协商了VIRTIO_CONSOLE_F_SIZE功能，则配置更改中断表示可以从配置字段中读取更新的大小。 此大小仅适用于端口</w:t>
      </w:r>
      <w:r>
        <w:rPr>
          <w:rFonts w:hint="eastAsia"/>
          <w:b/>
        </w:rPr>
        <w:t>0</w:t>
      </w:r>
      <w:r>
        <w:rPr>
          <w:rFonts w:hint="eastAsia"/>
        </w:rPr>
        <w:t>。</w:t>
      </w:r>
    </w:p>
    <w:p>
      <w:r>
        <w:tab/>
      </w:r>
      <w:r>
        <w:rPr>
          <w:rFonts w:hint="eastAsia"/>
        </w:rPr>
        <w:t>4、如果驱动程序协商了VIRTIO_CONSOLE_F_MULTIPORT功能，则设备使用VIRTIO_CONSOLE_PORT_ADD控制消息通知活动（active）端口。 相同的消息也用于端口热插拔（hot-plug）。</w:t>
      </w:r>
    </w:p>
    <w:p>
      <w:pPr>
        <w:pStyle w:val="6"/>
      </w:pPr>
      <w:bookmarkStart w:id="138" w:name="_5.3.6.1驱动程序要求：设备操作"/>
      <w:bookmarkEnd w:id="138"/>
      <w:r>
        <w:rPr>
          <w:rFonts w:hint="eastAsia"/>
        </w:rPr>
        <w:t>5.3.6.1驱动程序要求：设备操作</w:t>
      </w:r>
    </w:p>
    <w:p>
      <w:r>
        <w:tab/>
      </w:r>
      <w:r>
        <w:rPr>
          <w:rFonts w:hint="eastAsia"/>
        </w:rPr>
        <w:t>驱动程序不得（M</w:t>
      </w:r>
      <w:r>
        <w:t>UST NOT</w:t>
      </w:r>
      <w:r>
        <w:rPr>
          <w:rFonts w:hint="eastAsia"/>
        </w:rPr>
        <w:t>）将设备可读的内容放入receiveq中。 驱动程序绝不能（M</w:t>
      </w:r>
      <w:r>
        <w:t>UST NOT</w:t>
      </w:r>
      <w:r>
        <w:rPr>
          <w:rFonts w:hint="eastAsia"/>
        </w:rPr>
        <w:t>）将设备可写缓冲区放在transmitq中。</w:t>
      </w:r>
    </w:p>
    <w:p>
      <w:pPr>
        <w:pStyle w:val="6"/>
      </w:pPr>
      <w:r>
        <w:rPr>
          <w:rFonts w:hint="eastAsia"/>
        </w:rPr>
        <w:t>5.3.6.2多端口设备操作</w:t>
      </w:r>
    </w:p>
    <w:p>
      <w:r>
        <w:drawing>
          <wp:anchor distT="0" distB="0" distL="114300" distR="114300" simplePos="0" relativeHeight="251672576" behindDoc="0" locked="0" layoutInCell="1" allowOverlap="1">
            <wp:simplePos x="0" y="0"/>
            <wp:positionH relativeFrom="column">
              <wp:posOffset>-38100</wp:posOffset>
            </wp:positionH>
            <wp:positionV relativeFrom="paragraph">
              <wp:posOffset>992505</wp:posOffset>
            </wp:positionV>
            <wp:extent cx="5274310" cy="717550"/>
            <wp:effectExtent l="0" t="0" r="2540" b="635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4310" cy="717550"/>
                    </a:xfrm>
                    <a:prstGeom prst="rect">
                      <a:avLst/>
                    </a:prstGeom>
                  </pic:spPr>
                </pic:pic>
              </a:graphicData>
            </a:graphic>
          </wp:anchor>
        </w:drawing>
      </w:r>
      <w:r>
        <w:tab/>
      </w:r>
      <w:r>
        <w:rPr>
          <w:rFonts w:hint="eastAsia"/>
        </w:rPr>
        <w:t>如果驱动程序协商了VIRTIO_CONSOLE_F_MULTIPORT功能，则两个control</w:t>
      </w:r>
      <w:r>
        <w:t xml:space="preserve"> </w:t>
      </w:r>
      <w:r>
        <w:rPr>
          <w:rFonts w:hint="eastAsia"/>
        </w:rPr>
        <w:t>queues用于操作不同的控制台端口：control</w:t>
      </w:r>
      <w:r>
        <w:t xml:space="preserve"> </w:t>
      </w:r>
      <w:r>
        <w:rPr>
          <w:rFonts w:hint="eastAsia"/>
        </w:rPr>
        <w:t>receiveq用于从设备到驱动程序的信息，以及control</w:t>
      </w:r>
      <w:r>
        <w:t xml:space="preserve"> </w:t>
      </w:r>
      <w:r>
        <w:rPr>
          <w:rFonts w:hint="eastAsia"/>
        </w:rPr>
        <w:t>sendq用于驱动程序到设备的信息。 控制消息的设计是：</w:t>
      </w:r>
    </w:p>
    <w:p/>
    <w:p/>
    <w:p/>
    <w:p>
      <w:r>
        <w:tab/>
      </w:r>
      <w:r>
        <w:rPr>
          <w:rFonts w:hint="eastAsia"/>
          <w:b/>
          <w:i/>
        </w:rPr>
        <w:t>event</w:t>
      </w:r>
      <w:r>
        <w:rPr>
          <w:rFonts w:hint="eastAsia"/>
        </w:rPr>
        <w:t>的值是：</w:t>
      </w:r>
    </w:p>
    <w:p>
      <w:r>
        <w:tab/>
      </w:r>
      <w:r>
        <w:rPr>
          <w:rFonts w:hint="eastAsia"/>
          <w:b/>
        </w:rPr>
        <w:t>VIRTIO_CONSOLE_DEVICE_READY（0）</w:t>
      </w:r>
      <w:r>
        <w:rPr>
          <w:rFonts w:hint="eastAsia"/>
        </w:rPr>
        <w:t>由驱动程序在初始化时发送，表示它已准备好接收控制消息。 值</w:t>
      </w:r>
      <w:r>
        <w:rPr>
          <w:rFonts w:hint="eastAsia"/>
          <w:b/>
        </w:rPr>
        <w:t>1</w:t>
      </w:r>
      <w:r>
        <w:rPr>
          <w:rFonts w:hint="eastAsia"/>
        </w:rPr>
        <w:t>表示成功，</w:t>
      </w:r>
      <w:r>
        <w:rPr>
          <w:rFonts w:hint="eastAsia"/>
          <w:b/>
        </w:rPr>
        <w:t>0</w:t>
      </w:r>
      <w:r>
        <w:rPr>
          <w:rFonts w:hint="eastAsia"/>
        </w:rPr>
        <w:t>表示失败。 端口号</w:t>
      </w:r>
      <w:r>
        <w:rPr>
          <w:rFonts w:hint="eastAsia"/>
          <w:b/>
          <w:i/>
        </w:rPr>
        <w:t>id</w:t>
      </w:r>
      <w:r>
        <w:rPr>
          <w:rFonts w:hint="eastAsia"/>
        </w:rPr>
        <w:t>未使用。</w:t>
      </w:r>
      <w:r>
        <w:tab/>
      </w:r>
    </w:p>
    <w:p>
      <w:r>
        <w:rPr>
          <w:b/>
        </w:rPr>
        <w:tab/>
      </w:r>
      <w:r>
        <w:rPr>
          <w:rFonts w:hint="eastAsia"/>
          <w:b/>
        </w:rPr>
        <w:t>VIRTIO_CONSOLE_DEVICE_ADD（1）</w:t>
      </w:r>
      <w:r>
        <w:rPr>
          <w:rFonts w:hint="eastAsia"/>
        </w:rPr>
        <w:t>由设备发送，以创建新端口。</w:t>
      </w:r>
      <w:r>
        <w:rPr>
          <w:rFonts w:hint="eastAsia"/>
          <w:b/>
          <w:i/>
        </w:rPr>
        <w:t xml:space="preserve"> </w:t>
      </w:r>
      <w:r>
        <w:rPr>
          <w:b/>
          <w:i/>
        </w:rPr>
        <w:t>V</w:t>
      </w:r>
      <w:r>
        <w:rPr>
          <w:rFonts w:hint="eastAsia"/>
          <w:b/>
          <w:i/>
        </w:rPr>
        <w:t>alue</w:t>
      </w:r>
      <w:r>
        <w:rPr>
          <w:rFonts w:hint="eastAsia"/>
        </w:rPr>
        <w:t>值未使用。</w:t>
      </w:r>
    </w:p>
    <w:p>
      <w:r>
        <w:tab/>
      </w:r>
      <w:r>
        <w:rPr>
          <w:rFonts w:hint="eastAsia"/>
          <w:b/>
        </w:rPr>
        <w:t>VIRTIO_CONSOLE_DEVICE_REMOVE（2）</w:t>
      </w:r>
      <w:r>
        <w:rPr>
          <w:rFonts w:hint="eastAsia"/>
        </w:rPr>
        <w:t xml:space="preserve">由设备发送，以删除现有端口。 </w:t>
      </w:r>
      <w:r>
        <w:rPr>
          <w:rFonts w:hint="eastAsia"/>
          <w:b/>
          <w:i/>
        </w:rPr>
        <w:t>value</w:t>
      </w:r>
      <w:r>
        <w:rPr>
          <w:rFonts w:hint="eastAsia"/>
        </w:rPr>
        <w:t>值未使用。</w:t>
      </w:r>
    </w:p>
    <w:p>
      <w:r>
        <w:tab/>
      </w:r>
      <w:r>
        <w:rPr>
          <w:rFonts w:hint="eastAsia"/>
          <w:b/>
        </w:rPr>
        <w:t>VIRTIO_CONSOLE_PORT_READY（3）</w:t>
      </w:r>
      <w:r>
        <w:rPr>
          <w:rFonts w:hint="eastAsia"/>
        </w:rPr>
        <w:t>由驱动程序在响应设备的VIRTIO_CONSOLE_PORT_ADD消息时发送，以指示端口已准备好被使用。 值</w:t>
      </w:r>
      <w:r>
        <w:rPr>
          <w:rFonts w:hint="eastAsia"/>
          <w:b/>
        </w:rPr>
        <w:t>1</w:t>
      </w:r>
      <w:r>
        <w:rPr>
          <w:rFonts w:hint="eastAsia"/>
        </w:rPr>
        <w:t>表示成功，</w:t>
      </w:r>
      <w:r>
        <w:rPr>
          <w:rFonts w:hint="eastAsia"/>
          <w:b/>
        </w:rPr>
        <w:t>0</w:t>
      </w:r>
      <w:r>
        <w:rPr>
          <w:rFonts w:hint="eastAsia"/>
        </w:rPr>
        <w:t>表示失败。</w:t>
      </w:r>
    </w:p>
    <w:p>
      <w:r>
        <w:tab/>
      </w:r>
      <w:r>
        <w:rPr>
          <w:rFonts w:hint="eastAsia"/>
          <w:b/>
        </w:rPr>
        <w:t>VIRTIO_CONSOLE_CONSOLE_PORT（4）</w:t>
      </w:r>
      <w:r>
        <w:rPr>
          <w:rFonts w:hint="eastAsia"/>
        </w:rPr>
        <w:t>由设备发送以指定端口作为控制台端口。 可能（M</w:t>
      </w:r>
      <w:r>
        <w:t>AY</w:t>
      </w:r>
      <w:r>
        <w:rPr>
          <w:rFonts w:hint="eastAsia"/>
        </w:rPr>
        <w:t>）有多个控制台端口。</w:t>
      </w:r>
    </w:p>
    <w:p>
      <w:r>
        <w:drawing>
          <wp:anchor distT="0" distB="0" distL="114300" distR="114300" simplePos="0" relativeHeight="251673600" behindDoc="0" locked="0" layoutInCell="1" allowOverlap="1">
            <wp:simplePos x="0" y="0"/>
            <wp:positionH relativeFrom="column">
              <wp:posOffset>3175</wp:posOffset>
            </wp:positionH>
            <wp:positionV relativeFrom="paragraph">
              <wp:posOffset>572770</wp:posOffset>
            </wp:positionV>
            <wp:extent cx="5274310" cy="518160"/>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74310" cy="518160"/>
                    </a:xfrm>
                    <a:prstGeom prst="rect">
                      <a:avLst/>
                    </a:prstGeom>
                  </pic:spPr>
                </pic:pic>
              </a:graphicData>
            </a:graphic>
          </wp:anchor>
        </w:drawing>
      </w:r>
      <w:r>
        <w:tab/>
      </w:r>
      <w:r>
        <w:rPr>
          <w:rFonts w:hint="eastAsia"/>
          <w:b/>
        </w:rPr>
        <w:t>VIRTIO_CONSOLE_RESIZE（5）</w:t>
      </w:r>
      <w:r>
        <w:rPr>
          <w:rFonts w:hint="eastAsia"/>
        </w:rPr>
        <w:t xml:space="preserve">由设备发送以指示控制台大小已更改。 </w:t>
      </w:r>
      <w:r>
        <w:rPr>
          <w:rFonts w:hint="eastAsia"/>
          <w:b/>
          <w:i/>
        </w:rPr>
        <w:t>value</w:t>
      </w:r>
      <w:r>
        <w:rPr>
          <w:rFonts w:hint="eastAsia"/>
        </w:rPr>
        <w:t>值未使用。缓冲区后跟列数（cols）和行数（rows）：</w:t>
      </w:r>
    </w:p>
    <w:p>
      <w:pPr>
        <w:jc w:val="left"/>
      </w:pPr>
      <w:r>
        <w:tab/>
      </w:r>
      <w:r>
        <w:rPr>
          <w:rFonts w:hint="eastAsia"/>
          <w:b/>
        </w:rPr>
        <w:t>VIRTIO_CONSOLE_PORT_OPEN（6）</w:t>
      </w:r>
      <w:r>
        <w:rPr>
          <w:rFonts w:hint="eastAsia"/>
        </w:rPr>
        <w:t xml:space="preserve">此消息由设备和驱动程序发送。 </w:t>
      </w:r>
      <w:r>
        <w:rPr>
          <w:rFonts w:hint="eastAsia"/>
          <w:b/>
          <w:i/>
        </w:rPr>
        <w:t>value</w:t>
      </w:r>
      <w:r>
        <w:rPr>
          <w:rFonts w:hint="eastAsia"/>
        </w:rPr>
        <w:t>值表示的状态：</w:t>
      </w:r>
      <w:r>
        <w:rPr>
          <w:rFonts w:hint="eastAsia"/>
          <w:b/>
        </w:rPr>
        <w:t>0</w:t>
      </w:r>
      <w:r>
        <w:rPr>
          <w:rFonts w:hint="eastAsia"/>
        </w:rPr>
        <w:t>（端口关闭）或</w:t>
      </w:r>
      <w:r>
        <w:rPr>
          <w:rFonts w:hint="eastAsia"/>
          <w:b/>
        </w:rPr>
        <w:t>1</w:t>
      </w:r>
      <w:r>
        <w:rPr>
          <w:rFonts w:hint="eastAsia"/>
        </w:rPr>
        <w:t>（端口打开）。 这允许客户机和主机进程直接使用端口（以定义应用程序的方式）进行通信。</w:t>
      </w:r>
      <w:r>
        <w:tab/>
      </w:r>
      <w:r>
        <w:rPr>
          <w:rFonts w:hint="eastAsia"/>
          <w:b/>
        </w:rPr>
        <w:t>VIRTIO_CONSOLE_PORT_NAME（7）</w:t>
      </w:r>
      <w:r>
        <w:rPr>
          <w:rFonts w:hint="eastAsia"/>
        </w:rPr>
        <w:t>由设备发送给端口一个标记。这个控制命令后面紧跟着端口的</w:t>
      </w:r>
      <w:r>
        <w:t>UTF</w:t>
      </w:r>
      <w:r>
        <w:rPr>
          <w:rFonts w:hint="eastAsia"/>
        </w:rPr>
        <w:t>-8名称，以便在guest中进行标识（不带</w:t>
      </w:r>
      <w:r>
        <w:t>NULL</w:t>
      </w:r>
      <w:r>
        <w:rPr>
          <w:rFonts w:hint="eastAsia"/>
        </w:rPr>
        <w:t>终止符）。</w:t>
      </w:r>
    </w:p>
    <w:p>
      <w:pPr>
        <w:pStyle w:val="7"/>
      </w:pPr>
      <w:bookmarkStart w:id="139" w:name="_5.3.6.2.1设备要求：多端口设备操作"/>
      <w:bookmarkEnd w:id="139"/>
      <w:r>
        <w:rPr>
          <w:rFonts w:hint="eastAsia"/>
        </w:rPr>
        <w:t>5.3.6.2.1设备要求：多端口设备操作</w:t>
      </w:r>
    </w:p>
    <w:p>
      <w:r>
        <w:tab/>
      </w:r>
      <w:r>
        <w:rPr>
          <w:rFonts w:hint="eastAsia"/>
        </w:rPr>
        <w:t>设备不得（M</w:t>
      </w:r>
      <w:r>
        <w:t>UST NOT</w:t>
      </w:r>
      <w:r>
        <w:rPr>
          <w:rFonts w:hint="eastAsia"/>
        </w:rPr>
        <w:t>）指定存在于一个VIRTIO_CONSOLE_DEVICE_ADD消息中的端口，也不得（M</w:t>
      </w:r>
      <w:r>
        <w:t>UST NOT</w:t>
      </w:r>
      <w:r>
        <w:rPr>
          <w:rFonts w:hint="eastAsia"/>
        </w:rPr>
        <w:t>）指定端口值等于或大于</w:t>
      </w:r>
      <w:r>
        <w:rPr>
          <w:rFonts w:hint="eastAsia"/>
          <w:b/>
          <w:i/>
        </w:rPr>
        <w:t>max_nr_ports</w:t>
      </w:r>
      <w:r>
        <w:rPr>
          <w:rFonts w:hint="eastAsia"/>
        </w:rPr>
        <w:t>的端口。</w:t>
      </w:r>
    </w:p>
    <w:p>
      <w:r>
        <w:tab/>
      </w:r>
      <w:r>
        <w:rPr>
          <w:rFonts w:hint="eastAsia"/>
        </w:rPr>
        <w:t>设备不得（M</w:t>
      </w:r>
      <w:r>
        <w:t>UST NOT</w:t>
      </w:r>
      <w:r>
        <w:rPr>
          <w:rFonts w:hint="eastAsia"/>
        </w:rPr>
        <w:t>）在VIRTIO_CONSOLE_DEVICE_REMOVE中指定一个尚未使用先前由VIRTIO_CONSOLE_DEVICE_ADD创建的端口。</w:t>
      </w:r>
    </w:p>
    <w:p>
      <w:pPr>
        <w:pStyle w:val="7"/>
      </w:pPr>
      <w:bookmarkStart w:id="140" w:name="_5.3.6.2.2驱动程序要求：多端口设备操作"/>
      <w:bookmarkEnd w:id="140"/>
      <w:r>
        <w:rPr>
          <w:rFonts w:hint="eastAsia"/>
        </w:rPr>
        <w:t>5.3.6.2.2驱动程序要求：多端口设备操作</w:t>
      </w:r>
    </w:p>
    <w:p>
      <w:r>
        <w:tab/>
      </w:r>
      <w:r>
        <w:rPr>
          <w:rFonts w:hint="eastAsia"/>
        </w:rPr>
        <w:t>如果协商了VIRTIO_CONSOLE_F_MULTIPORT功能位，驱动程序必须（</w:t>
      </w:r>
      <w:r>
        <w:t>MUST</w:t>
      </w:r>
      <w:r>
        <w:rPr>
          <w:rFonts w:hint="eastAsia"/>
        </w:rPr>
        <w:t>）发送一个VIRTIO_CONSOLE_DEVICE_READY消息。在收到VIRTIO_CONSOLE_CONSOLE_PORT消息后，驱动程序应该（S</w:t>
      </w:r>
      <w:r>
        <w:t>HOULD</w:t>
      </w:r>
      <w:r>
        <w:rPr>
          <w:rFonts w:hint="eastAsia"/>
        </w:rPr>
        <w:t>）（以适合文本控制台访问（text</w:t>
      </w:r>
      <w:r>
        <w:t xml:space="preserve"> </w:t>
      </w:r>
      <w:r>
        <w:rPr>
          <w:rFonts w:hint="eastAsia"/>
        </w:rPr>
        <w:t>console</w:t>
      </w:r>
      <w:r>
        <w:t xml:space="preserve"> </w:t>
      </w:r>
      <w:r>
        <w:rPr>
          <w:rFonts w:hint="eastAsia"/>
        </w:rPr>
        <w:t>access）的方式）处理端口，并且必须（M</w:t>
      </w:r>
      <w:r>
        <w:t>UST</w:t>
      </w:r>
      <w:r>
        <w:rPr>
          <w:rFonts w:hint="eastAsia"/>
        </w:rPr>
        <w:t>）使用VIRTIO_CONSOLE_PORT_OPEN消息进行响应，该消息必须将值设置为1。</w:t>
      </w:r>
    </w:p>
    <w:p>
      <w:pPr>
        <w:pStyle w:val="6"/>
      </w:pPr>
      <w:bookmarkStart w:id="141" w:name="_5.3.6.3传统接口：设备操作"/>
      <w:bookmarkEnd w:id="141"/>
      <w:r>
        <w:rPr>
          <w:rFonts w:hint="eastAsia"/>
        </w:rPr>
        <w:t>5.3.6.3传统接口：设备操作</w:t>
      </w:r>
    </w:p>
    <w:p>
      <w:r>
        <w:tab/>
      </w:r>
      <w:r>
        <w:rPr>
          <w:rFonts w:hint="eastAsia"/>
        </w:rPr>
        <w:t>使用传统接口时，过渡设备和驱动程序必须（M</w:t>
      </w:r>
      <w:r>
        <w:t>UST</w:t>
      </w:r>
      <w:r>
        <w:rPr>
          <w:rFonts w:hint="eastAsia"/>
        </w:rPr>
        <w:t>）根据guest虚拟机的native</w:t>
      </w:r>
      <w:r>
        <w:t xml:space="preserve"> </w:t>
      </w:r>
      <w:r>
        <w:rPr>
          <w:rFonts w:hint="eastAsia"/>
        </w:rPr>
        <w:t>endian格式化struct virtio_console_control中的字段，而不是（在不使用传统接口时有必要）little-endian。使用旧接口时，驱动程序应该（S</w:t>
      </w:r>
      <w:r>
        <w:t>HOULD</w:t>
      </w:r>
      <w:r>
        <w:rPr>
          <w:rFonts w:hint="eastAsia"/>
        </w:rPr>
        <w:t>）忽略传输队列和控制传输的已使用环条目中的</w:t>
      </w:r>
      <w:r>
        <w:rPr>
          <w:rFonts w:hint="eastAsia"/>
          <w:b/>
          <w:i/>
        </w:rPr>
        <w:t>len</w:t>
      </w:r>
      <w:r>
        <w:rPr>
          <w:rFonts w:hint="eastAsia"/>
        </w:rPr>
        <w:t>值。</w:t>
      </w:r>
    </w:p>
    <w:p>
      <w:r>
        <w:tab/>
      </w:r>
      <w:r>
        <w:rPr>
          <w:rFonts w:hint="eastAsia"/>
        </w:rPr>
        <w:t>注意：从之前来看，即使实际上没有写入数据，有些设备会将总描述符长度放在那里。</w:t>
      </w:r>
    </w:p>
    <w:p>
      <w:pPr>
        <w:pStyle w:val="6"/>
      </w:pPr>
      <w:r>
        <w:rPr>
          <w:rFonts w:hint="eastAsia"/>
        </w:rPr>
        <w:t>5.3.6.4传统接口：框架要求</w:t>
      </w:r>
    </w:p>
    <w:p>
      <w:r>
        <w:tab/>
      </w:r>
      <w:r>
        <w:rPr>
          <w:rFonts w:hint="eastAsia"/>
        </w:rPr>
        <w:t>使用传统接口时，在尚未协商VIRTIO_F_ANY_LAYOUT时，过渡驱动程序必须（M</w:t>
      </w:r>
      <w:r>
        <w:t>UST</w:t>
      </w:r>
      <w:r>
        <w:rPr>
          <w:rFonts w:hint="eastAsia"/>
        </w:rPr>
        <w:t>）仅对在control</w:t>
      </w:r>
      <w:r>
        <w:t xml:space="preserve"> </w:t>
      </w:r>
      <w:r>
        <w:rPr>
          <w:rFonts w:hint="eastAsia"/>
        </w:rPr>
        <w:t>receiveq和control</w:t>
      </w:r>
      <w:r>
        <w:t xml:space="preserve"> </w:t>
      </w:r>
      <w:r>
        <w:rPr>
          <w:rFonts w:hint="eastAsia"/>
        </w:rPr>
        <w:t>transmitq中的所有缓冲区使用单个描述符。</w:t>
      </w:r>
    </w:p>
    <w:p>
      <w:pPr>
        <w:pStyle w:val="4"/>
      </w:pPr>
      <w:bookmarkStart w:id="142" w:name="_Toc1504070"/>
      <w:r>
        <w:rPr>
          <w:rFonts w:hint="eastAsia"/>
        </w:rPr>
        <w:t>5.4熵设备</w:t>
      </w:r>
      <w:bookmarkEnd w:id="142"/>
    </w:p>
    <w:p>
      <w:r>
        <w:tab/>
      </w:r>
      <w:r>
        <w:rPr>
          <w:rFonts w:hint="eastAsia"/>
        </w:rPr>
        <w:t>virtio熵设备为guest提供高质量的随机性。</w:t>
      </w:r>
    </w:p>
    <w:p>
      <w:pPr>
        <w:pStyle w:val="5"/>
      </w:pPr>
      <w:r>
        <w:rPr>
          <w:rFonts w:hint="eastAsia"/>
        </w:rPr>
        <w:t>5.4.1设备ID</w:t>
      </w:r>
    </w:p>
    <w:p>
      <w:r>
        <w:rPr>
          <w:rFonts w:hint="eastAsia"/>
        </w:rPr>
        <w:t>4</w:t>
      </w:r>
    </w:p>
    <w:p>
      <w:pPr>
        <w:pStyle w:val="5"/>
      </w:pPr>
      <w:r>
        <w:t>5.4.2 Virtqueues</w:t>
      </w:r>
    </w:p>
    <w:p>
      <w:r>
        <w:rPr>
          <w:b/>
        </w:rPr>
        <w:t>0</w:t>
      </w:r>
      <w:r>
        <w:t xml:space="preserve"> requestq</w:t>
      </w:r>
    </w:p>
    <w:p>
      <w:pPr>
        <w:pStyle w:val="5"/>
      </w:pPr>
      <w:r>
        <w:rPr>
          <w:rFonts w:hint="eastAsia"/>
        </w:rPr>
        <w:t>5.4.3特征位</w:t>
      </w:r>
    </w:p>
    <w:p>
      <w:r>
        <w:tab/>
      </w:r>
      <w:r>
        <w:rPr>
          <w:rFonts w:hint="eastAsia"/>
        </w:rPr>
        <w:t>目前没有定义。</w:t>
      </w:r>
    </w:p>
    <w:p>
      <w:pPr>
        <w:pStyle w:val="5"/>
      </w:pPr>
      <w:r>
        <w:rPr>
          <w:rFonts w:hint="eastAsia"/>
        </w:rPr>
        <w:t>5.4.4设备配置布局</w:t>
      </w:r>
    </w:p>
    <w:p>
      <w:r>
        <w:tab/>
      </w:r>
      <w:r>
        <w:rPr>
          <w:rFonts w:hint="eastAsia"/>
        </w:rPr>
        <w:t>目前没有定义。</w:t>
      </w:r>
    </w:p>
    <w:p>
      <w:pPr>
        <w:pStyle w:val="5"/>
      </w:pPr>
      <w:r>
        <w:rPr>
          <w:rFonts w:hint="eastAsia"/>
        </w:rPr>
        <w:t>5.4.5设备初始化</w:t>
      </w:r>
    </w:p>
    <w:p>
      <w:r>
        <w:rPr>
          <w:rFonts w:hint="eastAsia"/>
        </w:rPr>
        <w:t>1.virtqueues初始化。</w:t>
      </w:r>
    </w:p>
    <w:p>
      <w:pPr>
        <w:pStyle w:val="5"/>
      </w:pPr>
      <w:r>
        <w:rPr>
          <w:rFonts w:hint="eastAsia"/>
        </w:rPr>
        <w:t>5.4.6设备操作</w:t>
      </w:r>
    </w:p>
    <w:p>
      <w:r>
        <w:tab/>
      </w:r>
      <w:r>
        <w:rPr>
          <w:rFonts w:hint="eastAsia"/>
        </w:rPr>
        <w:t>当驱动程序需要随机字节时，它会将一个或多个缓冲区的描述符放在队列中。 它将由设备填满随机数据。</w:t>
      </w:r>
    </w:p>
    <w:p>
      <w:pPr>
        <w:pStyle w:val="6"/>
      </w:pPr>
      <w:bookmarkStart w:id="143" w:name="_5.4.6.1驱动程序要求：设备操作"/>
      <w:bookmarkEnd w:id="143"/>
      <w:r>
        <w:rPr>
          <w:rFonts w:hint="eastAsia"/>
        </w:rPr>
        <w:t>5.4.6.1驱动程序要求：设备操作</w:t>
      </w:r>
    </w:p>
    <w:p>
      <w:r>
        <w:tab/>
      </w:r>
      <w:r>
        <w:rPr>
          <w:rFonts w:hint="eastAsia"/>
        </w:rPr>
        <w:t>驱动程序不得（</w:t>
      </w:r>
      <w:r>
        <w:t>MUST NOT</w:t>
      </w:r>
      <w:r>
        <w:rPr>
          <w:rFonts w:hint="eastAsia"/>
        </w:rPr>
        <w:t>）将驱动程序可读缓冲区放入队列中。驱动程序必须（M</w:t>
      </w:r>
      <w:r>
        <w:t>UST</w:t>
      </w:r>
      <w:r>
        <w:rPr>
          <w:rFonts w:hint="eastAsia"/>
        </w:rPr>
        <w:t>）检查设备写入的长度，来确定接收到的随机字节数目。</w:t>
      </w:r>
    </w:p>
    <w:p>
      <w:pPr>
        <w:pStyle w:val="6"/>
      </w:pPr>
      <w:bookmarkStart w:id="144" w:name="_5.4.6.2设备要求：设备操作"/>
      <w:bookmarkEnd w:id="144"/>
      <w:r>
        <w:rPr>
          <w:rFonts w:hint="eastAsia"/>
        </w:rPr>
        <w:t>5.4.6.2设备要求：设备操作</w:t>
      </w:r>
    </w:p>
    <w:p>
      <w:r>
        <w:tab/>
      </w:r>
      <w:r>
        <w:rPr>
          <w:rFonts w:hint="eastAsia"/>
        </w:rPr>
        <w:t>设备必须（M</w:t>
      </w:r>
      <w:r>
        <w:t>UST</w:t>
      </w:r>
      <w:r>
        <w:rPr>
          <w:rFonts w:hint="eastAsia"/>
        </w:rPr>
        <w:t>）将一个或多个随机字节放入缓冲区，但它可以使用少于整个缓冲区长度的随机字节长度。</w:t>
      </w:r>
    </w:p>
    <w:p>
      <w:pPr>
        <w:pStyle w:val="4"/>
      </w:pPr>
      <w:bookmarkStart w:id="145" w:name="_Toc1504071"/>
      <w:r>
        <w:rPr>
          <w:rFonts w:hint="eastAsia"/>
        </w:rPr>
        <w:t>5.5传统内存气球（Memory</w:t>
      </w:r>
      <w:r>
        <w:t xml:space="preserve"> </w:t>
      </w:r>
      <w:r>
        <w:rPr>
          <w:rFonts w:hint="eastAsia"/>
        </w:rPr>
        <w:t>Balloon）设备</w:t>
      </w:r>
      <w:bookmarkEnd w:id="145"/>
    </w:p>
    <w:p>
      <w:r>
        <w:tab/>
      </w:r>
      <w:r>
        <w:rPr>
          <w:rFonts w:hint="eastAsia"/>
        </w:rPr>
        <w:t>这是传统的balloon设备。 设备号13的保留用于新的内存balloon接口，具有不同的含义，这在标准的未来版本中是可预见的。</w:t>
      </w:r>
    </w:p>
    <w:p>
      <w:r>
        <w:tab/>
      </w:r>
      <w:r>
        <w:rPr>
          <w:rFonts w:hint="eastAsia"/>
        </w:rPr>
        <w:t>传统的virtio内存balloon设备是用于管理guest内存的原始设备：设备要求一定量的内存，驱动程序提供给它（如果设备超过它要求的话，撤回它）。 这允许guest适应底层物理内存容量的变化。 如果协商了该功能，则该设备还可用于将guest内存统计信息传递给主机（host）。</w:t>
      </w:r>
    </w:p>
    <w:p>
      <w:pPr>
        <w:pStyle w:val="5"/>
      </w:pPr>
      <w:r>
        <w:rPr>
          <w:rFonts w:hint="eastAsia"/>
        </w:rPr>
        <w:t>5</w:t>
      </w:r>
      <w:r>
        <w:t>.5.1</w:t>
      </w:r>
      <w:r>
        <w:rPr>
          <w:rFonts w:hint="eastAsia"/>
        </w:rPr>
        <w:t>设备I</w:t>
      </w:r>
      <w:r>
        <w:t>D</w:t>
      </w:r>
    </w:p>
    <w:p>
      <w:r>
        <w:rPr>
          <w:rFonts w:hint="eastAsia"/>
        </w:rPr>
        <w:t>5</w:t>
      </w:r>
    </w:p>
    <w:p>
      <w:pPr>
        <w:pStyle w:val="5"/>
      </w:pPr>
      <w:r>
        <w:rPr>
          <w:rFonts w:hint="eastAsia"/>
        </w:rPr>
        <w:t>5</w:t>
      </w:r>
      <w:r>
        <w:t>.5.2 V</w:t>
      </w:r>
      <w:r>
        <w:rPr>
          <w:rFonts w:hint="eastAsia"/>
        </w:rPr>
        <w:t>irtqueues</w:t>
      </w:r>
    </w:p>
    <w:p>
      <w:r>
        <w:rPr>
          <w:b/>
        </w:rPr>
        <w:t>0</w:t>
      </w:r>
      <w:r>
        <w:t xml:space="preserve"> inflateq</w:t>
      </w:r>
    </w:p>
    <w:p>
      <w:r>
        <w:rPr>
          <w:b/>
        </w:rPr>
        <w:t xml:space="preserve">1 </w:t>
      </w:r>
      <w:r>
        <w:t>deflateq</w:t>
      </w:r>
    </w:p>
    <w:p>
      <w:r>
        <w:rPr>
          <w:b/>
        </w:rPr>
        <w:t>2</w:t>
      </w:r>
      <w:r>
        <w:t xml:space="preserve"> statsq.</w:t>
      </w:r>
    </w:p>
    <w:p>
      <w:r>
        <w:t>V</w:t>
      </w:r>
      <w:r>
        <w:rPr>
          <w:rFonts w:hint="eastAsia"/>
        </w:rPr>
        <w:t>irtqueue 2仅在</w:t>
      </w:r>
      <w:r>
        <w:t>VIRTIO_BALLON_F_STATS_VQ</w:t>
      </w:r>
      <w:r>
        <w:rPr>
          <w:rFonts w:hint="eastAsia"/>
        </w:rPr>
        <w:t>设置时存在。</w:t>
      </w:r>
    </w:p>
    <w:p>
      <w:pPr>
        <w:pStyle w:val="5"/>
      </w:pPr>
      <w:r>
        <w:rPr>
          <w:rFonts w:hint="eastAsia"/>
        </w:rPr>
        <w:t>5.5.3特征位</w:t>
      </w:r>
    </w:p>
    <w:p>
      <w:r>
        <w:tab/>
      </w:r>
      <w:r>
        <w:rPr>
          <w:rFonts w:hint="eastAsia"/>
          <w:b/>
        </w:rPr>
        <w:t>VIRTIO_BALLOON_F_MUST_TELL_HOST（0）</w:t>
      </w:r>
      <w:r>
        <w:rPr>
          <w:rFonts w:hint="eastAsia"/>
        </w:rPr>
        <w:t>在使用balloon之前必须告知主机（host）。</w:t>
      </w:r>
    </w:p>
    <w:p>
      <w:r>
        <w:tab/>
      </w:r>
      <w:r>
        <w:rPr>
          <w:rFonts w:hint="eastAsia"/>
          <w:b/>
        </w:rPr>
        <w:t>VIRTIO_BALLOON_F_STATS_VQ（1）</w:t>
      </w:r>
      <w:r>
        <w:rPr>
          <w:rFonts w:hint="eastAsia"/>
        </w:rPr>
        <w:t>呈现用于报告客户机内存统计信息的一个virtqueue。</w:t>
      </w:r>
    </w:p>
    <w:p>
      <w:r>
        <w:tab/>
      </w:r>
      <w:r>
        <w:rPr>
          <w:rFonts w:hint="eastAsia"/>
          <w:b/>
        </w:rPr>
        <w:t>VIRTIO_BALLOON_F_DEFLATE_ON_OOM（2）</w:t>
      </w:r>
      <w:r>
        <w:rPr>
          <w:rFonts w:hint="eastAsia"/>
        </w:rPr>
        <w:t>在guest内存不足的条件下收缩balloon。</w:t>
      </w:r>
    </w:p>
    <w:p>
      <w:pPr>
        <w:pStyle w:val="6"/>
      </w:pPr>
      <w:bookmarkStart w:id="146" w:name="_5.5.3.1驱动程序要求：特征位"/>
      <w:bookmarkEnd w:id="146"/>
      <w:r>
        <w:rPr>
          <w:rFonts w:hint="eastAsia"/>
        </w:rPr>
        <w:t>5.5.3.1驱动程序要求：特征位</w:t>
      </w:r>
    </w:p>
    <w:p>
      <w:r>
        <w:tab/>
      </w:r>
      <w:r>
        <w:rPr>
          <w:rFonts w:hint="eastAsia"/>
        </w:rPr>
        <w:t>如果设备提供</w:t>
      </w:r>
      <w:r>
        <w:t>VIRTIO_BALLOON_F_MUST_TELL_HOST</w:t>
      </w:r>
      <w:r>
        <w:rPr>
          <w:rFonts w:hint="eastAsia"/>
        </w:rPr>
        <w:t>功能位，驱动程序应该接受</w:t>
      </w:r>
      <w:r>
        <w:t>VIRTIO_BALLOON_F_MUST_TELL_HOST</w:t>
      </w:r>
      <w:r>
        <w:rPr>
          <w:rFonts w:hint="eastAsia"/>
        </w:rPr>
        <w:t>功能。</w:t>
      </w:r>
    </w:p>
    <w:p>
      <w:pPr>
        <w:pStyle w:val="6"/>
      </w:pPr>
      <w:bookmarkStart w:id="147" w:name="_5.5.3.2设备要求：特征位"/>
      <w:bookmarkEnd w:id="147"/>
      <w:r>
        <w:rPr>
          <w:rFonts w:hint="eastAsia"/>
        </w:rPr>
        <w:t>5.5.3.2设备要求：特征位</w:t>
      </w:r>
    </w:p>
    <w:p>
      <w:r>
        <w:tab/>
      </w:r>
      <w:r>
        <w:rPr>
          <w:rFonts w:hint="eastAsia"/>
        </w:rPr>
        <w:t>如果设备提供VIRTIO_BALLOON_F_MUST_TELL_HOST功能位，并且驱动程序不接受此功能位，当驱动程序写入时，设备可能（M</w:t>
      </w:r>
      <w:r>
        <w:t>AY</w:t>
      </w:r>
      <w:r>
        <w:rPr>
          <w:rFonts w:hint="eastAsia"/>
        </w:rPr>
        <w:t>）会因未设置FEATURES_OK设备状态（device</w:t>
      </w:r>
      <w:r>
        <w:t xml:space="preserve"> </w:t>
      </w:r>
      <w:r>
        <w:rPr>
          <w:rFonts w:hint="eastAsia"/>
        </w:rPr>
        <w:t>bits）位而发出故障信号。</w:t>
      </w:r>
    </w:p>
    <w:p>
      <w:pPr>
        <w:pStyle w:val="8"/>
      </w:pPr>
      <w:bookmarkStart w:id="148" w:name="_5.5.3.2.0.1传统接口：特征位"/>
      <w:bookmarkEnd w:id="148"/>
      <w:r>
        <w:rPr>
          <w:rFonts w:hint="eastAsia"/>
        </w:rPr>
        <w:t>5.5.3.2.</w:t>
      </w:r>
      <w:r>
        <w:t>0.</w:t>
      </w:r>
      <w:r>
        <w:rPr>
          <w:rFonts w:hint="eastAsia"/>
        </w:rPr>
        <w:t>1传统接口：特征位</w:t>
      </w:r>
    </w:p>
    <w:p>
      <w:r>
        <w:tab/>
      </w:r>
      <w:r>
        <w:rPr>
          <w:rFonts w:hint="eastAsia"/>
        </w:rPr>
        <w:t>由于传统接口无法正常报告功能协商失败信息，因此在使用旧接口时，过渡设备必须支持不协商VIRTIO_BALLOON_F_MUST_TELL_HOST功能位的guest，而且如果未协商VIRTIO_BALLOON_F_MUST_TELL_HOST位，则应该允许guest在使用内存之前通知主机（host）。</w:t>
      </w:r>
    </w:p>
    <w:p>
      <w:pPr>
        <w:pStyle w:val="5"/>
      </w:pPr>
      <w:r>
        <w:rPr>
          <w:rFonts w:hint="eastAsia"/>
        </w:rPr>
        <w:t>5</w:t>
      </w:r>
      <w:r>
        <w:t>.5.4</w:t>
      </w:r>
      <w:r>
        <w:rPr>
          <w:rFonts w:hint="eastAsia"/>
        </w:rPr>
        <w:t>设备配置布局</w:t>
      </w:r>
    </w:p>
    <w:p>
      <w:r>
        <w:drawing>
          <wp:anchor distT="0" distB="0" distL="114300" distR="114300" simplePos="0" relativeHeight="251674624" behindDoc="0" locked="0" layoutInCell="1" allowOverlap="1">
            <wp:simplePos x="0" y="0"/>
            <wp:positionH relativeFrom="column">
              <wp:posOffset>63500</wp:posOffset>
            </wp:positionH>
            <wp:positionV relativeFrom="paragraph">
              <wp:posOffset>340360</wp:posOffset>
            </wp:positionV>
            <wp:extent cx="5274310" cy="508635"/>
            <wp:effectExtent l="0" t="0" r="2540" b="571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74310" cy="508635"/>
                    </a:xfrm>
                    <a:prstGeom prst="rect">
                      <a:avLst/>
                    </a:prstGeom>
                  </pic:spPr>
                </pic:pic>
              </a:graphicData>
            </a:graphic>
          </wp:anchor>
        </w:drawing>
      </w:r>
      <w:r>
        <w:rPr>
          <w:rFonts w:hint="eastAsia"/>
        </w:rPr>
        <w:t>此配置空间的两个字段始终可用。</w:t>
      </w:r>
    </w:p>
    <w:p>
      <w:pPr>
        <w:pStyle w:val="8"/>
      </w:pPr>
      <w:r>
        <w:rPr>
          <w:rFonts w:hint="eastAsia"/>
        </w:rPr>
        <w:t>5.5.4.0.0.2传统接口：设备配置布局</w:t>
      </w:r>
    </w:p>
    <w:p>
      <w:r>
        <w:tab/>
      </w:r>
      <w:r>
        <w:rPr>
          <w:rFonts w:hint="eastAsia"/>
        </w:rPr>
        <w:t>使用旧接口时，过渡设备和驱动程序必须根据little-endian格式来格式化struct virtio_balloon_config中的字段。注意：这与传统设备字段为guest endian的常规约定不同。</w:t>
      </w:r>
    </w:p>
    <w:p>
      <w:pPr>
        <w:pStyle w:val="5"/>
      </w:pPr>
      <w:r>
        <w:rPr>
          <w:rFonts w:hint="eastAsia"/>
        </w:rPr>
        <w:t>5.5.5设备初始化</w:t>
      </w:r>
    </w:p>
    <w:p>
      <w:r>
        <w:tab/>
      </w:r>
      <w:r>
        <w:rPr>
          <w:rFonts w:hint="eastAsia"/>
        </w:rPr>
        <w:t>设备初始化过程概述如下：</w:t>
      </w:r>
    </w:p>
    <w:p>
      <w:r>
        <w:tab/>
      </w:r>
      <w:r>
        <w:t>1</w:t>
      </w:r>
      <w:r>
        <w:rPr>
          <w:rFonts w:hint="eastAsia"/>
        </w:rPr>
        <w:t>、确定了膨胀和缩小的virtqueues。</w:t>
      </w:r>
    </w:p>
    <w:p>
      <w:r>
        <w:tab/>
      </w:r>
      <w:r>
        <w:rPr>
          <w:rFonts w:hint="eastAsia"/>
        </w:rPr>
        <w:t>2、如果协商了VIRTIO_BALLOON_F_STATS_VQ功能位：</w:t>
      </w:r>
    </w:p>
    <w:p>
      <w:r>
        <w:tab/>
      </w:r>
      <w:r>
        <w:rPr>
          <w:rFonts w:hint="eastAsia"/>
        </w:rPr>
        <w:t>（a）确定stats</w:t>
      </w:r>
      <w:r>
        <w:t xml:space="preserve"> </w:t>
      </w:r>
      <w:r>
        <w:rPr>
          <w:rFonts w:hint="eastAsia"/>
        </w:rPr>
        <w:t>virtqueues；</w:t>
      </w:r>
    </w:p>
    <w:p>
      <w:r>
        <w:tab/>
      </w:r>
      <w:r>
        <w:rPr>
          <w:rFonts w:hint="eastAsia"/>
        </w:rPr>
        <w:t>（b）向stats virtqueue添加一个空缓冲区；</w:t>
      </w:r>
    </w:p>
    <w:p>
      <w:r>
        <w:tab/>
      </w:r>
      <w:r>
        <w:rPr>
          <w:rFonts w:hint="eastAsia"/>
        </w:rPr>
        <w:t>（c）设置DRIVER_OK：设备操作开始；</w:t>
      </w:r>
    </w:p>
    <w:p>
      <w:r>
        <w:tab/>
      </w:r>
      <w:r>
        <w:rPr>
          <w:rFonts w:hint="eastAsia"/>
        </w:rPr>
        <w:t>（d）通知设备有关stats virtqueue缓冲区的信息。</w:t>
      </w:r>
    </w:p>
    <w:p>
      <w:pPr>
        <w:pStyle w:val="5"/>
      </w:pPr>
      <w:r>
        <w:rPr>
          <w:rFonts w:hint="eastAsia"/>
        </w:rPr>
        <w:t>5.5.6设备操作</w:t>
      </w:r>
    </w:p>
    <w:p>
      <w:r>
        <w:tab/>
      </w:r>
      <w:r>
        <w:rPr>
          <w:rFonts w:hint="eastAsia"/>
        </w:rPr>
        <w:t>通过接收配置更改中断或通过更改客户机内存需求（例如执行内存压缩操作或响应内存不足情况）来驱动设备。</w:t>
      </w:r>
    </w:p>
    <w:p>
      <w:r>
        <w:tab/>
      </w:r>
      <w:r>
        <w:rPr>
          <w:rFonts w:hint="eastAsia"/>
        </w:rPr>
        <w:t>1、检查</w:t>
      </w:r>
      <w:r>
        <w:rPr>
          <w:rFonts w:hint="eastAsia"/>
          <w:b/>
          <w:i/>
        </w:rPr>
        <w:t>num_pages</w:t>
      </w:r>
      <w:r>
        <w:rPr>
          <w:rFonts w:hint="eastAsia"/>
        </w:rPr>
        <w:t>配置字段。 如果这大于</w:t>
      </w:r>
      <w:r>
        <w:rPr>
          <w:rFonts w:hint="eastAsia"/>
          <w:b/>
          <w:i/>
        </w:rPr>
        <w:t>actual</w:t>
      </w:r>
      <w:r>
        <w:rPr>
          <w:b/>
          <w:i/>
        </w:rPr>
        <w:t xml:space="preserve"> </w:t>
      </w:r>
      <w:r>
        <w:rPr>
          <w:rFonts w:hint="eastAsia"/>
        </w:rPr>
        <w:t>pages数，则balloon需要来自guest的更多内存。 如果它小于</w:t>
      </w:r>
      <w:r>
        <w:rPr>
          <w:rFonts w:hint="eastAsia"/>
          <w:b/>
          <w:i/>
        </w:rPr>
        <w:t>actual</w:t>
      </w:r>
      <w:r>
        <w:rPr>
          <w:rFonts w:hint="eastAsia"/>
        </w:rPr>
        <w:t>值，则balloon不需要全部内存。</w:t>
      </w:r>
    </w:p>
    <w:p>
      <w:r>
        <w:tab/>
      </w:r>
      <w:r>
        <w:rPr>
          <w:rFonts w:hint="eastAsia"/>
        </w:rPr>
        <w:t>2、为balloon提供内存（又名inflate）：</w:t>
      </w:r>
    </w:p>
    <w:p>
      <w:r>
        <w:tab/>
      </w:r>
      <w:r>
        <w:rPr>
          <w:rFonts w:hint="eastAsia"/>
        </w:rPr>
        <w:t>（a）驱动程序构造未使用的内存pages的地址数组。 这些地址除以4096</w:t>
      </w:r>
      <w:r>
        <w:rPr>
          <w:rStyle w:val="26"/>
        </w:rPr>
        <w:footnoteReference w:id="6"/>
      </w:r>
      <w:r>
        <w:rPr>
          <w:rFonts w:hint="eastAsia"/>
        </w:rPr>
        <w:t>，描述生成的32位数组的描述符被添加到inflateq中。</w:t>
      </w:r>
    </w:p>
    <w:p>
      <w:r>
        <w:tab/>
      </w:r>
      <w:r>
        <w:rPr>
          <w:rFonts w:hint="eastAsia"/>
        </w:rPr>
        <w:t>3、从balloon中移除内存（又称deflate）：</w:t>
      </w:r>
    </w:p>
    <w:p>
      <w:r>
        <w:tab/>
      </w:r>
      <w:r>
        <w:rPr>
          <w:rFonts w:hint="eastAsia"/>
        </w:rPr>
        <w:t>（a）如上所述，驱动程序构造一个它以前提供给balloon的内存pages地址数组。 此描述符将添加到deflateq。</w:t>
      </w:r>
    </w:p>
    <w:p>
      <w:r>
        <w:tab/>
      </w:r>
      <w:r>
        <w:rPr>
          <w:rFonts w:hint="eastAsia"/>
        </w:rPr>
        <w:t>（b）如果协商了VIRTIO_BALLOON_F_MUST_TELL_HOST功能，则guest在使用它们之前会通知设备。</w:t>
      </w:r>
    </w:p>
    <w:p>
      <w:r>
        <w:tab/>
      </w:r>
      <w:r>
        <w:rPr>
          <w:rFonts w:hint="eastAsia"/>
        </w:rPr>
        <w:t>（c）否则，允许guest在设备确认退出之前重新使用之前提供给balloon的pages</w:t>
      </w:r>
      <w:r>
        <w:rPr>
          <w:rStyle w:val="26"/>
        </w:rPr>
        <w:footnoteReference w:id="7"/>
      </w:r>
      <w:r>
        <w:rPr>
          <w:rFonts w:hint="eastAsia"/>
        </w:rPr>
        <w:t>。</w:t>
      </w:r>
      <w:r>
        <w:tab/>
      </w:r>
    </w:p>
    <w:p>
      <w:r>
        <w:tab/>
      </w:r>
      <w:r>
        <w:rPr>
          <w:rFonts w:hint="eastAsia"/>
        </w:rPr>
        <w:t>4.在任何一种情况下，设备都会通过使用描述符来确认膨胀和收缩请求。</w:t>
      </w:r>
    </w:p>
    <w:p>
      <w:r>
        <w:tab/>
      </w:r>
      <w:r>
        <w:rPr>
          <w:rFonts w:hint="eastAsia"/>
        </w:rPr>
        <w:t>5.一旦设备确认膨胀或收缩，驱动程序就会更新</w:t>
      </w:r>
      <w:r>
        <w:rPr>
          <w:rFonts w:hint="eastAsia"/>
          <w:b/>
          <w:i/>
        </w:rPr>
        <w:t>actual</w:t>
      </w:r>
      <w:r>
        <w:rPr>
          <w:rFonts w:hint="eastAsia"/>
        </w:rPr>
        <w:t>来反映balloon中的新pages。</w:t>
      </w:r>
    </w:p>
    <w:p>
      <w:pPr>
        <w:pStyle w:val="6"/>
      </w:pPr>
      <w:bookmarkStart w:id="149" w:name="_5.5.6.1驱动程序要求：设备操作"/>
      <w:bookmarkEnd w:id="149"/>
      <w:r>
        <w:rPr>
          <w:rFonts w:hint="eastAsia"/>
        </w:rPr>
        <w:t>5.5.6.1驱动程序要求：设备操作</w:t>
      </w:r>
    </w:p>
    <w:p>
      <w:r>
        <w:tab/>
      </w:r>
      <w:r>
        <w:rPr>
          <w:rFonts w:hint="eastAsia"/>
        </w:rPr>
        <w:t>当</w:t>
      </w:r>
      <w:r>
        <w:rPr>
          <w:rFonts w:hint="eastAsia"/>
          <w:b/>
          <w:i/>
        </w:rPr>
        <w:t>num_pages</w:t>
      </w:r>
      <w:r>
        <w:rPr>
          <w:rFonts w:hint="eastAsia"/>
        </w:rPr>
        <w:t>大于balloon中的实际pages时，驱动程序应该（</w:t>
      </w:r>
      <w:r>
        <w:t>SHOULD</w:t>
      </w:r>
      <w:r>
        <w:rPr>
          <w:rFonts w:hint="eastAsia"/>
        </w:rPr>
        <w:t>）向balloon提供pages。</w:t>
      </w:r>
    </w:p>
    <w:p>
      <w:r>
        <w:tab/>
      </w:r>
      <w:r>
        <w:rPr>
          <w:rFonts w:hint="eastAsia"/>
        </w:rPr>
        <w:t>当</w:t>
      </w:r>
      <w:r>
        <w:rPr>
          <w:rFonts w:hint="eastAsia"/>
          <w:b/>
          <w:i/>
        </w:rPr>
        <w:t>num_pages</w:t>
      </w:r>
      <w:r>
        <w:rPr>
          <w:rFonts w:hint="eastAsia"/>
        </w:rPr>
        <w:t>小于balloon中的实际pages时，驱动程序可以（M</w:t>
      </w:r>
      <w:r>
        <w:t>AY</w:t>
      </w:r>
      <w:r>
        <w:rPr>
          <w:rFonts w:hint="eastAsia"/>
        </w:rPr>
        <w:t>）使用balloon中的pages。</w:t>
      </w:r>
      <w:r>
        <w:tab/>
      </w:r>
    </w:p>
    <w:p>
      <w:r>
        <w:tab/>
      </w:r>
      <w:r>
        <w:rPr>
          <w:rFonts w:hint="eastAsia"/>
        </w:rPr>
        <w:t>当</w:t>
      </w:r>
      <w:r>
        <w:rPr>
          <w:rFonts w:hint="eastAsia"/>
          <w:b/>
          <w:i/>
        </w:rPr>
        <w:t>num_pages</w:t>
      </w:r>
      <w:r>
        <w:rPr>
          <w:rFonts w:hint="eastAsia"/>
        </w:rPr>
        <w:t>大于或等于balloon中的实际pages时，驱动程序可以（M</w:t>
      </w:r>
      <w:r>
        <w:t>AY</w:t>
      </w:r>
      <w:r>
        <w:rPr>
          <w:rFonts w:hint="eastAsia"/>
        </w:rPr>
        <w:t>）向balloon提供pages。</w:t>
      </w:r>
    </w:p>
    <w:p>
      <w:r>
        <w:tab/>
      </w:r>
      <w:r>
        <w:rPr>
          <w:rFonts w:hint="eastAsia"/>
        </w:rPr>
        <w:t>如果尚未协商VIRTIO_BALLOON_F_DEFLATE_ON_OOM位，则当</w:t>
      </w:r>
      <w:r>
        <w:rPr>
          <w:rFonts w:hint="eastAsia"/>
          <w:b/>
          <w:i/>
        </w:rPr>
        <w:t>num_pages</w:t>
      </w:r>
      <w:r>
        <w:rPr>
          <w:rFonts w:hint="eastAsia"/>
        </w:rPr>
        <w:t>小于或等于balloon中的实际pages时，驱动程序不得（M</w:t>
      </w:r>
      <w:r>
        <w:t>UST NOT</w:t>
      </w:r>
      <w:r>
        <w:rPr>
          <w:rFonts w:hint="eastAsia"/>
        </w:rPr>
        <w:t>）使用balloon中的pages。</w:t>
      </w:r>
    </w:p>
    <w:p>
      <w:r>
        <w:tab/>
      </w:r>
      <w:r>
        <w:rPr>
          <w:rFonts w:hint="eastAsia"/>
        </w:rPr>
        <w:t>如果已经协商了VIRTIO_BALLOON_F_DEFLATE_ON_OOM，则当</w:t>
      </w:r>
      <w:r>
        <w:rPr>
          <w:rFonts w:hint="eastAsia"/>
          <w:b/>
          <w:i/>
        </w:rPr>
        <w:t>num_pages</w:t>
      </w:r>
      <w:r>
        <w:rPr>
          <w:rFonts w:hint="eastAsia"/>
        </w:rPr>
        <w:t>小于或等于balloon中的实际pages时，驱动程序可以（M</w:t>
      </w:r>
      <w:r>
        <w:t>AY</w:t>
      </w:r>
      <w:r>
        <w:rPr>
          <w:rFonts w:hint="eastAsia"/>
        </w:rPr>
        <w:t>）使用balloon中的pages，如果这是系统稳定性所需的（例如，如果客户机内运行的应用程序需要内存） ，驱动程序必须（M</w:t>
      </w:r>
      <w:r>
        <w:t>UST</w:t>
      </w:r>
      <w:r>
        <w:rPr>
          <w:rFonts w:hint="eastAsia"/>
        </w:rPr>
        <w:t>）使用deflateq来通知设备它要从balloon中使用的pages。</w:t>
      </w:r>
    </w:p>
    <w:p>
      <w:r>
        <w:tab/>
      </w:r>
      <w:r>
        <w:rPr>
          <w:rFonts w:hint="eastAsia"/>
        </w:rPr>
        <w:t>如果协商了VIRTIO_BALLOON_F_MUST_TELL_HOST功能，则在设备确认收缩请求之前，驱动程序不得（</w:t>
      </w:r>
      <w:r>
        <w:t>MUST NOT</w:t>
      </w:r>
      <w:r>
        <w:rPr>
          <w:rFonts w:hint="eastAsia"/>
        </w:rPr>
        <w:t>）使用balloon中的pages。</w:t>
      </w:r>
    </w:p>
    <w:p>
      <w:r>
        <w:tab/>
      </w:r>
      <w:r>
        <w:rPr>
          <w:rFonts w:hint="eastAsia"/>
        </w:rPr>
        <w:t>否则，如果未协商VIRTIO_BALLOON_F_MUST_TELL_HOST功能，则在设备确认收缩请求之前，驱动程序可以（</w:t>
      </w:r>
      <w:r>
        <w:t>MAY</w:t>
      </w:r>
      <w:r>
        <w:rPr>
          <w:rFonts w:hint="eastAsia"/>
        </w:rPr>
        <w:t>）开始重新使用之前提供给balloon的pages。</w:t>
      </w:r>
    </w:p>
    <w:p>
      <w:r>
        <w:tab/>
      </w:r>
      <w:r>
        <w:rPr>
          <w:rFonts w:hint="eastAsia"/>
        </w:rPr>
        <w:t>在任何情况下，在将pages添加到balloon后，但在设备确认膨胀请求之前，驱动程序不得（M</w:t>
      </w:r>
      <w:r>
        <w:t>UST NOT</w:t>
      </w:r>
      <w:r>
        <w:rPr>
          <w:rFonts w:hint="eastAsia"/>
        </w:rPr>
        <w:t>）使用balloon中的pages。</w:t>
      </w:r>
    </w:p>
    <w:p>
      <w:r>
        <w:tab/>
      </w:r>
      <w:r>
        <w:rPr>
          <w:rFonts w:hint="eastAsia"/>
        </w:rPr>
        <w:t>在设备确认膨胀请求之前，驱动程序不得（M</w:t>
      </w:r>
      <w:r>
        <w:t>UST NOT</w:t>
      </w:r>
      <w:r>
        <w:rPr>
          <w:rFonts w:hint="eastAsia"/>
        </w:rPr>
        <w:t>）要求balloon中的pages收缩。</w:t>
      </w:r>
    </w:p>
    <w:p>
      <w:r>
        <w:tab/>
      </w:r>
      <w:r>
        <w:rPr>
          <w:rFonts w:hint="eastAsia"/>
        </w:rPr>
        <w:t>在更改balloon中的pages后，驱动程序必须（M</w:t>
      </w:r>
      <w:r>
        <w:t>UST</w:t>
      </w:r>
      <w:r>
        <w:rPr>
          <w:rFonts w:hint="eastAsia"/>
        </w:rPr>
        <w:t>）更新</w:t>
      </w:r>
      <w:r>
        <w:rPr>
          <w:rFonts w:hint="eastAsia"/>
          <w:b/>
          <w:i/>
        </w:rPr>
        <w:t>actual</w:t>
      </w:r>
      <w:r>
        <w:rPr>
          <w:rFonts w:hint="eastAsia"/>
        </w:rPr>
        <w:t>。</w:t>
      </w:r>
    </w:p>
    <w:p>
      <w:r>
        <w:tab/>
      </w:r>
      <w:r>
        <w:rPr>
          <w:rFonts w:hint="eastAsia"/>
        </w:rPr>
        <w:t>在多次膨胀和收缩操作后，驱动程序可以（M</w:t>
      </w:r>
      <w:r>
        <w:t>AY</w:t>
      </w:r>
      <w:r>
        <w:rPr>
          <w:rFonts w:hint="eastAsia"/>
        </w:rPr>
        <w:t>）更新</w:t>
      </w:r>
      <w:r>
        <w:rPr>
          <w:rFonts w:hint="eastAsia"/>
          <w:b/>
          <w:i/>
        </w:rPr>
        <w:t>actual</w:t>
      </w:r>
      <w:r>
        <w:rPr>
          <w:rFonts w:hint="eastAsia"/>
        </w:rPr>
        <w:t>一次。</w:t>
      </w:r>
    </w:p>
    <w:p>
      <w:pPr>
        <w:pStyle w:val="6"/>
      </w:pPr>
      <w:bookmarkStart w:id="150" w:name="_5.5.6.2设备要求：设备操作"/>
      <w:bookmarkEnd w:id="150"/>
      <w:r>
        <w:rPr>
          <w:rFonts w:hint="eastAsia"/>
        </w:rPr>
        <w:t>5.5.6.2设备要求：设备操作</w:t>
      </w:r>
    </w:p>
    <w:p>
      <w:r>
        <w:tab/>
      </w:r>
      <w:r>
        <w:rPr>
          <w:rFonts w:hint="eastAsia"/>
        </w:rPr>
        <w:t>在检测到膨胀请求中的物理编号之后以及在使用inflateq描述符确认膨胀请求之前，设备可以（M</w:t>
      </w:r>
      <w:r>
        <w:t>AY</w:t>
      </w:r>
      <w:r>
        <w:rPr>
          <w:rFonts w:hint="eastAsia"/>
        </w:rPr>
        <w:t>）修改balloon中pages的内容。</w:t>
      </w:r>
    </w:p>
    <w:p>
      <w:r>
        <w:tab/>
      </w:r>
      <w:r>
        <w:rPr>
          <w:rFonts w:hint="eastAsia"/>
        </w:rPr>
        <w:t>如果协商了VIRTIO_BALLOON_F_MUST_TELL_HOST功能，则设备可以（M</w:t>
      </w:r>
      <w:r>
        <w:t>AY</w:t>
      </w:r>
      <w:r>
        <w:rPr>
          <w:rFonts w:hint="eastAsia"/>
        </w:rPr>
        <w:t>）在检测到膨胀请求中的物理编号之后，或者在检测到其收缩请求中的物理编号并确认收缩请求之前修改balloon中pages的内容。</w:t>
      </w:r>
    </w:p>
    <w:p>
      <w:pPr>
        <w:pStyle w:val="7"/>
      </w:pPr>
      <w:bookmarkStart w:id="151" w:name="_5.5.6.2.1传统接口：设备操作"/>
      <w:bookmarkEnd w:id="151"/>
      <w:r>
        <w:rPr>
          <w:rFonts w:hint="eastAsia"/>
        </w:rPr>
        <w:t>5.5.6.2.1传统接口：设备操作</w:t>
      </w:r>
    </w:p>
    <w:p>
      <w:r>
        <w:tab/>
      </w:r>
      <w:r>
        <w:rPr>
          <w:rFonts w:hint="eastAsia"/>
        </w:rPr>
        <w:t>使用传统接口时，驱动程序应该（S</w:t>
      </w:r>
      <w:r>
        <w:t>HOULD</w:t>
      </w:r>
      <w:r>
        <w:rPr>
          <w:rFonts w:hint="eastAsia"/>
        </w:rPr>
        <w:t>）忽略使用的环条目中的</w:t>
      </w:r>
      <w:r>
        <w:rPr>
          <w:rFonts w:hint="eastAsia"/>
          <w:b/>
          <w:i/>
        </w:rPr>
        <w:t>len</w:t>
      </w:r>
      <w:r>
        <w:rPr>
          <w:rFonts w:hint="eastAsia"/>
        </w:rPr>
        <w:t>值。</w:t>
      </w:r>
    </w:p>
    <w:p>
      <w:r>
        <w:rPr>
          <w:b/>
        </w:rPr>
        <w:tab/>
      </w:r>
      <w:r>
        <w:rPr>
          <w:rFonts w:hint="eastAsia"/>
          <w:b/>
        </w:rPr>
        <w:t>注意</w:t>
      </w:r>
      <w:r>
        <w:rPr>
          <w:rFonts w:hint="eastAsia"/>
        </w:rPr>
        <w:t>：从历史上看，有些设备会将总描述符长度放在那里，即使实际上没有写入数据。</w:t>
      </w:r>
    </w:p>
    <w:p>
      <w:r>
        <w:tab/>
      </w:r>
      <w:r>
        <w:rPr>
          <w:rFonts w:hint="eastAsia"/>
        </w:rPr>
        <w:t>使用传统接口时，驱动程序必须（M</w:t>
      </w:r>
      <w:r>
        <w:t>UST</w:t>
      </w:r>
      <w:r>
        <w:rPr>
          <w:rFonts w:hint="eastAsia"/>
        </w:rPr>
        <w:t>）在每次使用单个原子操作（a</w:t>
      </w:r>
      <w:r>
        <w:t>tomic operation</w:t>
      </w:r>
      <w:r>
        <w:rPr>
          <w:rFonts w:hint="eastAsia"/>
        </w:rPr>
        <w:t>）更新配置空间中的</w:t>
      </w:r>
      <w:r>
        <w:rPr>
          <w:rFonts w:hint="eastAsia"/>
          <w:b/>
          <w:i/>
        </w:rPr>
        <w:t>actual</w:t>
      </w:r>
      <w:r>
        <w:rPr>
          <w:rFonts w:hint="eastAsia"/>
        </w:rPr>
        <w:t>值时写出所有4个字节。</w:t>
      </w:r>
    </w:p>
    <w:p>
      <w:r>
        <w:tab/>
      </w:r>
      <w:r>
        <w:rPr>
          <w:rFonts w:hint="eastAsia"/>
        </w:rPr>
        <w:t>使用传统接口时，设备不应（S</w:t>
      </w:r>
      <w:r>
        <w:t>HOULD NOT</w:t>
      </w:r>
      <w:r>
        <w:rPr>
          <w:rFonts w:hint="eastAsia"/>
        </w:rPr>
        <w:t>）使用在配置空间中由驱动程序写入的</w:t>
      </w:r>
      <w:r>
        <w:rPr>
          <w:rFonts w:hint="eastAsia"/>
          <w:b/>
          <w:i/>
        </w:rPr>
        <w:t>actual</w:t>
      </w:r>
      <w:r>
        <w:rPr>
          <w:rFonts w:hint="eastAsia"/>
        </w:rPr>
        <w:t>值，直到最后一个最重要的字节被写入之后才行。</w:t>
      </w:r>
    </w:p>
    <w:p>
      <w:r>
        <w:tab/>
      </w:r>
      <w:r>
        <w:rPr>
          <w:rFonts w:hint="eastAsia"/>
          <w:b/>
        </w:rPr>
        <w:t>注意</w:t>
      </w:r>
      <w:r>
        <w:rPr>
          <w:rFonts w:hint="eastAsia"/>
        </w:rPr>
        <w:t>：历史上，设备使用</w:t>
      </w:r>
      <w:r>
        <w:rPr>
          <w:rFonts w:hint="eastAsia"/>
          <w:b/>
          <w:i/>
        </w:rPr>
        <w:t>actual</w:t>
      </w:r>
      <w:r>
        <w:rPr>
          <w:rFonts w:hint="eastAsia"/>
        </w:rPr>
        <w:t>值，即使使用Virtio Over PCI总线时，设备特定的配置空间也不能保证是原子（atomic）的。除了调试之外，最好避免在驱动程序更新期间使用中间值。</w:t>
      </w:r>
    </w:p>
    <w:p>
      <w:r>
        <w:tab/>
      </w:r>
      <w:r>
        <w:rPr>
          <w:rFonts w:hint="eastAsia"/>
        </w:rPr>
        <w:t>从历史上看，使用Virtio Over PCI总线的驱动程序通过使用多个单字节按顺序写入</w:t>
      </w:r>
      <w:r>
        <w:rPr>
          <w:rFonts w:hint="eastAsia"/>
          <w:b/>
          <w:i/>
        </w:rPr>
        <w:t>actual</w:t>
      </w:r>
      <w:r>
        <w:rPr>
          <w:rFonts w:hint="eastAsia"/>
        </w:rPr>
        <w:t>值，从最小有效值到最大有效值。</w:t>
      </w:r>
    </w:p>
    <w:p>
      <w:pPr>
        <w:pStyle w:val="6"/>
      </w:pPr>
      <w:r>
        <w:rPr>
          <w:rFonts w:hint="eastAsia"/>
        </w:rPr>
        <w:t>5.5.6.3内存统计</w:t>
      </w:r>
    </w:p>
    <w:p>
      <w:r>
        <w:tab/>
      </w:r>
      <w:r>
        <w:rPr>
          <w:rFonts w:hint="eastAsia"/>
        </w:rPr>
        <w:t>stats virtqueue不典型，因为通信由设备（而不是驱动程序）驱动。当驱动程序添加空缓冲区并且通知设备时，通道在驱动程序初始化时变为活动状态。</w:t>
      </w:r>
    </w:p>
    <w:p>
      <w:r>
        <w:tab/>
      </w:r>
      <w:r>
        <w:rPr>
          <w:rFonts w:hint="eastAsia"/>
        </w:rPr>
        <w:t>内存统计信息请求的过程如下：</w:t>
      </w:r>
    </w:p>
    <w:p>
      <w:r>
        <w:rPr>
          <w:rFonts w:hint="eastAsia"/>
        </w:rPr>
        <w:t>1、该设备将缓冲器推到使用过的环上，并发送一个中断。</w:t>
      </w:r>
    </w:p>
    <w:p>
      <w:r>
        <w:rPr>
          <w:rFonts w:hint="eastAsia"/>
        </w:rPr>
        <w:t>2、驱动程序弹出使用过的缓冲区并将其丢弃。</w:t>
      </w:r>
    </w:p>
    <w:p>
      <w:r>
        <w:rPr>
          <w:rFonts w:hint="eastAsia"/>
        </w:rPr>
        <w:t>3、驱动程序收集内存统计信息并将其写入新的缓冲区。</w:t>
      </w:r>
    </w:p>
    <w:p>
      <w:r>
        <w:rPr>
          <w:rFonts w:hint="eastAsia"/>
        </w:rPr>
        <w:t>4、驱动程序将缓冲区添加到virtqueue并通知设备。</w:t>
      </w:r>
    </w:p>
    <w:p>
      <w:r>
        <w:rPr>
          <w:rFonts w:hint="eastAsia"/>
        </w:rPr>
        <w:t>5、设备弹出缓冲区（保留缓冲区以启动后续请求），并使用统计信息。</w:t>
      </w:r>
    </w:p>
    <w:p>
      <w:r>
        <w:drawing>
          <wp:anchor distT="0" distB="0" distL="114300" distR="114300" simplePos="0" relativeHeight="251675648" behindDoc="0" locked="0" layoutInCell="1" allowOverlap="1">
            <wp:simplePos x="0" y="0"/>
            <wp:positionH relativeFrom="column">
              <wp:posOffset>3175</wp:posOffset>
            </wp:positionH>
            <wp:positionV relativeFrom="paragraph">
              <wp:posOffset>822960</wp:posOffset>
            </wp:positionV>
            <wp:extent cx="5274310" cy="1124585"/>
            <wp:effectExtent l="0" t="0" r="254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274310" cy="1124585"/>
                    </a:xfrm>
                    <a:prstGeom prst="rect">
                      <a:avLst/>
                    </a:prstGeom>
                  </pic:spPr>
                </pic:pic>
              </a:graphicData>
            </a:graphic>
          </wp:anchor>
        </w:drawing>
      </w:r>
      <w:r>
        <w:tab/>
      </w:r>
      <w:r>
        <w:rPr>
          <w:rFonts w:hint="eastAsia"/>
        </w:rPr>
        <w:t>在缓冲区中，统计信息是一个由6个字节的条目组成的数组。每个统计由一个16位标记(</w:t>
      </w:r>
      <w:r>
        <w:t>tag)</w:t>
      </w:r>
      <w:r>
        <w:rPr>
          <w:rFonts w:hint="eastAsia"/>
        </w:rPr>
        <w:t>和一个64位值(</w:t>
      </w:r>
      <w:r>
        <w:t>value)</w:t>
      </w:r>
      <w:r>
        <w:rPr>
          <w:rFonts w:hint="eastAsia"/>
        </w:rPr>
        <w:t>组成。所有统计数据都是可选的，驱动程序选择要提供的统计数据。为了保证向后兼容性，设备省略了不支持的统计信息。</w:t>
      </w:r>
    </w:p>
    <w:p>
      <w:pPr>
        <w:pStyle w:val="7"/>
      </w:pPr>
      <w:bookmarkStart w:id="152" w:name="_5.5.6.3.1驱动程序要求：内存统计"/>
      <w:bookmarkEnd w:id="152"/>
      <w:r>
        <w:rPr>
          <w:rFonts w:hint="eastAsia"/>
        </w:rPr>
        <w:t>5.5.6.3.1驱动程序要求：内存统计</w:t>
      </w:r>
    </w:p>
    <w:p>
      <w:r>
        <w:tab/>
      </w:r>
      <w:r>
        <w:rPr>
          <w:rFonts w:hint="eastAsia"/>
        </w:rPr>
        <w:t>本节中的规范性声明适用于virtio_balloon_f_stats_vq功能已经协商的情况。</w:t>
      </w:r>
    </w:p>
    <w:p>
      <w:r>
        <w:tab/>
      </w:r>
      <w:r>
        <w:rPr>
          <w:rFonts w:hint="eastAsia"/>
        </w:rPr>
        <w:t>驱动程序必须（M</w:t>
      </w:r>
      <w:r>
        <w:t>UST</w:t>
      </w:r>
      <w:r>
        <w:rPr>
          <w:rFonts w:hint="eastAsia"/>
        </w:rPr>
        <w:t>）始终为Statsq中的设备提供最多一个缓冲区。</w:t>
      </w:r>
    </w:p>
    <w:p>
      <w:r>
        <w:tab/>
      </w:r>
      <w:r>
        <w:rPr>
          <w:rFonts w:hint="eastAsia"/>
        </w:rPr>
        <w:t>初始化设备后，驱动程序必须（M</w:t>
      </w:r>
      <w:r>
        <w:t>UST</w:t>
      </w:r>
      <w:r>
        <w:rPr>
          <w:rFonts w:hint="eastAsia"/>
        </w:rPr>
        <w:t>）在statsq中提供一个输出缓冲区。</w:t>
      </w:r>
    </w:p>
    <w:p>
      <w:r>
        <w:tab/>
      </w:r>
      <w:r>
        <w:rPr>
          <w:rFonts w:hint="eastAsia"/>
        </w:rPr>
        <w:t>在检测到设备在statsq中使用了缓冲区后，驱动程序必须（M</w:t>
      </w:r>
      <w:r>
        <w:t>UST</w:t>
      </w:r>
      <w:r>
        <w:rPr>
          <w:rFonts w:hint="eastAsia"/>
        </w:rPr>
        <w:t>）在statsq中提供一个输出缓冲区。</w:t>
      </w:r>
    </w:p>
    <w:p>
      <w:r>
        <w:tab/>
      </w:r>
      <w:r>
        <w:rPr>
          <w:rFonts w:hint="eastAsia"/>
        </w:rPr>
        <w:t>在使输出缓冲区在statsq中可用之前，驱动程序必须（M</w:t>
      </w:r>
      <w:r>
        <w:t>UST</w:t>
      </w:r>
      <w:r>
        <w:rPr>
          <w:rFonts w:hint="eastAsia"/>
        </w:rPr>
        <w:t>）初始化它，包括一个struct</w:t>
      </w:r>
      <w:r>
        <w:t xml:space="preserve"> </w:t>
      </w:r>
      <w:r>
        <w:rPr>
          <w:rFonts w:hint="eastAsia"/>
        </w:rPr>
        <w:t>virtio_balloon_stat条目用于它支持的每个统计数据。</w:t>
      </w:r>
    </w:p>
    <w:p>
      <w:r>
        <w:tab/>
      </w:r>
      <w:r>
        <w:rPr>
          <w:rFonts w:hint="eastAsia"/>
        </w:rPr>
        <w:t>驱动程序必须（M</w:t>
      </w:r>
      <w:r>
        <w:t>UST</w:t>
      </w:r>
      <w:r>
        <w:rPr>
          <w:rFonts w:hint="eastAsia"/>
        </w:rPr>
        <w:t>）对提交给statsq的所有缓冲区使用6字节倍数输出缓冲区大小。</w:t>
      </w:r>
    </w:p>
    <w:p>
      <w:r>
        <w:tab/>
      </w:r>
      <w:r>
        <w:rPr>
          <w:rFonts w:hint="eastAsia"/>
        </w:rPr>
        <w:t>驱动程序可以（M</w:t>
      </w:r>
      <w:r>
        <w:t>AY</w:t>
      </w:r>
      <w:r>
        <w:rPr>
          <w:rFonts w:hint="eastAsia"/>
        </w:rPr>
        <w:t>）在提交给statsq的输出缓冲区中以任何顺序提供struct virtio_balloon_stat条目，不考虑标签（tag）值。</w:t>
      </w:r>
    </w:p>
    <w:p>
      <w:r>
        <w:tab/>
      </w:r>
      <w:r>
        <w:rPr>
          <w:rFonts w:hint="eastAsia"/>
        </w:rPr>
        <w:t>驱动程序可以（M</w:t>
      </w:r>
      <w:r>
        <w:t>AY</w:t>
      </w:r>
      <w:r>
        <w:rPr>
          <w:rFonts w:hint="eastAsia"/>
        </w:rPr>
        <w:t>）在提交给statsq的输出缓冲区中提供所有统计信息的子集。</w:t>
      </w:r>
    </w:p>
    <w:p>
      <w:r>
        <w:tab/>
      </w:r>
      <w:r>
        <w:rPr>
          <w:rFonts w:hint="eastAsia"/>
        </w:rPr>
        <w:t>驱动程序必须（</w:t>
      </w:r>
      <w:r>
        <w:t>MUST</w:t>
      </w:r>
      <w:r>
        <w:rPr>
          <w:rFonts w:hint="eastAsia"/>
        </w:rPr>
        <w:t>）在提交给statsq的所有缓冲区中提供相同的统计子集。</w:t>
      </w:r>
    </w:p>
    <w:p>
      <w:pPr>
        <w:pStyle w:val="7"/>
      </w:pPr>
      <w:bookmarkStart w:id="153" w:name="_5.5.6.3.2设备要求：内存统计"/>
      <w:bookmarkEnd w:id="153"/>
      <w:r>
        <w:rPr>
          <w:rFonts w:hint="eastAsia"/>
        </w:rPr>
        <w:t>5.5.6.3.2设备要求：内存统计</w:t>
      </w:r>
    </w:p>
    <w:p>
      <w:r>
        <w:tab/>
      </w:r>
      <w:r>
        <w:rPr>
          <w:rFonts w:hint="eastAsia"/>
        </w:rPr>
        <w:t>本节中的规范性声明适用于virtio_balloon_f_stats_vq功能已经协商的情况。</w:t>
      </w:r>
    </w:p>
    <w:p>
      <w:r>
        <w:tab/>
      </w:r>
      <w:r>
        <w:rPr>
          <w:rFonts w:hint="eastAsia"/>
        </w:rPr>
        <w:t>在提交给statsq的输出缓冲区中，设备必须（M</w:t>
      </w:r>
      <w:r>
        <w:t>UST</w:t>
      </w:r>
      <w:r>
        <w:rPr>
          <w:rFonts w:hint="eastAsia"/>
        </w:rPr>
        <w:t>）忽略带有其无法识别的标记值的条目。</w:t>
      </w:r>
    </w:p>
    <w:p>
      <w:r>
        <w:tab/>
      </w:r>
      <w:r>
        <w:rPr>
          <w:rFonts w:hint="eastAsia"/>
        </w:rPr>
        <w:t>在提交给statsq的输出缓冲区中，设备必须（M</w:t>
      </w:r>
      <w:r>
        <w:t>UST</w:t>
      </w:r>
      <w:r>
        <w:rPr>
          <w:rFonts w:hint="eastAsia"/>
        </w:rPr>
        <w:t>）以任何顺序接受struct virtio_balloon_stat条目，而不考虑标记值。</w:t>
      </w:r>
    </w:p>
    <w:p>
      <w:pPr>
        <w:pStyle w:val="7"/>
      </w:pPr>
      <w:bookmarkStart w:id="154" w:name="_5.5.6.3.3传统接口：内存统计"/>
      <w:bookmarkEnd w:id="154"/>
      <w:r>
        <w:rPr>
          <w:rFonts w:hint="eastAsia"/>
        </w:rPr>
        <w:t>5.5.6.3.3传统接口：内存统计</w:t>
      </w:r>
    </w:p>
    <w:p>
      <w:r>
        <w:tab/>
      </w:r>
      <w:r>
        <w:rPr>
          <w:rFonts w:hint="eastAsia"/>
        </w:rPr>
        <w:t>使用传统接口时，过渡设备和驱动程序必须根据guest的native</w:t>
      </w:r>
      <w:r>
        <w:t xml:space="preserve"> </w:t>
      </w:r>
      <w:r>
        <w:rPr>
          <w:rFonts w:hint="eastAsia"/>
        </w:rPr>
        <w:t>endian来格式化struct virtio_balloon_stat中的字段，而不是（不使用传统接口时little-endian。</w:t>
      </w:r>
    </w:p>
    <w:p>
      <w:r>
        <w:tab/>
      </w:r>
      <w:r>
        <w:rPr>
          <w:rFonts w:hint="eastAsia"/>
        </w:rPr>
        <w:t>使用传统接口时，设备应忽略驱动程序在设备初始化后提供的statsq中第一个缓冲区中的所有值。</w:t>
      </w:r>
    </w:p>
    <w:p>
      <w:r>
        <w:tab/>
      </w:r>
      <w:r>
        <w:rPr>
          <w:rFonts w:hint="eastAsia"/>
          <w:b/>
        </w:rPr>
        <w:t>注意：</w:t>
      </w:r>
      <w:r>
        <w:rPr>
          <w:rFonts w:hint="eastAsia"/>
        </w:rPr>
        <w:t>历史上，驱动程序在第一个缓冲区中提供了一个未初始化的缓冲区。</w:t>
      </w:r>
    </w:p>
    <w:p>
      <w:pPr>
        <w:pStyle w:val="6"/>
      </w:pPr>
      <w:r>
        <w:rPr>
          <w:rFonts w:hint="eastAsia"/>
        </w:rPr>
        <w:t>5.5.6.4内存统计标签</w:t>
      </w:r>
    </w:p>
    <w:p>
      <w:r>
        <w:rPr>
          <w:b/>
        </w:rPr>
        <w:tab/>
      </w:r>
      <w:r>
        <w:rPr>
          <w:rFonts w:hint="eastAsia"/>
          <w:b/>
        </w:rPr>
        <w:t>VIRTIO_BALLOON_S_SWAP_IN（0）</w:t>
      </w:r>
      <w:r>
        <w:rPr>
          <w:rFonts w:hint="eastAsia"/>
        </w:rPr>
        <w:t>已交换的内存量（以字节为单位）。</w:t>
      </w:r>
      <w:r>
        <w:tab/>
      </w:r>
      <w:r>
        <w:rPr>
          <w:rFonts w:hint="eastAsia"/>
          <w:b/>
        </w:rPr>
        <w:t>VIRTIO_BALLOON_S_SWAP_OUT（1）</w:t>
      </w:r>
      <w:r>
        <w:rPr>
          <w:rFonts w:hint="eastAsia"/>
        </w:rPr>
        <w:t>已换出磁盘的内存量（以字节为单位）。</w:t>
      </w:r>
      <w:r>
        <w:tab/>
      </w:r>
    </w:p>
    <w:p>
      <w:r>
        <w:rPr>
          <w:b/>
        </w:rPr>
        <w:tab/>
      </w:r>
      <w:r>
        <w:rPr>
          <w:rFonts w:hint="eastAsia"/>
          <w:b/>
        </w:rPr>
        <w:t>VIRTIO_BALLOON_S_MAJFLT（2）</w:t>
      </w:r>
      <w:r>
        <w:rPr>
          <w:rFonts w:hint="eastAsia"/>
        </w:rPr>
        <w:t>已发生的主要页面错误的数量。</w:t>
      </w:r>
      <w:r>
        <w:tab/>
      </w:r>
      <w:r>
        <w:rPr>
          <w:rFonts w:hint="eastAsia"/>
          <w:b/>
        </w:rPr>
        <w:t>VIRTIO_BALLOON_S_MINFLT（3）</w:t>
      </w:r>
      <w:r>
        <w:rPr>
          <w:rFonts w:hint="eastAsia"/>
        </w:rPr>
        <w:t>已发生的次要页面错误的数量。</w:t>
      </w:r>
      <w:r>
        <w:tab/>
      </w:r>
      <w:r>
        <w:rPr>
          <w:rFonts w:hint="eastAsia"/>
          <w:b/>
        </w:rPr>
        <w:t>VIRTIO_BALLOON_S_MEMFREE（4）</w:t>
      </w:r>
      <w:r>
        <w:rPr>
          <w:rFonts w:hint="eastAsia"/>
        </w:rPr>
        <w:t>未用于任何目的的内存量（以字节为单位）。</w:t>
      </w:r>
    </w:p>
    <w:p>
      <w:r>
        <w:tab/>
      </w:r>
      <w:r>
        <w:rPr>
          <w:rFonts w:hint="eastAsia"/>
          <w:b/>
        </w:rPr>
        <w:t>VIRTIO_BALLOON_S_MEMTOT（5）</w:t>
      </w:r>
      <w:r>
        <w:rPr>
          <w:rFonts w:hint="eastAsia"/>
        </w:rPr>
        <w:t>可用内存总量（以字节为单位）。</w:t>
      </w:r>
    </w:p>
    <w:p>
      <w:pPr>
        <w:pStyle w:val="4"/>
        <w:rPr>
          <w:sz w:val="30"/>
        </w:rPr>
      </w:pPr>
      <w:bookmarkStart w:id="155" w:name="_Toc1504072"/>
      <w:r>
        <w:t>5.6 SCSI</w:t>
      </w:r>
      <w:r>
        <w:rPr>
          <w:rFonts w:hint="eastAsia"/>
        </w:rPr>
        <w:t>主机设备</w:t>
      </w:r>
      <w:bookmarkEnd w:id="155"/>
    </w:p>
    <w:p>
      <w:pPr>
        <w:spacing w:before="156"/>
      </w:pPr>
      <w:r>
        <w:t>virtio SCSI</w:t>
      </w:r>
      <w:r>
        <w:rPr>
          <w:rFonts w:hint="eastAsia"/>
        </w:rPr>
        <w:t>主机设备将一个或多个虚拟逻辑单元（例如磁盘）组合在一起，并允许使用</w:t>
      </w:r>
      <w:r>
        <w:t>SCSI</w:t>
      </w:r>
      <w:r>
        <w:rPr>
          <w:rFonts w:hint="eastAsia"/>
        </w:rPr>
        <w:t>协议与它们进行通信。</w:t>
      </w:r>
    </w:p>
    <w:p>
      <w:pPr>
        <w:spacing w:before="156"/>
      </w:pPr>
      <w:r>
        <w:t>virtio SCSI</w:t>
      </w:r>
      <w:r>
        <w:rPr>
          <w:rFonts w:hint="eastAsia"/>
        </w:rPr>
        <w:t>设备提供两种请求：</w:t>
      </w:r>
    </w:p>
    <w:p>
      <w:pPr>
        <w:spacing w:before="156"/>
      </w:pPr>
      <w:r>
        <w:tab/>
      </w:r>
      <w:r>
        <w:rPr>
          <w:rFonts w:hint="eastAsia"/>
        </w:rPr>
        <w:t>·对逻辑单元的命令请求</w:t>
      </w:r>
    </w:p>
    <w:p>
      <w:pPr>
        <w:spacing w:before="156"/>
      </w:pPr>
      <w:r>
        <w:tab/>
      </w:r>
      <w:r>
        <w:rPr>
          <w:rFonts w:hint="eastAsia"/>
        </w:rPr>
        <w:t>·与逻辑单元，目标或命令相关的任务管理功能</w:t>
      </w:r>
    </w:p>
    <w:p>
      <w:pPr>
        <w:spacing w:before="156"/>
      </w:pPr>
      <w:r>
        <w:rPr>
          <w:rFonts w:hint="eastAsia"/>
        </w:rPr>
        <w:t>该设备还能够发送有关添加和删除的逻辑单元的通知。这些功能共同提供了使用虚拟队列作为传输介质的</w:t>
      </w:r>
      <w:r>
        <w:t>SCSI</w:t>
      </w:r>
      <w:r>
        <w:rPr>
          <w:rFonts w:hint="eastAsia"/>
        </w:rPr>
        <w:t>传输协议。在传输协议中，</w:t>
      </w:r>
      <w:r>
        <w:t>virtio</w:t>
      </w:r>
      <w:r>
        <w:rPr>
          <w:rFonts w:hint="eastAsia"/>
        </w:rPr>
        <w:t>驱动程序充当启动程序，而</w:t>
      </w:r>
      <w:r>
        <w:t>virtio SCSI</w:t>
      </w:r>
      <w:r>
        <w:rPr>
          <w:rFonts w:hint="eastAsia"/>
        </w:rPr>
        <w:t>主机提供一个或多个接收和处理请求的目标。</w:t>
      </w:r>
    </w:p>
    <w:p>
      <w:pPr>
        <w:spacing w:before="156"/>
      </w:pPr>
      <w:r>
        <w:rPr>
          <w:rFonts w:hint="eastAsia"/>
        </w:rPr>
        <w:t>本节依赖于</w:t>
      </w:r>
      <w:r>
        <w:t>SAM</w:t>
      </w:r>
      <w:r>
        <w:rPr>
          <w:rFonts w:hint="eastAsia"/>
        </w:rPr>
        <w:t>的定义。</w:t>
      </w:r>
    </w:p>
    <w:p>
      <w:pPr>
        <w:pStyle w:val="5"/>
      </w:pPr>
      <w:r>
        <w:t xml:space="preserve">5.6.1 </w:t>
      </w:r>
      <w:r>
        <w:rPr>
          <w:rFonts w:hint="eastAsia"/>
        </w:rPr>
        <w:t>设备</w:t>
      </w:r>
      <w:r>
        <w:t>ID</w:t>
      </w:r>
    </w:p>
    <w:p>
      <w:pPr>
        <w:spacing w:before="156"/>
      </w:pPr>
      <w:r>
        <w:t>8</w:t>
      </w:r>
    </w:p>
    <w:p>
      <w:pPr>
        <w:pStyle w:val="5"/>
      </w:pPr>
      <w:r>
        <w:t xml:space="preserve">5.6.2 </w:t>
      </w:r>
      <w:r>
        <w:rPr>
          <w:rFonts w:hint="eastAsia"/>
        </w:rPr>
        <w:t>虚拟队列</w:t>
      </w:r>
    </w:p>
    <w:p>
      <w:pPr>
        <w:spacing w:before="156"/>
      </w:pPr>
      <w:r>
        <w:t>0 controlq</w:t>
      </w:r>
    </w:p>
    <w:p>
      <w:pPr>
        <w:spacing w:before="156"/>
      </w:pPr>
      <w:r>
        <w:t>1 eventq</w:t>
      </w:r>
    </w:p>
    <w:p>
      <w:pPr>
        <w:spacing w:before="156"/>
      </w:pPr>
      <w:r>
        <w:t xml:space="preserve">2…n </w:t>
      </w:r>
      <w:r>
        <w:rPr>
          <w:rFonts w:hint="eastAsia"/>
        </w:rPr>
        <w:t>请求队列</w:t>
      </w:r>
    </w:p>
    <w:p>
      <w:pPr>
        <w:pStyle w:val="5"/>
      </w:pPr>
      <w:r>
        <w:t xml:space="preserve">5.6.3 </w:t>
      </w:r>
      <w:r>
        <w:rPr>
          <w:rFonts w:hint="eastAsia"/>
        </w:rPr>
        <w:t>功能位</w:t>
      </w:r>
    </w:p>
    <w:p>
      <w:pPr>
        <w:spacing w:before="156"/>
      </w:pPr>
      <w:r>
        <w:rPr>
          <w:b/>
        </w:rPr>
        <w:t xml:space="preserve">VIRTIO_SCSI_F_INOUT(0) </w:t>
      </w:r>
      <w:r>
        <w:rPr>
          <w:rFonts w:hint="eastAsia"/>
        </w:rPr>
        <w:t>单个请求可以包括设备可读和设备可写数据缓冲。</w:t>
      </w:r>
    </w:p>
    <w:p>
      <w:pPr>
        <w:spacing w:before="156"/>
      </w:pPr>
      <w:r>
        <w:rPr>
          <w:b/>
        </w:rPr>
        <w:t xml:space="preserve">VIRTIO_SCSI_F_HOTPLUG(1) </w:t>
      </w:r>
      <w:r>
        <w:rPr>
          <w:rFonts w:hint="eastAsia"/>
        </w:rPr>
        <w:t>主机应该向</w:t>
      </w:r>
      <w:r>
        <w:t>SCSI</w:t>
      </w:r>
      <w:r>
        <w:rPr>
          <w:rFonts w:hint="eastAsia"/>
        </w:rPr>
        <w:t>总线上的</w:t>
      </w:r>
      <w:r>
        <w:t>LUN</w:t>
      </w:r>
      <w:r>
        <w:rPr>
          <w:rFonts w:hint="eastAsia"/>
        </w:rPr>
        <w:t>和目标报告热插拔和热拔插事件。访客应该处理热插拔和热拔插事件。</w:t>
      </w:r>
    </w:p>
    <w:p>
      <w:pPr>
        <w:spacing w:before="156"/>
      </w:pPr>
      <w:r>
        <w:rPr>
          <w:b/>
        </w:rPr>
        <w:t xml:space="preserve">VIRTIO_SCSI_F_CHANGE(2) </w:t>
      </w:r>
      <w:r>
        <w:rPr>
          <w:rFonts w:hint="eastAsia"/>
        </w:rPr>
        <w:t>主机将通过</w:t>
      </w:r>
      <w:r>
        <w:t>VIRTIO_SCSI_T_PARAM_CHANGE</w:t>
      </w:r>
      <w:r>
        <w:rPr>
          <w:rFonts w:hint="eastAsia"/>
        </w:rPr>
        <w:t>事件报告对</w:t>
      </w:r>
      <w:r>
        <w:t>LUN</w:t>
      </w:r>
      <w:r>
        <w:rPr>
          <w:rFonts w:hint="eastAsia"/>
        </w:rPr>
        <w:t>参数的更改；访客</w:t>
      </w:r>
      <w:r>
        <w:rPr>
          <w:rFonts w:hint="eastAsia"/>
          <w:b/>
        </w:rPr>
        <w:t>应该</w:t>
      </w:r>
      <w:r>
        <w:rPr>
          <w:rFonts w:hint="eastAsia"/>
        </w:rPr>
        <w:t>对其进行处理。</w:t>
      </w:r>
    </w:p>
    <w:p>
      <w:pPr>
        <w:spacing w:before="156"/>
      </w:pPr>
      <w:r>
        <w:rPr>
          <w:b/>
        </w:rPr>
        <w:t xml:space="preserve">VIRTIO_SCSI_F_T10_PI(3) </w:t>
      </w:r>
      <w:r>
        <w:t>T10</w:t>
      </w:r>
      <w:r>
        <w:rPr>
          <w:rFonts w:hint="eastAsia"/>
        </w:rPr>
        <w:t>保护信息（</w:t>
      </w:r>
      <w:r>
        <w:t>DIF / DIX</w:t>
      </w:r>
      <w:r>
        <w:rPr>
          <w:rFonts w:hint="eastAsia"/>
        </w:rPr>
        <w:t>）的扩展字段包含于</w:t>
      </w:r>
      <w:r>
        <w:t>SCSI</w:t>
      </w:r>
      <w:r>
        <w:rPr>
          <w:rFonts w:hint="eastAsia"/>
        </w:rPr>
        <w:t>请求标头中。</w:t>
      </w:r>
    </w:p>
    <w:p>
      <w:pPr>
        <w:pStyle w:val="5"/>
      </w:pPr>
      <w:r>
        <w:t xml:space="preserve">5.6.4 </w:t>
      </w:r>
      <w:r>
        <w:rPr>
          <w:rFonts w:hint="eastAsia"/>
        </w:rPr>
        <w:t>设备配置布局</w:t>
      </w:r>
    </w:p>
    <w:p>
      <w:pPr>
        <w:spacing w:before="156"/>
      </w:pPr>
      <w:r>
        <w:rPr>
          <w:rFonts w:hint="eastAsia"/>
        </w:rPr>
        <w:t>此配置的所有字段始终可用。</w:t>
      </w:r>
    </w:p>
    <w:p>
      <w:pPr>
        <w:spacing w:before="156"/>
      </w:pPr>
      <w:r>
        <mc:AlternateContent>
          <mc:Choice Requires="wps">
            <w:drawing>
              <wp:anchor distT="0" distB="0" distL="114300" distR="114300" simplePos="0" relativeHeight="251710464" behindDoc="0" locked="0" layoutInCell="1" allowOverlap="1">
                <wp:simplePos x="0" y="0"/>
                <wp:positionH relativeFrom="column">
                  <wp:posOffset>57150</wp:posOffset>
                </wp:positionH>
                <wp:positionV relativeFrom="paragraph">
                  <wp:posOffset>36830</wp:posOffset>
                </wp:positionV>
                <wp:extent cx="5241290" cy="2571750"/>
                <wp:effectExtent l="0" t="0" r="16510" b="19050"/>
                <wp:wrapNone/>
                <wp:docPr id="65" name="文本框 65"/>
                <wp:cNvGraphicFramePr/>
                <a:graphic xmlns:a="http://schemas.openxmlformats.org/drawingml/2006/main">
                  <a:graphicData uri="http://schemas.microsoft.com/office/word/2010/wordprocessingShape">
                    <wps:wsp>
                      <wps:cNvSpPr txBox="1">
                        <a:spLocks noChangeArrowheads="1"/>
                      </wps:cNvSpPr>
                      <wps:spPr bwMode="auto">
                        <a:xfrm>
                          <a:off x="0" y="0"/>
                          <a:ext cx="5241290" cy="2571750"/>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virtio_scsi_config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num_queues;</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seg_max;</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max_sectors;</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cmd_per_lun;</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event_info_size;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sense_size;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cdb_size;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max_channel;</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max_target;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max_lun;</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5pt;margin-top:2.9pt;height:202.5pt;width:412.7pt;z-index:251710464;mso-width-relative:page;mso-height-relative:page;" fillcolor="#FFFFFF" filled="t" stroked="t" coordsize="21600,21600" o:gfxdata="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akkyK1wAAAAcBAAAPAAAAAAAAAAEAIAAAACIA&#10;AABkcnMvZG93bnJldi54bWxQSwECFAAUAAAACACHTuJAPnHNP0MCAACKBAAADgAAAAAAAAABACAA&#10;AAAmAQAAZHJzL2Uyb0RvYy54bWxQSwUGAAAAAAYABgBZAQAA2wU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virtio_scsi_config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num_queues;</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seg_max;</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max_sectors;</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cmd_per_lun;</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event_info_size;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sense_size;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cdb_size;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max_channel;</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le16 max_target;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max_lun;</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v:textbox>
              </v:shape>
            </w:pict>
          </mc:Fallback>
        </mc:AlternateContent>
      </w: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r>
        <w:rPr>
          <w:b/>
        </w:rPr>
        <w:t xml:space="preserve">num_queue </w:t>
      </w:r>
      <w:r>
        <w:rPr>
          <w:rFonts w:hint="eastAsia"/>
        </w:rPr>
        <w:t>是设备公开的请求</w:t>
      </w:r>
      <w:r>
        <w:t>virtqueue</w:t>
      </w:r>
      <w:r>
        <w:rPr>
          <w:rFonts w:hint="eastAsia"/>
        </w:rPr>
        <w:t>的总数。驱动程序</w:t>
      </w:r>
      <w:r>
        <w:rPr>
          <w:rFonts w:hint="eastAsia"/>
          <w:b/>
        </w:rPr>
        <w:t>可以</w:t>
      </w:r>
      <w:r>
        <w:rPr>
          <w:rFonts w:hint="eastAsia"/>
        </w:rPr>
        <w:t>只使用一个请求队列，也可以使用更多请求队列获得更好的性能。</w:t>
      </w:r>
    </w:p>
    <w:p>
      <w:pPr>
        <w:spacing w:before="156"/>
      </w:pPr>
      <w:r>
        <w:rPr>
          <w:b/>
        </w:rPr>
        <w:t xml:space="preserve">seg_max </w:t>
      </w:r>
      <w:r>
        <w:rPr>
          <w:rFonts w:hint="eastAsia"/>
        </w:rPr>
        <w:t>是命令中可以包含的最大段数。双向命令可以包括</w:t>
      </w:r>
      <w:r>
        <w:t>seg_max</w:t>
      </w:r>
      <w:r>
        <w:rPr>
          <w:rFonts w:hint="eastAsia"/>
        </w:rPr>
        <w:t>输入段和</w:t>
      </w:r>
      <w:r>
        <w:t>seg_max</w:t>
      </w:r>
      <w:r>
        <w:rPr>
          <w:rFonts w:hint="eastAsia"/>
        </w:rPr>
        <w:t>输出段。</w:t>
      </w:r>
    </w:p>
    <w:p>
      <w:pPr>
        <w:spacing w:before="156"/>
      </w:pPr>
      <w:r>
        <w:rPr>
          <w:b/>
        </w:rPr>
        <w:t xml:space="preserve">max_sectors </w:t>
      </w:r>
      <w:r>
        <w:rPr>
          <w:rFonts w:hint="eastAsia"/>
        </w:rPr>
        <w:t>是驱动程序使用的最大传输大小的提示。</w:t>
      </w:r>
    </w:p>
    <w:p>
      <w:pPr>
        <w:spacing w:before="156"/>
      </w:pPr>
      <w:r>
        <w:rPr>
          <w:b/>
        </w:rPr>
        <w:t xml:space="preserve">cmd_per_lun </w:t>
      </w:r>
      <w:r>
        <w:rPr>
          <w:rFonts w:hint="eastAsia"/>
        </w:rPr>
        <w:t>告知驱动程序它可以向一个</w:t>
      </w:r>
      <w:r>
        <w:t>LUN</w:t>
      </w:r>
      <w:r>
        <w:rPr>
          <w:rFonts w:hint="eastAsia"/>
        </w:rPr>
        <w:t>发送的最大链接命令数。</w:t>
      </w:r>
    </w:p>
    <w:p>
      <w:pPr>
        <w:spacing w:before="156"/>
      </w:pPr>
      <w:r>
        <w:rPr>
          <w:b/>
        </w:rPr>
        <w:t xml:space="preserve">event_info_size </w:t>
      </w:r>
      <w:r>
        <w:rPr>
          <w:rFonts w:hint="eastAsia"/>
        </w:rPr>
        <w:t>是设备驱动程序向</w:t>
      </w:r>
      <w:r>
        <w:t>eventq</w:t>
      </w:r>
      <w:r>
        <w:rPr>
          <w:rFonts w:hint="eastAsia"/>
        </w:rPr>
        <w:t>中的缓冲区填充的最大大小。它由设备根据协商的功能集写入。</w:t>
      </w:r>
    </w:p>
    <w:p>
      <w:pPr>
        <w:spacing w:before="156"/>
      </w:pPr>
      <w:r>
        <w:rPr>
          <w:b/>
        </w:rPr>
        <w:t xml:space="preserve">sense_size </w:t>
      </w:r>
      <w:r>
        <w:rPr>
          <w:rFonts w:hint="eastAsia"/>
        </w:rPr>
        <w:t>是设备能够写入的感测数据的最大大小。默认值由设备写入，该默认值必须为</w:t>
      </w:r>
      <w:r>
        <w:t>96</w:t>
      </w:r>
      <w:r>
        <w:rPr>
          <w:rFonts w:hint="eastAsia"/>
        </w:rPr>
        <w:t>，但驱动程序可以对其进行修改。</w:t>
      </w:r>
    </w:p>
    <w:p>
      <w:pPr>
        <w:spacing w:before="156"/>
      </w:pPr>
      <w:r>
        <w:rPr>
          <w:b/>
        </w:rPr>
        <w:t xml:space="preserve">cdb_size </w:t>
      </w:r>
      <w:r>
        <w:rPr>
          <w:rFonts w:hint="eastAsia"/>
        </w:rPr>
        <w:t>是驱动程序能够写入的</w:t>
      </w:r>
      <w:r>
        <w:t>CDB</w:t>
      </w:r>
      <w:r>
        <w:rPr>
          <w:rFonts w:hint="eastAsia"/>
        </w:rPr>
        <w:t>的最大大小。默认值由设备写入，该默认值必须为</w:t>
      </w:r>
      <w:r>
        <w:t>32</w:t>
      </w:r>
      <w:r>
        <w:rPr>
          <w:rFonts w:hint="eastAsia"/>
        </w:rPr>
        <w:t>，但驱动程序同样可以对其进行修改。复位设备时，它将恢复为默认值。</w:t>
      </w:r>
    </w:p>
    <w:p>
      <w:pPr>
        <w:spacing w:before="156"/>
      </w:pPr>
      <w:r>
        <w:rPr>
          <w:b/>
        </w:rPr>
        <w:t>max_channel, max_target</w:t>
      </w:r>
      <w:r>
        <w:rPr>
          <w:rFonts w:hint="eastAsia"/>
          <w:b/>
        </w:rPr>
        <w:t>与</w:t>
      </w:r>
      <w:r>
        <w:rPr>
          <w:b/>
        </w:rPr>
        <w:t xml:space="preserve">max_lun </w:t>
      </w:r>
      <w:r>
        <w:rPr>
          <w:rFonts w:hint="eastAsia"/>
        </w:rPr>
        <w:t>可由驱动程序作为提示使用，用于从主机上限制扫描逻辑单元到小于或等于字段值的通道</w:t>
      </w:r>
      <w:r>
        <w:t>/</w:t>
      </w:r>
      <w:r>
        <w:rPr>
          <w:rFonts w:hint="eastAsia"/>
        </w:rPr>
        <w:t>目标</w:t>
      </w:r>
      <w:r>
        <w:t>/</w:t>
      </w:r>
      <w:r>
        <w:rPr>
          <w:rFonts w:hint="eastAsia"/>
        </w:rPr>
        <w:t>逻辑单元号。</w:t>
      </w:r>
      <w:r>
        <w:t>max_channel</w:t>
      </w:r>
      <w:r>
        <w:rPr>
          <w:rFonts w:hint="eastAsia"/>
          <w:b/>
        </w:rPr>
        <w:t>应该</w:t>
      </w:r>
      <w:r>
        <w:rPr>
          <w:rFonts w:hint="eastAsia"/>
        </w:rPr>
        <w:t>为零。</w:t>
      </w:r>
      <w:r>
        <w:t>max_target</w:t>
      </w:r>
      <w:r>
        <w:rPr>
          <w:rFonts w:hint="eastAsia"/>
          <w:b/>
        </w:rPr>
        <w:t>应该</w:t>
      </w:r>
      <w:r>
        <w:rPr>
          <w:rFonts w:hint="eastAsia"/>
        </w:rPr>
        <w:t>小于或等于</w:t>
      </w:r>
      <w:r>
        <w:t>255</w:t>
      </w:r>
      <w:r>
        <w:rPr>
          <w:rFonts w:hint="eastAsia"/>
        </w:rPr>
        <w:t>。</w:t>
      </w:r>
      <w:r>
        <w:t>max_lun</w:t>
      </w:r>
      <w:r>
        <w:rPr>
          <w:rFonts w:hint="eastAsia"/>
          <w:b/>
        </w:rPr>
        <w:t>应该</w:t>
      </w:r>
      <w:r>
        <w:rPr>
          <w:rFonts w:hint="eastAsia"/>
        </w:rPr>
        <w:t>小于或等于</w:t>
      </w:r>
      <w:r>
        <w:t>16383</w:t>
      </w:r>
      <w:r>
        <w:rPr>
          <w:rFonts w:hint="eastAsia"/>
        </w:rPr>
        <w:t>。</w:t>
      </w:r>
    </w:p>
    <w:p>
      <w:pPr>
        <w:pStyle w:val="6"/>
      </w:pPr>
      <w:bookmarkStart w:id="156" w:name="_5.6.4.1_驱动要求：设备配置布局"/>
      <w:bookmarkEnd w:id="156"/>
      <w:r>
        <w:t xml:space="preserve">5.6.4.1 </w:t>
      </w:r>
      <w:r>
        <w:rPr>
          <w:rFonts w:hint="eastAsia"/>
        </w:rPr>
        <w:t>驱动要求：设备配置布局</w:t>
      </w:r>
    </w:p>
    <w:p>
      <w:pPr>
        <w:spacing w:before="156"/>
      </w:pPr>
      <w:r>
        <w:rPr>
          <w:rFonts w:hint="eastAsia"/>
        </w:rPr>
        <w:t>驱动程序</w:t>
      </w:r>
      <w:r>
        <w:rPr>
          <w:rFonts w:hint="eastAsia"/>
          <w:b/>
        </w:rPr>
        <w:t>不得</w:t>
      </w:r>
      <w:r>
        <w:rPr>
          <w:rFonts w:hint="eastAsia"/>
        </w:rPr>
        <w:t>写入除</w:t>
      </w:r>
      <w:r>
        <w:t>sense_size</w:t>
      </w:r>
      <w:r>
        <w:rPr>
          <w:rFonts w:hint="eastAsia"/>
        </w:rPr>
        <w:t>和</w:t>
      </w:r>
      <w:r>
        <w:t>cdb_size</w:t>
      </w:r>
      <w:r>
        <w:rPr>
          <w:rFonts w:hint="eastAsia"/>
        </w:rPr>
        <w:t>之外的设备配置字段。</w:t>
      </w:r>
    </w:p>
    <w:p>
      <w:pPr>
        <w:spacing w:before="156"/>
      </w:pPr>
      <w:r>
        <w:rPr>
          <w:rFonts w:hint="eastAsia"/>
        </w:rPr>
        <w:t>驱动程序</w:t>
      </w:r>
      <w:r>
        <w:rPr>
          <w:rFonts w:hint="eastAsia"/>
          <w:b/>
        </w:rPr>
        <w:t>不得</w:t>
      </w:r>
      <w:r>
        <w:rPr>
          <w:rFonts w:hint="eastAsia"/>
        </w:rPr>
        <w:t>向一个</w:t>
      </w:r>
      <w:r>
        <w:t>LUN</w:t>
      </w:r>
      <w:r>
        <w:rPr>
          <w:rFonts w:hint="eastAsia"/>
        </w:rPr>
        <w:t>发送超过</w:t>
      </w:r>
      <w:r>
        <w:t>cmd_per_lun</w:t>
      </w:r>
      <w:r>
        <w:rPr>
          <w:rFonts w:hint="eastAsia"/>
        </w:rPr>
        <w:t>链接的命令，并且不得向一个</w:t>
      </w:r>
      <w:r>
        <w:t>LUN</w:t>
      </w:r>
      <w:r>
        <w:rPr>
          <w:rFonts w:hint="eastAsia"/>
        </w:rPr>
        <w:t>发送超过虚拟队列大小的数量链接命令。</w:t>
      </w:r>
    </w:p>
    <w:p>
      <w:pPr>
        <w:pStyle w:val="6"/>
      </w:pPr>
      <w:bookmarkStart w:id="157" w:name="_5.6.4.2_设备要求：设备配置布局"/>
      <w:bookmarkEnd w:id="157"/>
      <w:r>
        <w:t xml:space="preserve">5.6.4.2 </w:t>
      </w:r>
      <w:r>
        <w:rPr>
          <w:rFonts w:hint="eastAsia"/>
        </w:rPr>
        <w:t>设备要求：设备配置布局</w:t>
      </w:r>
    </w:p>
    <w:p>
      <w:pPr>
        <w:spacing w:before="156"/>
      </w:pPr>
      <w:r>
        <w:rPr>
          <w:rFonts w:hint="eastAsia"/>
        </w:rPr>
        <w:t>复位时，器件</w:t>
      </w:r>
      <w:r>
        <w:rPr>
          <w:rFonts w:hint="eastAsia"/>
          <w:b/>
        </w:rPr>
        <w:t>必须</w:t>
      </w:r>
      <w:r>
        <w:rPr>
          <w:rFonts w:hint="eastAsia"/>
        </w:rPr>
        <w:t>将</w:t>
      </w:r>
      <w:r>
        <w:t>sense_size</w:t>
      </w:r>
      <w:r>
        <w:rPr>
          <w:rFonts w:hint="eastAsia"/>
        </w:rPr>
        <w:t>设置为</w:t>
      </w:r>
      <w:r>
        <w:t>96</w:t>
      </w:r>
      <w:r>
        <w:rPr>
          <w:rFonts w:hint="eastAsia"/>
        </w:rPr>
        <w:t>，将</w:t>
      </w:r>
      <w:r>
        <w:t>cdb_size</w:t>
      </w:r>
      <w:r>
        <w:rPr>
          <w:rFonts w:hint="eastAsia"/>
        </w:rPr>
        <w:t>设置为</w:t>
      </w:r>
      <w:r>
        <w:t>32</w:t>
      </w:r>
      <w:r>
        <w:rPr>
          <w:rFonts w:hint="eastAsia"/>
        </w:rPr>
        <w:t>。</w:t>
      </w:r>
    </w:p>
    <w:p>
      <w:pPr>
        <w:pStyle w:val="6"/>
      </w:pPr>
      <w:bookmarkStart w:id="158" w:name="_5.6.4.3_旧版接口：设备配置布局"/>
      <w:bookmarkEnd w:id="158"/>
      <w:r>
        <w:t xml:space="preserve">5.6.4.3 </w:t>
      </w:r>
      <w:r>
        <w:rPr>
          <w:rFonts w:hint="eastAsia"/>
        </w:rPr>
        <w:t>旧版接口：设备配置布局</w:t>
      </w:r>
    </w:p>
    <w:p>
      <w:pPr>
        <w:spacing w:before="156"/>
      </w:pPr>
      <w:r>
        <w:rPr>
          <w:rFonts w:hint="eastAsia"/>
        </w:rPr>
        <w:t>使用旧版接口时，过渡设备和驱动程序必须根据访客的本机端字节序而不是（必要时不使用旧版接口）小端字节序格式化</w:t>
      </w:r>
      <w:r>
        <w:t>struct virtio_scsi_config</w:t>
      </w:r>
      <w:r>
        <w:rPr>
          <w:rFonts w:hint="eastAsia"/>
        </w:rPr>
        <w:t>中的字段。</w:t>
      </w:r>
    </w:p>
    <w:p>
      <w:pPr>
        <w:pStyle w:val="5"/>
      </w:pPr>
      <w:bookmarkStart w:id="159" w:name="_5.6.5_设备要求：设备初始化"/>
      <w:bookmarkEnd w:id="159"/>
      <w:r>
        <w:t xml:space="preserve">5.6.5 </w:t>
      </w:r>
      <w:r>
        <w:rPr>
          <w:rFonts w:hint="eastAsia"/>
        </w:rPr>
        <w:t>设备要求：设备初始化</w:t>
      </w:r>
    </w:p>
    <w:p>
      <w:pPr>
        <w:spacing w:before="156"/>
      </w:pPr>
      <w:r>
        <w:rPr>
          <w:rFonts w:hint="eastAsia"/>
        </w:rPr>
        <w:t>在初始化时，驱动程序</w:t>
      </w:r>
      <w:r>
        <w:rPr>
          <w:rFonts w:hint="eastAsia"/>
          <w:b/>
        </w:rPr>
        <w:t>应该</w:t>
      </w:r>
      <w:r>
        <w:rPr>
          <w:rFonts w:hint="eastAsia"/>
        </w:rPr>
        <w:t>首先发现设备的虚拟队列。</w:t>
      </w:r>
    </w:p>
    <w:p>
      <w:pPr>
        <w:spacing w:before="156"/>
      </w:pPr>
      <w:r>
        <w:rPr>
          <w:rFonts w:hint="eastAsia"/>
        </w:rPr>
        <w:t>如果驱动程序使用</w:t>
      </w:r>
      <w:r>
        <w:t>eventq</w:t>
      </w:r>
      <w:r>
        <w:rPr>
          <w:rFonts w:hint="eastAsia"/>
        </w:rPr>
        <w:t>，驱动程序</w:t>
      </w:r>
      <w:r>
        <w:rPr>
          <w:rFonts w:hint="eastAsia"/>
          <w:b/>
        </w:rPr>
        <w:t>应该</w:t>
      </w:r>
      <w:r>
        <w:rPr>
          <w:rFonts w:hint="eastAsia"/>
        </w:rPr>
        <w:t>在</w:t>
      </w:r>
      <w:r>
        <w:t>eventq</w:t>
      </w:r>
      <w:r>
        <w:rPr>
          <w:rFonts w:hint="eastAsia"/>
        </w:rPr>
        <w:t>中至少放置一个缓冲区。</w:t>
      </w:r>
    </w:p>
    <w:p>
      <w:pPr>
        <w:spacing w:before="156"/>
      </w:pPr>
      <w:r>
        <w:rPr>
          <w:rFonts w:hint="eastAsia"/>
        </w:rPr>
        <w:t>驱动程序</w:t>
      </w:r>
      <w:r>
        <w:rPr>
          <w:rFonts w:hint="eastAsia"/>
          <w:b/>
        </w:rPr>
        <w:t>可以</w:t>
      </w:r>
      <w:r>
        <w:rPr>
          <w:rFonts w:hint="eastAsia"/>
        </w:rPr>
        <w:t>立即发出请求或任务管理功能。</w:t>
      </w:r>
    </w:p>
    <w:p>
      <w:pPr>
        <w:pStyle w:val="5"/>
      </w:pPr>
      <w:r>
        <w:t xml:space="preserve">5.6.6 </w:t>
      </w:r>
      <w:r>
        <w:rPr>
          <w:rFonts w:hint="eastAsia"/>
        </w:rPr>
        <w:t>设备操作</w:t>
      </w:r>
    </w:p>
    <w:p>
      <w:pPr>
        <w:spacing w:before="156"/>
      </w:pPr>
      <w:r>
        <w:rPr>
          <w:rFonts w:hint="eastAsia"/>
        </w:rPr>
        <w:t>设备操作包括操作请求队列，控制队列和事件队列。</w:t>
      </w:r>
    </w:p>
    <w:p>
      <w:pPr>
        <w:pStyle w:val="7"/>
      </w:pPr>
      <w:bookmarkStart w:id="160" w:name="_5.6.6.0.1_旧版接口：设备操作"/>
      <w:bookmarkEnd w:id="160"/>
      <w:r>
        <w:t xml:space="preserve">5.6.6.0.1 </w:t>
      </w:r>
      <w:r>
        <w:rPr>
          <w:rFonts w:hint="eastAsia"/>
        </w:rPr>
        <w:t>旧版接口：设备操作</w:t>
      </w:r>
    </w:p>
    <w:p>
      <w:pPr>
        <w:spacing w:before="156"/>
      </w:pPr>
      <w:r>
        <w:rPr>
          <w:rFonts w:hint="eastAsia"/>
        </w:rPr>
        <w:t>使用旧版接口时，驱动程序应该忽略已用环项中的</w:t>
      </w:r>
      <w:r>
        <w:t>len</w:t>
      </w:r>
      <w:r>
        <w:rPr>
          <w:rFonts w:hint="eastAsia"/>
        </w:rPr>
        <w:t>值。</w:t>
      </w:r>
    </w:p>
    <w:p>
      <w:pPr>
        <w:spacing w:before="156"/>
      </w:pPr>
      <w:r>
        <w:rPr>
          <w:rFonts w:hint="eastAsia"/>
          <w:b/>
        </w:rPr>
        <w:t>注：</w:t>
      </w:r>
      <w:r>
        <w:rPr>
          <w:rFonts w:hint="eastAsia"/>
        </w:rPr>
        <w:t>从历史上看，即使实际只写入了部分缓冲区，设备仍将总描述符长度或设备可写缓冲区的总长度放在那里。</w:t>
      </w:r>
    </w:p>
    <w:p>
      <w:pPr>
        <w:pStyle w:val="6"/>
      </w:pPr>
      <w:r>
        <w:t xml:space="preserve">5.6.6.1 </w:t>
      </w:r>
      <w:r>
        <w:rPr>
          <w:rFonts w:hint="eastAsia"/>
        </w:rPr>
        <w:t>设备操作：请求队列</w:t>
      </w:r>
    </w:p>
    <w:p>
      <w:pPr>
        <w:spacing w:before="156"/>
      </w:pPr>
      <w:r>
        <w:rPr>
          <w:rFonts w:hint="eastAsia"/>
        </w:rPr>
        <w:t>驱动程序将请求排队到任意请求队列，并且设备在同一队列上使用它们。驱动程序有责任确保对放置在不同队列上的命令进行严格的请求排序，因为它们将在没有顺序约束的情况下被使用。</w:t>
      </w:r>
    </w:p>
    <w:p>
      <w:pPr>
        <w:spacing w:before="156"/>
      </w:pPr>
      <w:r>
        <w:rPr>
          <w:rFonts w:hint="eastAsia"/>
        </w:rPr>
        <w:t>请求具有以下格式：</w:t>
      </w:r>
    </w:p>
    <w:p>
      <w:pPr>
        <w:spacing w:before="156"/>
      </w:pPr>
      <w:r>
        <mc:AlternateContent>
          <mc:Choice Requires="wps">
            <w:drawing>
              <wp:anchor distT="0" distB="0" distL="114300" distR="114300" simplePos="0" relativeHeight="251711488" behindDoc="0" locked="0" layoutInCell="1" allowOverlap="1">
                <wp:simplePos x="0" y="0"/>
                <wp:positionH relativeFrom="column">
                  <wp:posOffset>88900</wp:posOffset>
                </wp:positionH>
                <wp:positionV relativeFrom="paragraph">
                  <wp:posOffset>67310</wp:posOffset>
                </wp:positionV>
                <wp:extent cx="5241290" cy="3035300"/>
                <wp:effectExtent l="0" t="0" r="16510" b="12700"/>
                <wp:wrapNone/>
                <wp:docPr id="64" name="文本框 64"/>
                <wp:cNvGraphicFramePr/>
                <a:graphic xmlns:a="http://schemas.openxmlformats.org/drawingml/2006/main">
                  <a:graphicData uri="http://schemas.microsoft.com/office/word/2010/wordprocessingShape">
                    <wps:wsp>
                      <wps:cNvSpPr txBox="1">
                        <a:spLocks noChangeArrowheads="1"/>
                      </wps:cNvSpPr>
                      <wps:spPr bwMode="auto">
                        <a:xfrm>
                          <a:off x="0" y="0"/>
                          <a:ext cx="5241290" cy="3035300"/>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virtio_scsi_req_cmd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Device-readable part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lun[8];</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le64 id;</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task_attr;</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prio;</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crn;</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cdb[cdb_size];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The next two fields are only present if VIRTIO_SCSI_F_T10_PI</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is negotiated.</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pi_bytesout;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pi_bytesin;</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pi_out[pi_bytesout];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dataout[];</w:t>
                            </w:r>
                          </w:p>
                          <w:p>
                            <w:pPr>
                              <w:spacing w:before="120"/>
                              <w:rPr>
                                <w:szCs w:val="16"/>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pt;margin-top:5.3pt;height:239pt;width:412.7pt;z-index:251711488;mso-width-relative:page;mso-height-relative:page;" fillcolor="#FFFFFF" filled="t" stroked="t" coordsize="21600,21600" o:gfxdata="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16DRwdgAAAAJAQAADwAAAAAAAAABACAAAAAi&#10;AAAAZHJzL2Rvd25yZXYueG1sUEsBAhQAFAAAAAgAh07iQJ5R9u9DAgAAigQAAA4AAAAAAAAAAQAg&#10;AAAAJwEAAGRycy9lMm9Eb2MueG1sUEsFBgAAAAAGAAYAWQEAANwFA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virtio_scsi_req_cmd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Device-readable part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lun[8];</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le64 id;</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task_attr;</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prio;</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crn;</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cdb[cdb_size];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The next two fields are only present if VIRTIO_SCSI_F_T10_PI</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is negotiated.</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pi_bytesout;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pi_bytesin;</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pi_out[pi_bytesout];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dataout[];</w:t>
                      </w:r>
                    </w:p>
                    <w:p>
                      <w:pPr>
                        <w:spacing w:before="120"/>
                        <w:rPr>
                          <w:szCs w:val="16"/>
                        </w:rPr>
                      </w:pPr>
                    </w:p>
                  </w:txbxContent>
                </v:textbox>
              </v:shape>
            </w:pict>
          </mc:Fallback>
        </mc:AlternateContent>
      </w: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r>
        <mc:AlternateContent>
          <mc:Choice Requires="wps">
            <w:drawing>
              <wp:anchor distT="0" distB="0" distL="114300" distR="114300" simplePos="0" relativeHeight="251712512" behindDoc="0" locked="0" layoutInCell="1" allowOverlap="1">
                <wp:simplePos x="0" y="0"/>
                <wp:positionH relativeFrom="column">
                  <wp:posOffset>38100</wp:posOffset>
                </wp:positionH>
                <wp:positionV relativeFrom="paragraph">
                  <wp:posOffset>76200</wp:posOffset>
                </wp:positionV>
                <wp:extent cx="5241290" cy="6400800"/>
                <wp:effectExtent l="0" t="0" r="16510" b="19050"/>
                <wp:wrapNone/>
                <wp:docPr id="63" name="文本框 63"/>
                <wp:cNvGraphicFramePr/>
                <a:graphic xmlns:a="http://schemas.openxmlformats.org/drawingml/2006/main">
                  <a:graphicData uri="http://schemas.microsoft.com/office/word/2010/wordprocessingShape">
                    <wps:wsp>
                      <wps:cNvSpPr txBox="1">
                        <a:spLocks noChangeArrowheads="1"/>
                      </wps:cNvSpPr>
                      <wps:spPr bwMode="auto">
                        <a:xfrm>
                          <a:off x="0" y="0"/>
                          <a:ext cx="5241290" cy="6400800"/>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Device-writable part</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le32 sense_len;</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le32 residual;</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le16 status_qualifier;</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status;</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response;</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sense[sense_size];</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 The next two fields are only present if VIRTIO_SCSI_F_T10_PI</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 is negotiated</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pi_in[pi_bytesin];</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datain[];</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p>
                            <w:pPr>
                              <w:autoSpaceDE w:val="0"/>
                              <w:autoSpaceDN w:val="0"/>
                              <w:adjustRightInd w:val="0"/>
                              <w:spacing w:before="120" w:line="200" w:lineRule="exact"/>
                              <w:jc w:val="left"/>
                              <w:rPr>
                                <w:rFonts w:eastAsia="CourierNewPSMT"/>
                                <w:kern w:val="0"/>
                                <w:sz w:val="16"/>
                                <w:szCs w:val="16"/>
                              </w:rPr>
                            </w:pP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command-specific response values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VIRTIO_SCSI_S_OK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VIRTIO_SCSI_S_OVERRUN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VIRTIO_SCSI_S_ABORTED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VIRTIO_SCSI_S_BAD_TARGET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VIRTIO_SCSI_S_RESET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4</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VIRTIO_SCSI_S_BUSY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5</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VIRTIO_SCSI_S_TRANSPORT_FAILURE </w:t>
                            </w:r>
                            <w:r>
                              <w:rPr>
                                <w:rFonts w:eastAsia="CourierNewPSMT"/>
                                <w:kern w:val="0"/>
                                <w:sz w:val="16"/>
                                <w:szCs w:val="16"/>
                              </w:rPr>
                              <w:tab/>
                            </w:r>
                            <w:r>
                              <w:rPr>
                                <w:rFonts w:eastAsia="CourierNewPSMT"/>
                                <w:kern w:val="0"/>
                                <w:sz w:val="16"/>
                                <w:szCs w:val="16"/>
                              </w:rPr>
                              <w:t>6</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VIRTIO_SCSI_S_TARGET_FAILURE</w:t>
                            </w:r>
                            <w:r>
                              <w:rPr>
                                <w:rFonts w:eastAsia="CourierNewPSMT"/>
                                <w:kern w:val="0"/>
                                <w:sz w:val="16"/>
                                <w:szCs w:val="16"/>
                              </w:rPr>
                              <w:tab/>
                            </w:r>
                            <w:r>
                              <w:rPr>
                                <w:rFonts w:eastAsia="CourierNewPSMT"/>
                                <w:kern w:val="0"/>
                                <w:sz w:val="16"/>
                                <w:szCs w:val="16"/>
                              </w:rPr>
                              <w:tab/>
                            </w:r>
                            <w:r>
                              <w:rPr>
                                <w:rFonts w:eastAsia="CourierNewPSMT"/>
                                <w:kern w:val="0"/>
                                <w:sz w:val="16"/>
                                <w:szCs w:val="16"/>
                              </w:rPr>
                              <w:t>7</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VIRTIO_SCSI_S_NEXUS_FAILURE</w:t>
                            </w:r>
                            <w:r>
                              <w:rPr>
                                <w:rFonts w:eastAsia="CourierNewPSMT"/>
                                <w:kern w:val="0"/>
                                <w:sz w:val="16"/>
                                <w:szCs w:val="16"/>
                              </w:rPr>
                              <w:tab/>
                            </w:r>
                            <w:r>
                              <w:rPr>
                                <w:rFonts w:eastAsia="CourierNewPSMT"/>
                                <w:kern w:val="0"/>
                                <w:sz w:val="16"/>
                                <w:szCs w:val="16"/>
                              </w:rPr>
                              <w:tab/>
                            </w:r>
                            <w:r>
                              <w:rPr>
                                <w:rFonts w:eastAsia="CourierNewPSMT"/>
                                <w:kern w:val="0"/>
                                <w:sz w:val="16"/>
                                <w:szCs w:val="16"/>
                              </w:rPr>
                              <w:t>8</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VIRTIO_SCSI_S_FAILURE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9</w:t>
                            </w:r>
                          </w:p>
                          <w:p>
                            <w:pPr>
                              <w:autoSpaceDE w:val="0"/>
                              <w:autoSpaceDN w:val="0"/>
                              <w:adjustRightInd w:val="0"/>
                              <w:spacing w:before="120"/>
                              <w:jc w:val="left"/>
                              <w:rPr>
                                <w:rFonts w:eastAsia="CourierNewPSMT"/>
                                <w:kern w:val="0"/>
                                <w:sz w:val="16"/>
                                <w:szCs w:val="16"/>
                              </w:rPr>
                            </w:pP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task_attr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VIRTIO_SCSI_S_SIMPLE</w:t>
                            </w:r>
                            <w:r>
                              <w:rPr>
                                <w:rFonts w:eastAsia="CourierNewPSMT"/>
                                <w:kern w:val="0"/>
                                <w:sz w:val="16"/>
                                <w:szCs w:val="16"/>
                              </w:rPr>
                              <w:tab/>
                            </w:r>
                            <w:r>
                              <w:rPr>
                                <w:rFonts w:eastAsia="CourierNewPSMT"/>
                                <w:kern w:val="0"/>
                                <w:sz w:val="16"/>
                                <w:szCs w:val="16"/>
                              </w:rPr>
                              <w:tab/>
                            </w:r>
                            <w:r>
                              <w:rPr>
                                <w:rFonts w:eastAsia="CourierNewPSMT"/>
                                <w:kern w:val="0"/>
                                <w:sz w:val="16"/>
                                <w:szCs w:val="16"/>
                              </w:rPr>
                              <w:t xml:space="preserve"> </w:t>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VIRTIO_SCSI_S_ORDERED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VIRTIO_SCSI_S_HEAD</w:t>
                            </w:r>
                            <w:r>
                              <w:rPr>
                                <w:rFonts w:eastAsia="CourierNewPSMT"/>
                                <w:kern w:val="0"/>
                                <w:sz w:val="16"/>
                                <w:szCs w:val="16"/>
                              </w:rPr>
                              <w:tab/>
                            </w:r>
                            <w:r>
                              <w:rPr>
                                <w:rFonts w:eastAsia="CourierNewPSMT"/>
                                <w:kern w:val="0"/>
                                <w:sz w:val="16"/>
                                <w:szCs w:val="16"/>
                              </w:rPr>
                              <w:tab/>
                            </w:r>
                            <w:r>
                              <w:rPr>
                                <w:rFonts w:eastAsia="CourierNewPSMT"/>
                                <w:kern w:val="0"/>
                                <w:sz w:val="16"/>
                                <w:szCs w:val="16"/>
                              </w:rPr>
                              <w:t xml:space="preserve"> </w:t>
                            </w:r>
                            <w:r>
                              <w:rPr>
                                <w:rFonts w:eastAsia="CourierNewPSMT"/>
                                <w:kern w:val="0"/>
                                <w:sz w:val="16"/>
                                <w:szCs w:val="16"/>
                              </w:rPr>
                              <w:tab/>
                            </w:r>
                            <w:r>
                              <w:rPr>
                                <w:rFonts w:eastAsia="CourierNewPSMT"/>
                                <w:kern w:val="0"/>
                                <w:sz w:val="16"/>
                                <w:szCs w:val="16"/>
                              </w:rPr>
                              <w:tab/>
                            </w:r>
                            <w:r>
                              <w:rPr>
                                <w:rFonts w:eastAsia="CourierNewPSMT"/>
                                <w:kern w:val="0"/>
                                <w:sz w:val="16"/>
                                <w:szCs w:val="16"/>
                              </w:rPr>
                              <w:t>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VIRTIO_SCSI_S_ACA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3</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pt;margin-top:6pt;height:504pt;width:412.7pt;z-index:251712512;mso-width-relative:page;mso-height-relative:page;" fillcolor="#FFFFFF" filled="t" stroked="t" coordsize="21600,21600" o:gfxdata="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yPAhtYAAAAJAQAADwAAAAAAAAABACAAAAAi&#10;AAAAZHJzL2Rvd25yZXYueG1sUEsBAhQAFAAAAAgAh07iQGzX8VdFAgAAigQAAA4AAAAAAAAAAQAg&#10;AAAAJQEAAGRycy9lMm9Eb2MueG1sUEsFBgAAAAAGAAYAWQEAANwFAAAAAA==&#10;">
                <v:fill on="t" focussize="0,0"/>
                <v:stroke color="#000000" miterlimit="8" joinstyle="miter"/>
                <v:imagedata o:title=""/>
                <o:lock v:ext="edit" aspectratio="f"/>
                <v:textbox>
                  <w:txbxContent>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Device-writable part</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le32 sense_len;</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le32 residual;</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le16 status_qualifier;</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status;</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response;</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sense[sense_size];</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 The next two fields are only present if VIRTIO_SCSI_F_T10_PI</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 is negotiated</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pi_in[pi_bytesin];</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datain[];</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p>
                      <w:pPr>
                        <w:autoSpaceDE w:val="0"/>
                        <w:autoSpaceDN w:val="0"/>
                        <w:adjustRightInd w:val="0"/>
                        <w:spacing w:before="120" w:line="200" w:lineRule="exact"/>
                        <w:jc w:val="left"/>
                        <w:rPr>
                          <w:rFonts w:eastAsia="CourierNewPSMT"/>
                          <w:kern w:val="0"/>
                          <w:sz w:val="16"/>
                          <w:szCs w:val="16"/>
                        </w:rPr>
                      </w:pP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command-specific response values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VIRTIO_SCSI_S_OK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VIRTIO_SCSI_S_OVERRUN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VIRTIO_SCSI_S_ABORTED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VIRTIO_SCSI_S_BAD_TARGET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VIRTIO_SCSI_S_RESET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4</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VIRTIO_SCSI_S_BUSY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5</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VIRTIO_SCSI_S_TRANSPORT_FAILURE </w:t>
                      </w:r>
                      <w:r>
                        <w:rPr>
                          <w:rFonts w:eastAsia="CourierNewPSMT"/>
                          <w:kern w:val="0"/>
                          <w:sz w:val="16"/>
                          <w:szCs w:val="16"/>
                        </w:rPr>
                        <w:tab/>
                      </w:r>
                      <w:r>
                        <w:rPr>
                          <w:rFonts w:eastAsia="CourierNewPSMT"/>
                          <w:kern w:val="0"/>
                          <w:sz w:val="16"/>
                          <w:szCs w:val="16"/>
                        </w:rPr>
                        <w:t>6</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VIRTIO_SCSI_S_TARGET_FAILURE</w:t>
                      </w:r>
                      <w:r>
                        <w:rPr>
                          <w:rFonts w:eastAsia="CourierNewPSMT"/>
                          <w:kern w:val="0"/>
                          <w:sz w:val="16"/>
                          <w:szCs w:val="16"/>
                        </w:rPr>
                        <w:tab/>
                      </w:r>
                      <w:r>
                        <w:rPr>
                          <w:rFonts w:eastAsia="CourierNewPSMT"/>
                          <w:kern w:val="0"/>
                          <w:sz w:val="16"/>
                          <w:szCs w:val="16"/>
                        </w:rPr>
                        <w:tab/>
                      </w:r>
                      <w:r>
                        <w:rPr>
                          <w:rFonts w:eastAsia="CourierNewPSMT"/>
                          <w:kern w:val="0"/>
                          <w:sz w:val="16"/>
                          <w:szCs w:val="16"/>
                        </w:rPr>
                        <w:t>7</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VIRTIO_SCSI_S_NEXUS_FAILURE</w:t>
                      </w:r>
                      <w:r>
                        <w:rPr>
                          <w:rFonts w:eastAsia="CourierNewPSMT"/>
                          <w:kern w:val="0"/>
                          <w:sz w:val="16"/>
                          <w:szCs w:val="16"/>
                        </w:rPr>
                        <w:tab/>
                      </w:r>
                      <w:r>
                        <w:rPr>
                          <w:rFonts w:eastAsia="CourierNewPSMT"/>
                          <w:kern w:val="0"/>
                          <w:sz w:val="16"/>
                          <w:szCs w:val="16"/>
                        </w:rPr>
                        <w:tab/>
                      </w:r>
                      <w:r>
                        <w:rPr>
                          <w:rFonts w:eastAsia="CourierNewPSMT"/>
                          <w:kern w:val="0"/>
                          <w:sz w:val="16"/>
                          <w:szCs w:val="16"/>
                        </w:rPr>
                        <w:t>8</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VIRTIO_SCSI_S_FAILURE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9</w:t>
                      </w:r>
                    </w:p>
                    <w:p>
                      <w:pPr>
                        <w:autoSpaceDE w:val="0"/>
                        <w:autoSpaceDN w:val="0"/>
                        <w:adjustRightInd w:val="0"/>
                        <w:spacing w:before="120"/>
                        <w:jc w:val="left"/>
                        <w:rPr>
                          <w:rFonts w:eastAsia="CourierNewPSMT"/>
                          <w:kern w:val="0"/>
                          <w:sz w:val="16"/>
                          <w:szCs w:val="16"/>
                        </w:rPr>
                      </w:pP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task_attr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VIRTIO_SCSI_S_SIMPLE</w:t>
                      </w:r>
                      <w:r>
                        <w:rPr>
                          <w:rFonts w:eastAsia="CourierNewPSMT"/>
                          <w:kern w:val="0"/>
                          <w:sz w:val="16"/>
                          <w:szCs w:val="16"/>
                        </w:rPr>
                        <w:tab/>
                      </w:r>
                      <w:r>
                        <w:rPr>
                          <w:rFonts w:eastAsia="CourierNewPSMT"/>
                          <w:kern w:val="0"/>
                          <w:sz w:val="16"/>
                          <w:szCs w:val="16"/>
                        </w:rPr>
                        <w:tab/>
                      </w:r>
                      <w:r>
                        <w:rPr>
                          <w:rFonts w:eastAsia="CourierNewPSMT"/>
                          <w:kern w:val="0"/>
                          <w:sz w:val="16"/>
                          <w:szCs w:val="16"/>
                        </w:rPr>
                        <w:t xml:space="preserve"> </w:t>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VIRTIO_SCSI_S_ORDERED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VIRTIO_SCSI_S_HEAD</w:t>
                      </w:r>
                      <w:r>
                        <w:rPr>
                          <w:rFonts w:eastAsia="CourierNewPSMT"/>
                          <w:kern w:val="0"/>
                          <w:sz w:val="16"/>
                          <w:szCs w:val="16"/>
                        </w:rPr>
                        <w:tab/>
                      </w:r>
                      <w:r>
                        <w:rPr>
                          <w:rFonts w:eastAsia="CourierNewPSMT"/>
                          <w:kern w:val="0"/>
                          <w:sz w:val="16"/>
                          <w:szCs w:val="16"/>
                        </w:rPr>
                        <w:tab/>
                      </w:r>
                      <w:r>
                        <w:rPr>
                          <w:rFonts w:eastAsia="CourierNewPSMT"/>
                          <w:kern w:val="0"/>
                          <w:sz w:val="16"/>
                          <w:szCs w:val="16"/>
                        </w:rPr>
                        <w:t xml:space="preserve"> </w:t>
                      </w:r>
                      <w:r>
                        <w:rPr>
                          <w:rFonts w:eastAsia="CourierNewPSMT"/>
                          <w:kern w:val="0"/>
                          <w:sz w:val="16"/>
                          <w:szCs w:val="16"/>
                        </w:rPr>
                        <w:tab/>
                      </w:r>
                      <w:r>
                        <w:rPr>
                          <w:rFonts w:eastAsia="CourierNewPSMT"/>
                          <w:kern w:val="0"/>
                          <w:sz w:val="16"/>
                          <w:szCs w:val="16"/>
                        </w:rPr>
                        <w:tab/>
                      </w:r>
                      <w:r>
                        <w:rPr>
                          <w:rFonts w:eastAsia="CourierNewPSMT"/>
                          <w:kern w:val="0"/>
                          <w:sz w:val="16"/>
                          <w:szCs w:val="16"/>
                        </w:rPr>
                        <w:t>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VIRTIO_SCSI_S_ACA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3</w:t>
                      </w:r>
                    </w:p>
                  </w:txbxContent>
                </v:textbox>
              </v:shape>
            </w:pict>
          </mc:Fallback>
        </mc:AlternateContent>
      </w: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r>
        <w:t>lun</w:t>
      </w:r>
      <w:r>
        <w:rPr>
          <w:rFonts w:hint="eastAsia"/>
        </w:rPr>
        <w:t>对</w:t>
      </w:r>
      <w:r>
        <w:t>REPORT LUNS</w:t>
      </w:r>
      <w:r>
        <w:rPr>
          <w:rFonts w:hint="eastAsia"/>
        </w:rPr>
        <w:t>已知的的逻辑单元，或</w:t>
      </w:r>
      <w:r>
        <w:t>virtio-scsi</w:t>
      </w:r>
      <w:r>
        <w:rPr>
          <w:rFonts w:hint="eastAsia"/>
        </w:rPr>
        <w:t>设备的</w:t>
      </w:r>
      <w:r>
        <w:t>SCSI</w:t>
      </w:r>
      <w:r>
        <w:rPr>
          <w:rFonts w:hint="eastAsia"/>
        </w:rPr>
        <w:t>域中的目标和逻辑单元进行寻址。当用于寻址</w:t>
      </w:r>
      <w:r>
        <w:t>REPORT LUNS</w:t>
      </w:r>
      <w:r>
        <w:rPr>
          <w:rFonts w:hint="eastAsia"/>
        </w:rPr>
        <w:t>逻辑单元时，</w:t>
      </w:r>
      <w:r>
        <w:t>lun</w:t>
      </w:r>
      <w:r>
        <w:rPr>
          <w:rFonts w:hint="eastAsia"/>
        </w:rPr>
        <w:t>为</w:t>
      </w:r>
      <w:r>
        <w:t>0xC1,0x01</w:t>
      </w:r>
      <w:r>
        <w:rPr>
          <w:rFonts w:hint="eastAsia"/>
        </w:rPr>
        <w:t>与</w:t>
      </w:r>
      <w:r>
        <w:t>6</w:t>
      </w:r>
      <w:r>
        <w:rPr>
          <w:rFonts w:hint="eastAsia"/>
        </w:rPr>
        <w:t>个零字节。</w:t>
      </w:r>
    </w:p>
    <w:p>
      <w:pPr>
        <w:spacing w:before="156"/>
      </w:pPr>
      <w:r>
        <w:t>virtio-scsi</w:t>
      </w:r>
      <w:r>
        <w:rPr>
          <w:rFonts w:hint="eastAsia"/>
        </w:rPr>
        <w:t>设备应该实现</w:t>
      </w:r>
      <w:r>
        <w:t>REPORT LUNS</w:t>
      </w:r>
      <w:r>
        <w:rPr>
          <w:rFonts w:hint="eastAsia"/>
        </w:rPr>
        <w:t>已知的逻辑单元。</w:t>
      </w:r>
    </w:p>
    <w:p>
      <w:pPr>
        <w:spacing w:before="156"/>
      </w:pPr>
      <w:r>
        <w:rPr>
          <w:rFonts w:hint="eastAsia"/>
        </w:rPr>
        <w:t>当用于寻址目标和逻辑单元时，</w:t>
      </w:r>
      <w:r>
        <w:t>lun</w:t>
      </w:r>
      <w:r>
        <w:rPr>
          <w:rFonts w:hint="eastAsia"/>
        </w:rPr>
        <w:t>唯一支持的格式是：第一个字节设置为</w:t>
      </w:r>
      <w:r>
        <w:t>1</w:t>
      </w:r>
      <w:r>
        <w:rPr>
          <w:rFonts w:hint="eastAsia"/>
        </w:rPr>
        <w:t>，第二个字节设置为目标，第三个和第四个字节表示单级</w:t>
      </w:r>
      <w:r>
        <w:t>LUN</w:t>
      </w:r>
      <w:r>
        <w:rPr>
          <w:rFonts w:hint="eastAsia"/>
        </w:rPr>
        <w:t>结构，后跟四个零字节。通过这种表示，</w:t>
      </w:r>
      <w:r>
        <w:t>virtio-scsi</w:t>
      </w:r>
      <w:r>
        <w:rPr>
          <w:rFonts w:hint="eastAsia"/>
        </w:rPr>
        <w:t>设备可以为每个目标提供多达</w:t>
      </w:r>
      <w:r>
        <w:t>256</w:t>
      </w:r>
      <w:r>
        <w:rPr>
          <w:rFonts w:hint="eastAsia"/>
        </w:rPr>
        <w:t>个目标和</w:t>
      </w:r>
      <w:r>
        <w:t>16384</w:t>
      </w:r>
      <w:r>
        <w:rPr>
          <w:rFonts w:hint="eastAsia"/>
        </w:rPr>
        <w:t>个</w:t>
      </w:r>
      <w:r>
        <w:t>LUN</w:t>
      </w:r>
      <w:r>
        <w:rPr>
          <w:rFonts w:hint="eastAsia"/>
        </w:rPr>
        <w:t>。该设备还可以支持在第三和第四字节中已知的逻辑单元。</w:t>
      </w:r>
    </w:p>
    <w:p>
      <w:pPr>
        <w:spacing w:before="156"/>
      </w:pPr>
      <w:r>
        <w:t>id</w:t>
      </w:r>
      <w:r>
        <w:rPr>
          <w:rFonts w:hint="eastAsia"/>
        </w:rPr>
        <w:t>为命令标识符（“</w:t>
      </w:r>
      <w:r>
        <w:t>tag</w:t>
      </w:r>
      <w:r>
        <w:rPr>
          <w:rFonts w:hint="eastAsia"/>
        </w:rPr>
        <w:t>”）。</w:t>
      </w:r>
    </w:p>
    <w:p>
      <w:pPr>
        <w:spacing w:before="156"/>
      </w:pPr>
      <w:r>
        <w:t>task_attr</w:t>
      </w:r>
      <w:r>
        <w:rPr>
          <w:rFonts w:hint="eastAsia"/>
        </w:rPr>
        <w:t>定义了上表中的任务属性，但所有任务属性都</w:t>
      </w:r>
      <w:r>
        <w:rPr>
          <w:rFonts w:hint="eastAsia"/>
          <w:b/>
        </w:rPr>
        <w:t>可能</w:t>
      </w:r>
      <w:r>
        <w:rPr>
          <w:rFonts w:hint="eastAsia"/>
        </w:rPr>
        <w:t>由设备映射到</w:t>
      </w:r>
      <w:r>
        <w:t>SIMPLE</w:t>
      </w:r>
      <w:r>
        <w:rPr>
          <w:rFonts w:hint="eastAsia"/>
        </w:rPr>
        <w:t>。某些命令由</w:t>
      </w:r>
      <w:r>
        <w:t>SCSI</w:t>
      </w:r>
      <w:r>
        <w:rPr>
          <w:rFonts w:hint="eastAsia"/>
        </w:rPr>
        <w:t>标准定义为“隐式队列头”；对于此类命令，所有任务属性也</w:t>
      </w:r>
      <w:r>
        <w:rPr>
          <w:rFonts w:hint="eastAsia"/>
          <w:b/>
        </w:rPr>
        <w:t>可以</w:t>
      </w:r>
      <w:r>
        <w:rPr>
          <w:rFonts w:hint="eastAsia"/>
        </w:rPr>
        <w:t>映射到</w:t>
      </w:r>
      <w:r>
        <w:rPr>
          <w:rFonts w:hint="eastAsia"/>
          <w:b/>
        </w:rPr>
        <w:t>队列头</w:t>
      </w:r>
      <w:r>
        <w:rPr>
          <w:rFonts w:hint="eastAsia"/>
        </w:rPr>
        <w:t>。如果命令具有隐式</w:t>
      </w:r>
      <w:r>
        <w:rPr>
          <w:rFonts w:hint="eastAsia"/>
          <w:b/>
        </w:rPr>
        <w:t>队列头</w:t>
      </w:r>
      <w:r>
        <w:rPr>
          <w:rFonts w:hint="eastAsia"/>
        </w:rPr>
        <w:t>属性，则驱动程序和应用程序不应发送带有</w:t>
      </w:r>
      <w:r>
        <w:rPr>
          <w:rFonts w:hint="eastAsia"/>
          <w:b/>
        </w:rPr>
        <w:t>已排序的</w:t>
      </w:r>
      <w:r>
        <w:rPr>
          <w:rFonts w:hint="eastAsia"/>
        </w:rPr>
        <w:t>任务属性的命令，因为</w:t>
      </w:r>
      <w:r>
        <w:rPr>
          <w:rFonts w:hint="eastAsia"/>
          <w:b/>
        </w:rPr>
        <w:t>已排序的</w:t>
      </w:r>
      <w:r>
        <w:rPr>
          <w:rFonts w:hint="eastAsia"/>
        </w:rPr>
        <w:t>任务属性是否支持是特定于供应商的。</w:t>
      </w:r>
    </w:p>
    <w:p>
      <w:pPr>
        <w:spacing w:before="156"/>
      </w:pPr>
      <w:r>
        <w:t>crn</w:t>
      </w:r>
      <w:r>
        <w:rPr>
          <w:rFonts w:hint="eastAsia"/>
        </w:rPr>
        <w:t>也可以由客户端提供，但通常预期为</w:t>
      </w:r>
      <w:r>
        <w:t>0</w:t>
      </w:r>
      <w:r>
        <w:rPr>
          <w:rFonts w:hint="eastAsia"/>
        </w:rPr>
        <w:t>。</w:t>
      </w:r>
      <w:r>
        <w:t xml:space="preserve"> </w:t>
      </w:r>
      <w:r>
        <w:rPr>
          <w:rFonts w:hint="eastAsia"/>
        </w:rPr>
        <w:t>由于</w:t>
      </w:r>
      <w:r>
        <w:t>CRN</w:t>
      </w:r>
      <w:r>
        <w:rPr>
          <w:rFonts w:hint="eastAsia"/>
        </w:rPr>
        <w:t>存储在</w:t>
      </w:r>
      <w:r>
        <w:t>8</w:t>
      </w:r>
      <w:r>
        <w:rPr>
          <w:rFonts w:hint="eastAsia"/>
        </w:rPr>
        <w:t>位整型中，协议定义的最大</w:t>
      </w:r>
      <w:r>
        <w:t>CRN</w:t>
      </w:r>
      <w:r>
        <w:rPr>
          <w:rFonts w:hint="eastAsia"/>
        </w:rPr>
        <w:t>值为</w:t>
      </w:r>
      <w:r>
        <w:t>255</w:t>
      </w:r>
      <w:r>
        <w:rPr>
          <w:rFonts w:hint="eastAsia"/>
        </w:rPr>
        <w:t>。</w:t>
      </w:r>
    </w:p>
    <w:p>
      <w:pPr>
        <w:spacing w:before="156"/>
      </w:pPr>
      <w:r>
        <w:t>CDB</w:t>
      </w:r>
      <w:r>
        <w:rPr>
          <w:rFonts w:hint="eastAsia"/>
        </w:rPr>
        <w:t>包含在</w:t>
      </w:r>
      <w:r>
        <w:t>cdb</w:t>
      </w:r>
      <w:r>
        <w:rPr>
          <w:rFonts w:hint="eastAsia"/>
        </w:rPr>
        <w:t>中，其大小</w:t>
      </w:r>
      <w:r>
        <w:t>cdb_size</w:t>
      </w:r>
      <w:r>
        <w:rPr>
          <w:rFonts w:hint="eastAsia"/>
        </w:rPr>
        <w:t>取自配置空间。</w:t>
      </w:r>
    </w:p>
    <w:p>
      <w:pPr>
        <w:spacing w:before="156"/>
      </w:pPr>
      <w:r>
        <w:rPr>
          <w:rFonts w:hint="eastAsia"/>
        </w:rPr>
        <w:t>所有这些字段都在</w:t>
      </w:r>
      <w:r>
        <w:t>SAM</w:t>
      </w:r>
      <w:r>
        <w:rPr>
          <w:rFonts w:hint="eastAsia"/>
        </w:rPr>
        <w:t>中定义，并且始终是设备可读的。</w:t>
      </w:r>
    </w:p>
    <w:p>
      <w:pPr>
        <w:spacing w:before="156"/>
      </w:pPr>
      <w:r>
        <w:t>pi_bytesout</w:t>
      </w:r>
      <w:r>
        <w:rPr>
          <w:rFonts w:hint="eastAsia"/>
        </w:rPr>
        <w:t>以字节为单位确定</w:t>
      </w:r>
      <w:r>
        <w:t>pi_out</w:t>
      </w:r>
      <w:r>
        <w:rPr>
          <w:rFonts w:hint="eastAsia"/>
        </w:rPr>
        <w:t>字段的大小。如果它非零，则</w:t>
      </w:r>
      <w:r>
        <w:t>pi_out</w:t>
      </w:r>
      <w:r>
        <w:rPr>
          <w:rFonts w:hint="eastAsia"/>
        </w:rPr>
        <w:t>字段包含用于写操作的传出保护信息。</w:t>
      </w:r>
      <w:r>
        <w:t>pi_bytesin</w:t>
      </w:r>
      <w:r>
        <w:rPr>
          <w:rFonts w:hint="eastAsia"/>
        </w:rPr>
        <w:t>用于确定设备可写部分中</w:t>
      </w:r>
      <w:r>
        <w:t>pi_in</w:t>
      </w:r>
      <w:r>
        <w:rPr>
          <w:rFonts w:hint="eastAsia"/>
        </w:rPr>
        <w:t>字段以字节为单位的大小。三个字段只在</w:t>
      </w:r>
      <w:r>
        <w:t>VIRTIO_SCSI_F_T10_PI</w:t>
      </w:r>
      <w:r>
        <w:rPr>
          <w:rFonts w:hint="eastAsia"/>
        </w:rPr>
        <w:t>被协商时才存在。</w:t>
      </w:r>
    </w:p>
    <w:p>
      <w:pPr>
        <w:spacing w:before="156"/>
      </w:pPr>
      <w:r>
        <w:rPr>
          <w:rFonts w:hint="eastAsia"/>
        </w:rPr>
        <w:t>除了设备可读部分的其余部分是数据输出缓冲器</w:t>
      </w:r>
      <w:r>
        <w:t>dataout</w:t>
      </w:r>
      <w:r>
        <w:rPr>
          <w:rFonts w:hint="eastAsia"/>
        </w:rPr>
        <w:t>。</w:t>
      </w:r>
    </w:p>
    <w:p>
      <w:pPr>
        <w:spacing w:before="156"/>
      </w:pPr>
      <w:r>
        <w:t>sense</w:t>
      </w:r>
      <w:r>
        <w:rPr>
          <w:rFonts w:hint="eastAsia"/>
        </w:rPr>
        <w:t>和后续字段始终是设备可写的。</w:t>
      </w:r>
      <w:r>
        <w:t>sense_len</w:t>
      </w:r>
      <w:r>
        <w:rPr>
          <w:rFonts w:hint="eastAsia"/>
        </w:rPr>
        <w:t>表示实际写入</w:t>
      </w:r>
      <w:r>
        <w:t>sense</w:t>
      </w:r>
      <w:r>
        <w:rPr>
          <w:rFonts w:hint="eastAsia"/>
        </w:rPr>
        <w:t>缓冲区的字节数。</w:t>
      </w:r>
    </w:p>
    <w:p>
      <w:pPr>
        <w:spacing w:before="156"/>
      </w:pPr>
      <w:r>
        <w:t>residual</w:t>
      </w:r>
      <w:r>
        <w:rPr>
          <w:rFonts w:hint="eastAsia"/>
        </w:rPr>
        <w:t>表示读取或写入操作的残差大小，计算为“</w:t>
      </w:r>
      <w:r>
        <w:t>data_length- number_of_transferred_bytes</w:t>
      </w:r>
      <w:r>
        <w:rPr>
          <w:rFonts w:hint="eastAsia"/>
        </w:rPr>
        <w:t>”。</w:t>
      </w:r>
      <w:r>
        <w:t xml:space="preserve"> </w:t>
      </w:r>
      <w:r>
        <w:rPr>
          <w:rFonts w:hint="eastAsia"/>
        </w:rPr>
        <w:t>对于双向命令，</w:t>
      </w:r>
      <w:r>
        <w:t>number_of_transferred_bytes</w:t>
      </w:r>
      <w:r>
        <w:rPr>
          <w:rFonts w:hint="eastAsia"/>
        </w:rPr>
        <w:t>包括读取和写入字节。残差小于</w:t>
      </w:r>
      <w:r>
        <w:t>datain</w:t>
      </w:r>
      <w:r>
        <w:rPr>
          <w:rFonts w:hint="eastAsia"/>
        </w:rPr>
        <w:t>意味着</w:t>
      </w:r>
      <w:r>
        <w:t>dataout</w:t>
      </w:r>
      <w:r>
        <w:rPr>
          <w:rFonts w:hint="eastAsia"/>
        </w:rPr>
        <w:t>被完整处理。残差超过</w:t>
      </w:r>
      <w:r>
        <w:t>datain</w:t>
      </w:r>
      <w:r>
        <w:rPr>
          <w:rFonts w:hint="eastAsia"/>
        </w:rPr>
        <w:t>的大小的意味着</w:t>
      </w:r>
      <w:r>
        <w:t>dataout</w:t>
      </w:r>
      <w:r>
        <w:rPr>
          <w:rFonts w:hint="eastAsia"/>
        </w:rPr>
        <w:t>被部分处理，且</w:t>
      </w:r>
      <w:r>
        <w:t>datain</w:t>
      </w:r>
      <w:r>
        <w:rPr>
          <w:rFonts w:hint="eastAsia"/>
        </w:rPr>
        <w:t>完全没有被处理。</w:t>
      </w:r>
    </w:p>
    <w:p>
      <w:pPr>
        <w:spacing w:before="156"/>
      </w:pPr>
      <w:r>
        <w:rPr>
          <w:rFonts w:hint="eastAsia"/>
        </w:rPr>
        <w:t>如果</w:t>
      </w:r>
      <w:r>
        <w:t>pi_bytesin</w:t>
      </w:r>
      <w:r>
        <w:rPr>
          <w:rFonts w:hint="eastAsia"/>
        </w:rPr>
        <w:t>非零，则</w:t>
      </w:r>
      <w:r>
        <w:t>pi_in</w:t>
      </w:r>
      <w:r>
        <w:rPr>
          <w:rFonts w:hint="eastAsia"/>
        </w:rPr>
        <w:t>字段包含用于读取操作的传入保护信息。</w:t>
      </w:r>
      <w:r>
        <w:t>pi_in</w:t>
      </w:r>
      <w:r>
        <w:rPr>
          <w:rFonts w:hint="eastAsia"/>
        </w:rPr>
        <w:t>只有在协商了</w:t>
      </w:r>
      <w:r>
        <w:t>VIRTIO_SCSI_F_T10_PI</w:t>
      </w:r>
      <w:r>
        <w:rPr>
          <w:rFonts w:hint="eastAsia"/>
        </w:rPr>
        <w:t>时才会出现。</w:t>
      </w:r>
    </w:p>
    <w:p>
      <w:pPr>
        <w:spacing w:before="156"/>
      </w:pPr>
      <w:r>
        <w:rPr>
          <w:rFonts w:hint="eastAsia"/>
        </w:rPr>
        <w:t>除了设备可写部分的其余部分是数据输入缓冲区</w:t>
      </w:r>
      <w:r>
        <w:t>datain</w:t>
      </w:r>
      <w:r>
        <w:rPr>
          <w:rFonts w:hint="eastAsia"/>
        </w:rPr>
        <w:t>。</w:t>
      </w:r>
    </w:p>
    <w:p>
      <w:pPr>
        <w:pStyle w:val="7"/>
      </w:pPr>
      <w:bookmarkStart w:id="161" w:name="_5.6.6.1.1_设备要求：设备操作：请求队列"/>
      <w:bookmarkEnd w:id="161"/>
      <w:r>
        <w:t xml:space="preserve">5.6.6.1.1 </w:t>
      </w:r>
      <w:r>
        <w:rPr>
          <w:rFonts w:hint="eastAsia"/>
        </w:rPr>
        <w:t>设备要求：设备操作：请求队列</w:t>
      </w:r>
    </w:p>
    <w:p>
      <w:pPr>
        <w:spacing w:before="156"/>
      </w:pPr>
      <w:r>
        <w:rPr>
          <w:rFonts w:hint="eastAsia"/>
        </w:rPr>
        <w:t>设备</w:t>
      </w:r>
      <w:r>
        <w:rPr>
          <w:rFonts w:hint="eastAsia"/>
          <w:b/>
        </w:rPr>
        <w:t>必须</w:t>
      </w:r>
      <w:r>
        <w:rPr>
          <w:rFonts w:hint="eastAsia"/>
        </w:rPr>
        <w:t>将状态字节写为</w:t>
      </w:r>
      <w:r>
        <w:t>SAM</w:t>
      </w:r>
      <w:r>
        <w:rPr>
          <w:rFonts w:hint="eastAsia"/>
        </w:rPr>
        <w:t>中定义的状态代码。</w:t>
      </w:r>
    </w:p>
    <w:p>
      <w:pPr>
        <w:spacing w:before="156"/>
      </w:pPr>
      <w:r>
        <w:rPr>
          <w:rFonts w:hint="eastAsia"/>
        </w:rPr>
        <w:t>设备必须将响应字节写为以下之一：</w:t>
      </w:r>
    </w:p>
    <w:p>
      <w:pPr>
        <w:spacing w:before="156"/>
      </w:pPr>
      <w:r>
        <w:rPr>
          <w:b/>
        </w:rPr>
        <w:t xml:space="preserve">VIRTIO_SCSI_S_OK </w:t>
      </w:r>
      <w:r>
        <w:rPr>
          <w:rFonts w:hint="eastAsia"/>
        </w:rPr>
        <w:t>当请求完成并且状态字节填充了</w:t>
      </w:r>
      <w:r>
        <w:t>SCSI</w:t>
      </w:r>
      <w:r>
        <w:rPr>
          <w:rFonts w:hint="eastAsia"/>
        </w:rPr>
        <w:t>状态代码（不一定是“</w:t>
      </w:r>
      <w:r>
        <w:t>GOOD</w:t>
      </w:r>
      <w:r>
        <w:rPr>
          <w:rFonts w:hint="eastAsia"/>
        </w:rPr>
        <w:t>”）时。</w:t>
      </w:r>
    </w:p>
    <w:p>
      <w:pPr>
        <w:spacing w:before="156"/>
      </w:pPr>
      <w:r>
        <w:rPr>
          <w:b/>
        </w:rPr>
        <w:t xml:space="preserve">VIRTIO_SCSI_S_OVERRUN </w:t>
      </w:r>
      <w:r>
        <w:rPr>
          <w:rFonts w:hint="eastAsia"/>
        </w:rPr>
        <w:t>如果</w:t>
      </w:r>
      <w:r>
        <w:t>CDB</w:t>
      </w:r>
      <w:r>
        <w:rPr>
          <w:rFonts w:hint="eastAsia"/>
        </w:rPr>
        <w:t>的内容（例如分配长度，参数长度或传输大小）需要的数据多于数据和数据输出缓冲区中可用的数据。</w:t>
      </w:r>
    </w:p>
    <w:p>
      <w:pPr>
        <w:spacing w:before="156"/>
      </w:pPr>
      <w:r>
        <w:rPr>
          <w:b/>
        </w:rPr>
        <w:t xml:space="preserve">VIRTIO_SCSI_S_ABORTED </w:t>
      </w:r>
      <w:r>
        <w:rPr>
          <w:rFonts w:hint="eastAsia"/>
        </w:rPr>
        <w:t>如果由于</w:t>
      </w:r>
      <w:r>
        <w:t>ABORT TASK</w:t>
      </w:r>
      <w:r>
        <w:rPr>
          <w:rFonts w:hint="eastAsia"/>
        </w:rPr>
        <w:t>或</w:t>
      </w:r>
      <w:r>
        <w:t>ABORT TASK SET</w:t>
      </w:r>
      <w:r>
        <w:rPr>
          <w:rFonts w:hint="eastAsia"/>
        </w:rPr>
        <w:t>任务管理功能而取消了请求。</w:t>
      </w:r>
    </w:p>
    <w:p>
      <w:pPr>
        <w:spacing w:before="156"/>
      </w:pPr>
      <w:r>
        <w:rPr>
          <w:b/>
        </w:rPr>
        <w:t xml:space="preserve">VIRTIO_SCSI_S_BAD_TARGET </w:t>
      </w:r>
      <w:r>
        <w:rPr>
          <w:rFonts w:hint="eastAsia"/>
        </w:rPr>
        <w:t>如果因为</w:t>
      </w:r>
      <w:r>
        <w:t>lun</w:t>
      </w:r>
      <w:r>
        <w:rPr>
          <w:rFonts w:hint="eastAsia"/>
        </w:rPr>
        <w:t>指示的目标不存在，请求从未被处理。</w:t>
      </w:r>
    </w:p>
    <w:p>
      <w:pPr>
        <w:spacing w:before="156"/>
      </w:pPr>
      <w:r>
        <w:rPr>
          <w:b/>
        </w:rPr>
        <w:t xml:space="preserve">VIRTIO_SCSI_S_RESET </w:t>
      </w:r>
      <w:r>
        <w:rPr>
          <w:rFonts w:hint="eastAsia"/>
        </w:rPr>
        <w:t>如果请求因总线或设备复位（包括任务管理功能）而被取消。</w:t>
      </w:r>
    </w:p>
    <w:p>
      <w:pPr>
        <w:spacing w:before="156"/>
      </w:pPr>
      <w:r>
        <w:rPr>
          <w:b/>
        </w:rPr>
        <w:t xml:space="preserve">VIRTIO_SCSI_S_TRANSPORT_FAILURE </w:t>
      </w:r>
      <w:r>
        <w:rPr>
          <w:rFonts w:hint="eastAsia"/>
        </w:rPr>
        <w:t>如果请求由于主机和目标之间的连接问题而失败（断开链接）。</w:t>
      </w:r>
    </w:p>
    <w:p>
      <w:pPr>
        <w:spacing w:before="156"/>
      </w:pPr>
      <w:r>
        <w:rPr>
          <w:b/>
        </w:rPr>
        <w:t xml:space="preserve">VIRTIO_SCSI_S_TARGET_FAILURE </w:t>
      </w:r>
      <w:r>
        <w:rPr>
          <w:rFonts w:hint="eastAsia"/>
        </w:rPr>
        <w:t>如果目标出现故障并告知驱动程序不要在其他路径上重试。</w:t>
      </w:r>
    </w:p>
    <w:p>
      <w:pPr>
        <w:spacing w:before="156"/>
      </w:pPr>
      <w:r>
        <w:rPr>
          <w:b/>
        </w:rPr>
        <w:t xml:space="preserve">VIRTIO_SCSI_S_NEXUS_FAILURE </w:t>
      </w:r>
      <w:r>
        <w:rPr>
          <w:rFonts w:hint="eastAsia"/>
        </w:rPr>
        <w:t>如果</w:t>
      </w:r>
      <w:r>
        <w:t>nexus</w:t>
      </w:r>
      <w:r>
        <w:rPr>
          <w:rFonts w:hint="eastAsia"/>
        </w:rPr>
        <w:t>出现故障但在其他路径上重试可能会产生不同的结果。</w:t>
      </w:r>
    </w:p>
    <w:p>
      <w:pPr>
        <w:spacing w:before="156"/>
      </w:pPr>
      <w:r>
        <w:rPr>
          <w:b/>
        </w:rPr>
        <w:t xml:space="preserve">VIRTIO_SCSI_S_BUSY </w:t>
      </w:r>
      <w:r>
        <w:rPr>
          <w:rFonts w:hint="eastAsia"/>
        </w:rPr>
        <w:t>如果请求失败但在同一路径上重试可能会起作用。</w:t>
      </w:r>
    </w:p>
    <w:p>
      <w:pPr>
        <w:spacing w:before="156"/>
      </w:pPr>
      <w:r>
        <w:rPr>
          <w:b/>
        </w:rPr>
        <w:t xml:space="preserve">VIRTIO_SCSI_S_FAILURE </w:t>
      </w:r>
      <w:r>
        <w:rPr>
          <w:rFonts w:hint="eastAsia"/>
        </w:rPr>
        <w:t>其他主机或驱动程序错误。特别是，如果</w:t>
      </w:r>
      <w:r>
        <w:t>dataout</w:t>
      </w:r>
      <w:r>
        <w:rPr>
          <w:rFonts w:hint="eastAsia"/>
        </w:rPr>
        <w:t>和</w:t>
      </w:r>
      <w:r>
        <w:t>datain</w:t>
      </w:r>
      <w:r>
        <w:rPr>
          <w:rFonts w:hint="eastAsia"/>
        </w:rPr>
        <w:t>都不为空，且尚未协商</w:t>
      </w:r>
      <w:r>
        <w:t>VIRTIO_SCSI_F_INOUT</w:t>
      </w:r>
      <w:r>
        <w:rPr>
          <w:rFonts w:hint="eastAsia"/>
        </w:rPr>
        <w:t>功能，则将立即返回请求，其响应等于</w:t>
      </w:r>
      <w:r>
        <w:t>VIRTIO_SCSI_S_FAILURE</w:t>
      </w:r>
      <w:r>
        <w:rPr>
          <w:rFonts w:hint="eastAsia"/>
        </w:rPr>
        <w:t>。</w:t>
      </w:r>
    </w:p>
    <w:p>
      <w:pPr>
        <w:spacing w:before="156"/>
      </w:pPr>
      <w:r>
        <w:rPr>
          <w:rFonts w:hint="eastAsia"/>
        </w:rPr>
        <w:t>所有命令</w:t>
      </w:r>
      <w:r>
        <w:rPr>
          <w:rFonts w:hint="eastAsia"/>
          <w:b/>
        </w:rPr>
        <w:t>必须</w:t>
      </w:r>
      <w:r>
        <w:rPr>
          <w:rFonts w:hint="eastAsia"/>
        </w:rPr>
        <w:t>在复位或拔出</w:t>
      </w:r>
      <w:r>
        <w:t>virtio-scsi</w:t>
      </w:r>
      <w:r>
        <w:rPr>
          <w:rFonts w:hint="eastAsia"/>
        </w:rPr>
        <w:t>设备之前完成。设备可以选择中止它们，如果不这样做，</w:t>
      </w:r>
      <w:r>
        <w:rPr>
          <w:rFonts w:hint="eastAsia"/>
          <w:b/>
        </w:rPr>
        <w:t>必须</w:t>
      </w:r>
      <w:r>
        <w:rPr>
          <w:rFonts w:hint="eastAsia"/>
        </w:rPr>
        <w:t>选择</w:t>
      </w:r>
      <w:r>
        <w:t>VIRTIO_SCSI_S_FAILURE</w:t>
      </w:r>
      <w:r>
        <w:rPr>
          <w:rFonts w:hint="eastAsia"/>
        </w:rPr>
        <w:t>响应。</w:t>
      </w:r>
    </w:p>
    <w:p>
      <w:pPr>
        <w:pStyle w:val="7"/>
      </w:pPr>
      <w:bookmarkStart w:id="162" w:name="_5.6.6.1.2_驱动要求：设备操作：请求队列"/>
      <w:bookmarkEnd w:id="162"/>
      <w:r>
        <w:t xml:space="preserve">5.6.6.1.2 </w:t>
      </w:r>
      <w:r>
        <w:rPr>
          <w:rFonts w:hint="eastAsia"/>
        </w:rPr>
        <w:t>驱动要求：设备操作：请求队列</w:t>
      </w:r>
    </w:p>
    <w:p>
      <w:pPr>
        <w:spacing w:before="156"/>
      </w:pPr>
      <w:r>
        <w:t>task_attr</w:t>
      </w:r>
      <w:r>
        <w:rPr>
          <w:rFonts w:hint="eastAsia"/>
        </w:rPr>
        <w:t>，</w:t>
      </w:r>
      <w:r>
        <w:t>prio</w:t>
      </w:r>
      <w:r>
        <w:rPr>
          <w:rFonts w:hint="eastAsia"/>
        </w:rPr>
        <w:t>和</w:t>
      </w:r>
      <w:r>
        <w:t>crn</w:t>
      </w:r>
      <w:r>
        <w:rPr>
          <w:rFonts w:hint="eastAsia"/>
          <w:b/>
        </w:rPr>
        <w:t>应该</w:t>
      </w:r>
      <w:r>
        <w:rPr>
          <w:rFonts w:hint="eastAsia"/>
        </w:rPr>
        <w:t>为零。</w:t>
      </w:r>
    </w:p>
    <w:p>
      <w:pPr>
        <w:spacing w:before="156"/>
      </w:pPr>
      <w:r>
        <w:rPr>
          <w:rFonts w:hint="eastAsia"/>
        </w:rPr>
        <w:t>收到</w:t>
      </w:r>
      <w:r>
        <w:t>VIRTIO_SCSI_S_TARGET_FAILURE</w:t>
      </w:r>
      <w:r>
        <w:rPr>
          <w:rFonts w:hint="eastAsia"/>
        </w:rPr>
        <w:t>响应后，驱动程序</w:t>
      </w:r>
      <w:r>
        <w:rPr>
          <w:rFonts w:hint="eastAsia"/>
          <w:b/>
        </w:rPr>
        <w:t>不应</w:t>
      </w:r>
      <w:r>
        <w:rPr>
          <w:rFonts w:hint="eastAsia"/>
        </w:rPr>
        <w:t>在其他路径上重试该请求。</w:t>
      </w:r>
    </w:p>
    <w:p>
      <w:pPr>
        <w:pStyle w:val="7"/>
      </w:pPr>
      <w:bookmarkStart w:id="163" w:name="_5.6.6.1.3_旧版接口：设备操作：请求队列"/>
      <w:bookmarkEnd w:id="163"/>
      <w:r>
        <w:t xml:space="preserve">5.6.6.1.3 </w:t>
      </w:r>
      <w:r>
        <w:rPr>
          <w:rFonts w:hint="eastAsia"/>
        </w:rPr>
        <w:t>旧版接口：设备操作：请求队列</w:t>
      </w:r>
    </w:p>
    <w:p>
      <w:pPr>
        <w:spacing w:before="156"/>
      </w:pPr>
      <w:r>
        <w:rPr>
          <w:rFonts w:hint="eastAsia"/>
        </w:rPr>
        <w:t>使用旧版接口时，过渡设备和驱动程序必须根据访客的本机端字节序而不是（必要时不使用旧版接口）小端字节序格式化</w:t>
      </w:r>
      <w:r>
        <w:t>struct virtio_scsi_req_cmd</w:t>
      </w:r>
      <w:r>
        <w:rPr>
          <w:rFonts w:hint="eastAsia"/>
        </w:rPr>
        <w:t>中的字段。</w:t>
      </w:r>
    </w:p>
    <w:p>
      <w:pPr>
        <w:pStyle w:val="6"/>
      </w:pPr>
      <w:r>
        <w:t xml:space="preserve">5.6.6.2 </w:t>
      </w:r>
      <w:r>
        <w:rPr>
          <w:rFonts w:hint="eastAsia"/>
        </w:rPr>
        <w:t>设备操作：</w:t>
      </w:r>
      <w:r>
        <w:t>controlq</w:t>
      </w:r>
    </w:p>
    <w:p>
      <w:pPr>
        <w:spacing w:before="156"/>
      </w:pPr>
      <w:r>
        <mc:AlternateContent>
          <mc:Choice Requires="wps">
            <w:drawing>
              <wp:anchor distT="0" distB="0" distL="114300" distR="114300" simplePos="0" relativeHeight="251713536" behindDoc="0" locked="0" layoutInCell="1" allowOverlap="1">
                <wp:simplePos x="0" y="0"/>
                <wp:positionH relativeFrom="column">
                  <wp:posOffset>6350</wp:posOffset>
                </wp:positionH>
                <wp:positionV relativeFrom="paragraph">
                  <wp:posOffset>233680</wp:posOffset>
                </wp:positionV>
                <wp:extent cx="5241290" cy="2946400"/>
                <wp:effectExtent l="0" t="0" r="16510" b="25400"/>
                <wp:wrapNone/>
                <wp:docPr id="62" name="文本框 62"/>
                <wp:cNvGraphicFramePr/>
                <a:graphic xmlns:a="http://schemas.openxmlformats.org/drawingml/2006/main">
                  <a:graphicData uri="http://schemas.microsoft.com/office/word/2010/wordprocessingShape">
                    <wps:wsp>
                      <wps:cNvSpPr txBox="1">
                        <a:spLocks noChangeArrowheads="1"/>
                      </wps:cNvSpPr>
                      <wps:spPr bwMode="auto">
                        <a:xfrm>
                          <a:off x="0" y="0"/>
                          <a:ext cx="5241290" cy="2946400"/>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virtio_scsi_ctrl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type;</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response;</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response values valid for all commands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VIRTIO_SCSI_S_OK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VIRTIO_SCSI_S_BAD_TARGET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VIRTIO_SCSI_S_BUSY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5</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VIRTIO_SCSI_S_TRANSPORT_FAILURE </w:t>
                            </w:r>
                            <w:r>
                              <w:rPr>
                                <w:rFonts w:eastAsia="CourierNewPSMT"/>
                                <w:kern w:val="0"/>
                                <w:sz w:val="16"/>
                                <w:szCs w:val="16"/>
                              </w:rPr>
                              <w:tab/>
                            </w:r>
                            <w:r>
                              <w:rPr>
                                <w:rFonts w:eastAsia="CourierNewPSMT"/>
                                <w:kern w:val="0"/>
                                <w:sz w:val="16"/>
                                <w:szCs w:val="16"/>
                              </w:rPr>
                              <w:t>6</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VIRTIO_SCSI_S_TARGET_FAILURE </w:t>
                            </w:r>
                            <w:r>
                              <w:rPr>
                                <w:rFonts w:eastAsia="CourierNewPSMT"/>
                                <w:kern w:val="0"/>
                                <w:sz w:val="16"/>
                                <w:szCs w:val="16"/>
                              </w:rPr>
                              <w:tab/>
                            </w:r>
                            <w:r>
                              <w:rPr>
                                <w:rFonts w:eastAsia="CourierNewPSMT"/>
                                <w:kern w:val="0"/>
                                <w:sz w:val="16"/>
                                <w:szCs w:val="16"/>
                              </w:rPr>
                              <w:tab/>
                            </w:r>
                            <w:r>
                              <w:rPr>
                                <w:rFonts w:eastAsia="CourierNewPSMT"/>
                                <w:kern w:val="0"/>
                                <w:sz w:val="16"/>
                                <w:szCs w:val="16"/>
                              </w:rPr>
                              <w:t>7</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VIRTIO_SCSI_S_NEXUS_FAILURE </w:t>
                            </w:r>
                            <w:r>
                              <w:rPr>
                                <w:rFonts w:eastAsia="CourierNewPSMT"/>
                                <w:kern w:val="0"/>
                                <w:sz w:val="16"/>
                                <w:szCs w:val="16"/>
                              </w:rPr>
                              <w:tab/>
                            </w:r>
                            <w:r>
                              <w:rPr>
                                <w:rFonts w:eastAsia="CourierNewPSMT"/>
                                <w:kern w:val="0"/>
                                <w:sz w:val="16"/>
                                <w:szCs w:val="16"/>
                              </w:rPr>
                              <w:tab/>
                            </w:r>
                            <w:r>
                              <w:rPr>
                                <w:rFonts w:eastAsia="CourierNewPSMT"/>
                                <w:kern w:val="0"/>
                                <w:sz w:val="16"/>
                                <w:szCs w:val="16"/>
                              </w:rPr>
                              <w:t>8</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VIRTIO_SCSI_S_FAILURE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9</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VIRTIO_SCSI_S_INCORRECT_LUN </w:t>
                            </w:r>
                            <w:r>
                              <w:rPr>
                                <w:rFonts w:eastAsia="CourierNewPSMT"/>
                                <w:kern w:val="0"/>
                                <w:sz w:val="16"/>
                                <w:szCs w:val="16"/>
                              </w:rPr>
                              <w:tab/>
                            </w:r>
                            <w:r>
                              <w:rPr>
                                <w:rFonts w:eastAsia="CourierNewPSMT"/>
                                <w:kern w:val="0"/>
                                <w:sz w:val="16"/>
                                <w:szCs w:val="16"/>
                              </w:rPr>
                              <w:tab/>
                            </w:r>
                            <w:r>
                              <w:rPr>
                                <w:rFonts w:eastAsia="CourierNewPSMT"/>
                                <w:kern w:val="0"/>
                                <w:sz w:val="16"/>
                                <w:szCs w:val="16"/>
                              </w:rPr>
                              <w:t>12</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5pt;margin-top:18.4pt;height:232pt;width:412.7pt;z-index:251713536;mso-width-relative:page;mso-height-relative:page;" fillcolor="#FFFFFF" filled="t" stroked="t" coordsize="21600,21600" o:gfxdata="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QvhRTXAAAACAEAAA8AAAAAAAAAAQAgAAAAIgAA&#10;AGRycy9kb3ducmV2LnhtbFBLAQIUABQAAAAIAIdO4kCY3tfwQgIAAIoEAAAOAAAAAAAAAAEAIAAA&#10;ACYBAABkcnMvZTJvRG9jLnhtbFBLBQYAAAAABgAGAFkBAADaBQ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virtio_scsi_ctrl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type;</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response;</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response values valid for all commands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VIRTIO_SCSI_S_OK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VIRTIO_SCSI_S_BAD_TARGET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VIRTIO_SCSI_S_BUSY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5</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VIRTIO_SCSI_S_TRANSPORT_FAILURE </w:t>
                      </w:r>
                      <w:r>
                        <w:rPr>
                          <w:rFonts w:eastAsia="CourierNewPSMT"/>
                          <w:kern w:val="0"/>
                          <w:sz w:val="16"/>
                          <w:szCs w:val="16"/>
                        </w:rPr>
                        <w:tab/>
                      </w:r>
                      <w:r>
                        <w:rPr>
                          <w:rFonts w:eastAsia="CourierNewPSMT"/>
                          <w:kern w:val="0"/>
                          <w:sz w:val="16"/>
                          <w:szCs w:val="16"/>
                        </w:rPr>
                        <w:t>6</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VIRTIO_SCSI_S_TARGET_FAILURE </w:t>
                      </w:r>
                      <w:r>
                        <w:rPr>
                          <w:rFonts w:eastAsia="CourierNewPSMT"/>
                          <w:kern w:val="0"/>
                          <w:sz w:val="16"/>
                          <w:szCs w:val="16"/>
                        </w:rPr>
                        <w:tab/>
                      </w:r>
                      <w:r>
                        <w:rPr>
                          <w:rFonts w:eastAsia="CourierNewPSMT"/>
                          <w:kern w:val="0"/>
                          <w:sz w:val="16"/>
                          <w:szCs w:val="16"/>
                        </w:rPr>
                        <w:tab/>
                      </w:r>
                      <w:r>
                        <w:rPr>
                          <w:rFonts w:eastAsia="CourierNewPSMT"/>
                          <w:kern w:val="0"/>
                          <w:sz w:val="16"/>
                          <w:szCs w:val="16"/>
                        </w:rPr>
                        <w:t>7</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VIRTIO_SCSI_S_NEXUS_FAILURE </w:t>
                      </w:r>
                      <w:r>
                        <w:rPr>
                          <w:rFonts w:eastAsia="CourierNewPSMT"/>
                          <w:kern w:val="0"/>
                          <w:sz w:val="16"/>
                          <w:szCs w:val="16"/>
                        </w:rPr>
                        <w:tab/>
                      </w:r>
                      <w:r>
                        <w:rPr>
                          <w:rFonts w:eastAsia="CourierNewPSMT"/>
                          <w:kern w:val="0"/>
                          <w:sz w:val="16"/>
                          <w:szCs w:val="16"/>
                        </w:rPr>
                        <w:tab/>
                      </w:r>
                      <w:r>
                        <w:rPr>
                          <w:rFonts w:eastAsia="CourierNewPSMT"/>
                          <w:kern w:val="0"/>
                          <w:sz w:val="16"/>
                          <w:szCs w:val="16"/>
                        </w:rPr>
                        <w:t>8</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VIRTIO_SCSI_S_FAILURE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9</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VIRTIO_SCSI_S_INCORRECT_LUN </w:t>
                      </w:r>
                      <w:r>
                        <w:rPr>
                          <w:rFonts w:eastAsia="CourierNewPSMT"/>
                          <w:kern w:val="0"/>
                          <w:sz w:val="16"/>
                          <w:szCs w:val="16"/>
                        </w:rPr>
                        <w:tab/>
                      </w:r>
                      <w:r>
                        <w:rPr>
                          <w:rFonts w:eastAsia="CourierNewPSMT"/>
                          <w:kern w:val="0"/>
                          <w:sz w:val="16"/>
                          <w:szCs w:val="16"/>
                        </w:rPr>
                        <w:tab/>
                      </w:r>
                      <w:r>
                        <w:rPr>
                          <w:rFonts w:eastAsia="CourierNewPSMT"/>
                          <w:kern w:val="0"/>
                          <w:sz w:val="16"/>
                          <w:szCs w:val="16"/>
                        </w:rPr>
                        <w:t>12</w:t>
                      </w:r>
                    </w:p>
                  </w:txbxContent>
                </v:textbox>
              </v:shape>
            </w:pict>
          </mc:Fallback>
        </mc:AlternateContent>
      </w:r>
      <w:r>
        <w:t>controlq</w:t>
      </w:r>
      <w:r>
        <w:rPr>
          <w:rFonts w:hint="eastAsia"/>
        </w:rPr>
        <w:t>用于其他</w:t>
      </w:r>
      <w:r>
        <w:t>SCSI</w:t>
      </w:r>
      <w:r>
        <w:rPr>
          <w:rFonts w:hint="eastAsia"/>
        </w:rPr>
        <w:t>传输操作。请求具有以下格式：</w:t>
      </w: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r>
        <w:rPr>
          <w:rFonts w:hint="eastAsia"/>
        </w:rPr>
        <w:t>该类型标识剩余的字段。</w:t>
      </w:r>
    </w:p>
    <w:p>
      <w:pPr>
        <w:spacing w:before="156"/>
      </w:pPr>
      <w:r>
        <w:rPr>
          <w:rFonts w:hint="eastAsia"/>
        </w:rPr>
        <w:t>定义了以下命令：</w:t>
      </w:r>
    </w:p>
    <w:p>
      <w:pPr>
        <w:spacing w:before="156"/>
      </w:pPr>
      <w:r>
        <w:tab/>
      </w:r>
      <w:r>
        <w:rPr>
          <w:rFonts w:hint="eastAsia"/>
        </w:rPr>
        <w:t>·任务管理功能。</w:t>
      </w:r>
    </w:p>
    <w:p>
      <w:pPr>
        <w:spacing w:before="156"/>
      </w:pPr>
    </w:p>
    <w:p>
      <w:pPr>
        <w:spacing w:before="156"/>
      </w:pPr>
    </w:p>
    <w:p>
      <w:pPr>
        <w:spacing w:before="156"/>
      </w:pPr>
    </w:p>
    <w:p>
      <w:pPr>
        <w:spacing w:before="156"/>
      </w:pPr>
      <w:r>
        <mc:AlternateContent>
          <mc:Choice Requires="wps">
            <w:drawing>
              <wp:anchor distT="0" distB="0" distL="114300" distR="114300" simplePos="0" relativeHeight="251714560" behindDoc="0" locked="0" layoutInCell="1" allowOverlap="1">
                <wp:simplePos x="0" y="0"/>
                <wp:positionH relativeFrom="column">
                  <wp:posOffset>-82550</wp:posOffset>
                </wp:positionH>
                <wp:positionV relativeFrom="paragraph">
                  <wp:posOffset>-762000</wp:posOffset>
                </wp:positionV>
                <wp:extent cx="4919980" cy="4889500"/>
                <wp:effectExtent l="0" t="0" r="13970" b="25400"/>
                <wp:wrapNone/>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4919980" cy="4889500"/>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VIRTIO_SCSI_T_TMF_ABORT_TASK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VIRTIO_SCSI_T_TMF_ABORT_TASK_SET </w:t>
                            </w:r>
                            <w:r>
                              <w:rPr>
                                <w:rFonts w:eastAsia="CourierNewPSMT"/>
                                <w:kern w:val="0"/>
                                <w:sz w:val="16"/>
                                <w:szCs w:val="16"/>
                              </w:rPr>
                              <w:tab/>
                            </w:r>
                            <w:r>
                              <w:rPr>
                                <w:rFonts w:eastAsia="CourierNewPSMT"/>
                                <w:kern w:val="0"/>
                                <w:sz w:val="16"/>
                                <w:szCs w:val="16"/>
                              </w:rPr>
                              <w:tab/>
                            </w:r>
                            <w:r>
                              <w:rPr>
                                <w:rFonts w:eastAsia="CourierNewPSMT"/>
                                <w:kern w:val="0"/>
                                <w:sz w:val="16"/>
                                <w:szCs w:val="16"/>
                              </w:rPr>
                              <w:t>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VIRTIO_SCSI_T_TMF_CLEAR_ACA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VIRTIO_SCSI_T_TMF_CLEAR_TASK_SET </w:t>
                            </w:r>
                            <w:r>
                              <w:rPr>
                                <w:rFonts w:eastAsia="CourierNewPSMT"/>
                                <w:kern w:val="0"/>
                                <w:sz w:val="16"/>
                                <w:szCs w:val="16"/>
                              </w:rPr>
                              <w:tab/>
                            </w:r>
                            <w:r>
                              <w:rPr>
                                <w:rFonts w:eastAsia="CourierNewPSMT"/>
                                <w:kern w:val="0"/>
                                <w:sz w:val="16"/>
                                <w:szCs w:val="16"/>
                              </w:rPr>
                              <w:tab/>
                            </w:r>
                            <w:r>
                              <w:rPr>
                                <w:rFonts w:eastAsia="CourierNewPSMT"/>
                                <w:kern w:val="0"/>
                                <w:sz w:val="16"/>
                                <w:szCs w:val="16"/>
                              </w:rPr>
                              <w:t>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VIRTIO_SCSI_T_TMF_I_T_NEXUS_RESET </w:t>
                            </w:r>
                            <w:r>
                              <w:rPr>
                                <w:rFonts w:eastAsia="CourierNewPSMT"/>
                                <w:kern w:val="0"/>
                                <w:sz w:val="16"/>
                                <w:szCs w:val="16"/>
                              </w:rPr>
                              <w:tab/>
                            </w:r>
                            <w:r>
                              <w:rPr>
                                <w:rFonts w:eastAsia="CourierNewPSMT"/>
                                <w:kern w:val="0"/>
                                <w:sz w:val="16"/>
                                <w:szCs w:val="16"/>
                              </w:rPr>
                              <w:tab/>
                            </w:r>
                            <w:r>
                              <w:rPr>
                                <w:rFonts w:eastAsia="CourierNewPSMT"/>
                                <w:kern w:val="0"/>
                                <w:sz w:val="16"/>
                                <w:szCs w:val="16"/>
                              </w:rPr>
                              <w:t>4</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VIRTIO_SCSI_T_TMF_LOGICAL_UNIT_RESET </w:t>
                            </w:r>
                            <w:r>
                              <w:rPr>
                                <w:rFonts w:eastAsia="CourierNewPSMT"/>
                                <w:kern w:val="0"/>
                                <w:sz w:val="16"/>
                                <w:szCs w:val="16"/>
                              </w:rPr>
                              <w:tab/>
                            </w:r>
                            <w:r>
                              <w:rPr>
                                <w:rFonts w:eastAsia="CourierNewPSMT"/>
                                <w:kern w:val="0"/>
                                <w:sz w:val="16"/>
                                <w:szCs w:val="16"/>
                              </w:rPr>
                              <w:t>5</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VIRTIO_SCSI_T_TMF_QUERY_TASK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6</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VIRTIO_SCSI_T_TMF_QUERY_TASK_SET </w:t>
                            </w:r>
                            <w:r>
                              <w:rPr>
                                <w:rFonts w:eastAsia="CourierNewPSMT"/>
                                <w:kern w:val="0"/>
                                <w:sz w:val="16"/>
                                <w:szCs w:val="16"/>
                              </w:rPr>
                              <w:tab/>
                            </w:r>
                            <w:r>
                              <w:rPr>
                                <w:rFonts w:eastAsia="CourierNewPSMT"/>
                                <w:kern w:val="0"/>
                                <w:sz w:val="16"/>
                                <w:szCs w:val="16"/>
                              </w:rPr>
                              <w:tab/>
                            </w:r>
                            <w:r>
                              <w:rPr>
                                <w:rFonts w:eastAsia="CourierNewPSMT"/>
                                <w:kern w:val="0"/>
                                <w:sz w:val="16"/>
                                <w:szCs w:val="16"/>
                              </w:rPr>
                              <w:t>7</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virtio_scsi_ctrl_tmf</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Device-readable part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type;</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le32 subtype;</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lun[8];</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le64 id;</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 Device-writable part</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response;</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command-specific response values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VIRTIO_SCSI_S_FUNCTION_COMPLETE </w:t>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VIRTIO_SCSI_S_FUNCTION_SUCCEEDED </w:t>
                            </w:r>
                            <w:r>
                              <w:rPr>
                                <w:rFonts w:eastAsia="CourierNewPSMT"/>
                                <w:kern w:val="0"/>
                                <w:sz w:val="16"/>
                                <w:szCs w:val="16"/>
                              </w:rPr>
                              <w:tab/>
                            </w:r>
                            <w:r>
                              <w:rPr>
                                <w:rFonts w:eastAsia="CourierNewPSMT"/>
                                <w:kern w:val="0"/>
                                <w:sz w:val="16"/>
                                <w:szCs w:val="16"/>
                              </w:rPr>
                              <w:tab/>
                            </w:r>
                            <w:r>
                              <w:rPr>
                                <w:rFonts w:eastAsia="CourierNewPSMT"/>
                                <w:kern w:val="0"/>
                                <w:sz w:val="16"/>
                                <w:szCs w:val="16"/>
                              </w:rPr>
                              <w:t>10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VIRTIO_SCSI_S_FUNCTION_REJECTED </w:t>
                            </w:r>
                            <w:r>
                              <w:rPr>
                                <w:rFonts w:eastAsia="CourierNewPSMT"/>
                                <w:kern w:val="0"/>
                                <w:sz w:val="16"/>
                                <w:szCs w:val="16"/>
                              </w:rPr>
                              <w:tab/>
                            </w:r>
                            <w:r>
                              <w:rPr>
                                <w:rFonts w:eastAsia="CourierNewPSMT"/>
                                <w:kern w:val="0"/>
                                <w:sz w:val="16"/>
                                <w:szCs w:val="16"/>
                              </w:rPr>
                              <w:tab/>
                            </w:r>
                            <w:r>
                              <w:rPr>
                                <w:rFonts w:eastAsia="CourierNewPSMT"/>
                                <w:kern w:val="0"/>
                                <w:sz w:val="16"/>
                                <w:szCs w:val="16"/>
                              </w:rPr>
                              <w:t>11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5pt;margin-top:-60pt;height:385pt;width:387.4pt;z-index:251714560;mso-width-relative:page;mso-height-relative:page;" fillcolor="#FFFFFF" filled="t" stroked="t" coordsize="21600,21600" o:gfxdata="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P8dCtkAAAAMAQAADwAAAAAAAAABACAA&#10;AAAiAAAAZHJzL2Rvd25yZXYueG1sUEsBAhQAFAAAAAgAh07iQEdxHH9FAgAAigQAAA4AAAAAAAAA&#10;AQAgAAAAKAEAAGRycy9lMm9Eb2MueG1sUEsFBgAAAAAGAAYAWQEAAN8FA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VIRTIO_SCSI_T_TMF_ABORT_TASK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VIRTIO_SCSI_T_TMF_ABORT_TASK_SET </w:t>
                      </w:r>
                      <w:r>
                        <w:rPr>
                          <w:rFonts w:eastAsia="CourierNewPSMT"/>
                          <w:kern w:val="0"/>
                          <w:sz w:val="16"/>
                          <w:szCs w:val="16"/>
                        </w:rPr>
                        <w:tab/>
                      </w:r>
                      <w:r>
                        <w:rPr>
                          <w:rFonts w:eastAsia="CourierNewPSMT"/>
                          <w:kern w:val="0"/>
                          <w:sz w:val="16"/>
                          <w:szCs w:val="16"/>
                        </w:rPr>
                        <w:tab/>
                      </w:r>
                      <w:r>
                        <w:rPr>
                          <w:rFonts w:eastAsia="CourierNewPSMT"/>
                          <w:kern w:val="0"/>
                          <w:sz w:val="16"/>
                          <w:szCs w:val="16"/>
                        </w:rPr>
                        <w:t>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VIRTIO_SCSI_T_TMF_CLEAR_ACA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VIRTIO_SCSI_T_TMF_CLEAR_TASK_SET </w:t>
                      </w:r>
                      <w:r>
                        <w:rPr>
                          <w:rFonts w:eastAsia="CourierNewPSMT"/>
                          <w:kern w:val="0"/>
                          <w:sz w:val="16"/>
                          <w:szCs w:val="16"/>
                        </w:rPr>
                        <w:tab/>
                      </w:r>
                      <w:r>
                        <w:rPr>
                          <w:rFonts w:eastAsia="CourierNewPSMT"/>
                          <w:kern w:val="0"/>
                          <w:sz w:val="16"/>
                          <w:szCs w:val="16"/>
                        </w:rPr>
                        <w:tab/>
                      </w:r>
                      <w:r>
                        <w:rPr>
                          <w:rFonts w:eastAsia="CourierNewPSMT"/>
                          <w:kern w:val="0"/>
                          <w:sz w:val="16"/>
                          <w:szCs w:val="16"/>
                        </w:rPr>
                        <w:t>3</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VIRTIO_SCSI_T_TMF_I_T_NEXUS_RESET </w:t>
                      </w:r>
                      <w:r>
                        <w:rPr>
                          <w:rFonts w:eastAsia="CourierNewPSMT"/>
                          <w:kern w:val="0"/>
                          <w:sz w:val="16"/>
                          <w:szCs w:val="16"/>
                        </w:rPr>
                        <w:tab/>
                      </w:r>
                      <w:r>
                        <w:rPr>
                          <w:rFonts w:eastAsia="CourierNewPSMT"/>
                          <w:kern w:val="0"/>
                          <w:sz w:val="16"/>
                          <w:szCs w:val="16"/>
                        </w:rPr>
                        <w:tab/>
                      </w:r>
                      <w:r>
                        <w:rPr>
                          <w:rFonts w:eastAsia="CourierNewPSMT"/>
                          <w:kern w:val="0"/>
                          <w:sz w:val="16"/>
                          <w:szCs w:val="16"/>
                        </w:rPr>
                        <w:t>4</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VIRTIO_SCSI_T_TMF_LOGICAL_UNIT_RESET </w:t>
                      </w:r>
                      <w:r>
                        <w:rPr>
                          <w:rFonts w:eastAsia="CourierNewPSMT"/>
                          <w:kern w:val="0"/>
                          <w:sz w:val="16"/>
                          <w:szCs w:val="16"/>
                        </w:rPr>
                        <w:tab/>
                      </w:r>
                      <w:r>
                        <w:rPr>
                          <w:rFonts w:eastAsia="CourierNewPSMT"/>
                          <w:kern w:val="0"/>
                          <w:sz w:val="16"/>
                          <w:szCs w:val="16"/>
                        </w:rPr>
                        <w:t>5</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VIRTIO_SCSI_T_TMF_QUERY_TASK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6</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VIRTIO_SCSI_T_TMF_QUERY_TASK_SET </w:t>
                      </w:r>
                      <w:r>
                        <w:rPr>
                          <w:rFonts w:eastAsia="CourierNewPSMT"/>
                          <w:kern w:val="0"/>
                          <w:sz w:val="16"/>
                          <w:szCs w:val="16"/>
                        </w:rPr>
                        <w:tab/>
                      </w:r>
                      <w:r>
                        <w:rPr>
                          <w:rFonts w:eastAsia="CourierNewPSMT"/>
                          <w:kern w:val="0"/>
                          <w:sz w:val="16"/>
                          <w:szCs w:val="16"/>
                        </w:rPr>
                        <w:tab/>
                      </w:r>
                      <w:r>
                        <w:rPr>
                          <w:rFonts w:eastAsia="CourierNewPSMT"/>
                          <w:kern w:val="0"/>
                          <w:sz w:val="16"/>
                          <w:szCs w:val="16"/>
                        </w:rPr>
                        <w:t>7</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virtio_scsi_ctrl_tmf</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Device-readable part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type;</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le32 subtype;</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lun[8];</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le64 id;</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 Device-writable part</w:t>
                      </w:r>
                    </w:p>
                    <w:p>
                      <w:pPr>
                        <w:autoSpaceDE w:val="0"/>
                        <w:autoSpaceDN w:val="0"/>
                        <w:adjustRightInd w:val="0"/>
                        <w:spacing w:before="120" w:line="200" w:lineRule="exact"/>
                        <w:ind w:left="240" w:leftChars="100"/>
                        <w:jc w:val="left"/>
                        <w:rPr>
                          <w:rFonts w:eastAsia="CourierNewPSMT"/>
                          <w:kern w:val="0"/>
                          <w:sz w:val="16"/>
                          <w:szCs w:val="16"/>
                        </w:rPr>
                      </w:pPr>
                      <w:r>
                        <w:rPr>
                          <w:rFonts w:eastAsia="CourierNewPSMT"/>
                          <w:kern w:val="0"/>
                          <w:sz w:val="16"/>
                          <w:szCs w:val="16"/>
                        </w:rPr>
                        <w:t>u8 response;</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command-specific response values */</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VIRTIO_SCSI_S_FUNCTION_COMPLETE </w:t>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VIRTIO_SCSI_S_FUNCTION_SUCCEEDED </w:t>
                      </w:r>
                      <w:r>
                        <w:rPr>
                          <w:rFonts w:eastAsia="CourierNewPSMT"/>
                          <w:kern w:val="0"/>
                          <w:sz w:val="16"/>
                          <w:szCs w:val="16"/>
                        </w:rPr>
                        <w:tab/>
                      </w:r>
                      <w:r>
                        <w:rPr>
                          <w:rFonts w:eastAsia="CourierNewPSMT"/>
                          <w:kern w:val="0"/>
                          <w:sz w:val="16"/>
                          <w:szCs w:val="16"/>
                        </w:rPr>
                        <w:tab/>
                      </w:r>
                      <w:r>
                        <w:rPr>
                          <w:rFonts w:eastAsia="CourierNewPSMT"/>
                          <w:kern w:val="0"/>
                          <w:sz w:val="16"/>
                          <w:szCs w:val="16"/>
                        </w:rPr>
                        <w:t>10</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VIRTIO_SCSI_S_FUNCTION_REJECTED </w:t>
                      </w:r>
                      <w:r>
                        <w:rPr>
                          <w:rFonts w:eastAsia="CourierNewPSMT"/>
                          <w:kern w:val="0"/>
                          <w:sz w:val="16"/>
                          <w:szCs w:val="16"/>
                        </w:rPr>
                        <w:tab/>
                      </w:r>
                      <w:r>
                        <w:rPr>
                          <w:rFonts w:eastAsia="CourierNewPSMT"/>
                          <w:kern w:val="0"/>
                          <w:sz w:val="16"/>
                          <w:szCs w:val="16"/>
                        </w:rPr>
                        <w:tab/>
                      </w:r>
                      <w:r>
                        <w:rPr>
                          <w:rFonts w:eastAsia="CourierNewPSMT"/>
                          <w:kern w:val="0"/>
                          <w:sz w:val="16"/>
                          <w:szCs w:val="16"/>
                        </w:rPr>
                        <w:t>11</w:t>
                      </w:r>
                    </w:p>
                  </w:txbxContent>
                </v:textbox>
              </v:shape>
            </w:pict>
          </mc:Fallback>
        </mc:AlternateContent>
      </w: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pPr>
    </w:p>
    <w:p>
      <w:pPr>
        <w:spacing w:before="156"/>
        <w:ind w:left="420"/>
      </w:pPr>
    </w:p>
    <w:p>
      <w:pPr>
        <w:spacing w:before="156"/>
        <w:ind w:left="420"/>
      </w:pPr>
      <w:r>
        <w:rPr>
          <w:rFonts w:hint="eastAsia"/>
        </w:rPr>
        <w:t>类型为</w:t>
      </w:r>
      <w:r>
        <w:t>VIRTIO_SCSI_T_TMF</w:t>
      </w:r>
      <w:r>
        <w:rPr>
          <w:rFonts w:hint="eastAsia"/>
        </w:rPr>
        <w:t>；子类型定义了任务管理功能。除响应之外的所有字段都由驱动程序填充。</w:t>
      </w:r>
    </w:p>
    <w:p>
      <w:pPr>
        <w:spacing w:before="156"/>
        <w:ind w:left="420"/>
      </w:pPr>
      <w:r>
        <w:rPr>
          <w:rFonts w:hint="eastAsia"/>
        </w:rPr>
        <w:t>与请求的</w:t>
      </w:r>
      <w:r>
        <w:t>TMF</w:t>
      </w:r>
      <w:r>
        <w:rPr>
          <w:rFonts w:hint="eastAsia"/>
        </w:rPr>
        <w:t>无关的其他字段将被忽略，但它们仍然存在。</w:t>
      </w:r>
      <w:r>
        <w:t>lun</w:t>
      </w:r>
      <w:r>
        <w:rPr>
          <w:rFonts w:hint="eastAsia"/>
        </w:rPr>
        <w:t>的格式与请求队列的格式相同</w:t>
      </w:r>
      <w:r>
        <w:t xml:space="preserve">; </w:t>
      </w:r>
      <w:r>
        <w:rPr>
          <w:rFonts w:hint="eastAsia"/>
        </w:rPr>
        <w:t>当任务管理功能解决整个</w:t>
      </w:r>
      <w:r>
        <w:t>I_T</w:t>
      </w:r>
      <w:r>
        <w:rPr>
          <w:rFonts w:hint="eastAsia"/>
        </w:rPr>
        <w:t>连接时，将忽略单级</w:t>
      </w:r>
      <w:r>
        <w:t>LUN</w:t>
      </w:r>
      <w:r>
        <w:rPr>
          <w:rFonts w:hint="eastAsia"/>
        </w:rPr>
        <w:t>相关时，</w:t>
      </w:r>
      <w:r>
        <w:t>id</w:t>
      </w:r>
      <w:r>
        <w:rPr>
          <w:rFonts w:hint="eastAsia"/>
        </w:rPr>
        <w:t>的值与</w:t>
      </w:r>
      <w:r>
        <w:t>requestq</w:t>
      </w:r>
      <w:r>
        <w:rPr>
          <w:rFonts w:hint="eastAsia"/>
        </w:rPr>
        <w:t>上传递的</w:t>
      </w:r>
      <w:r>
        <w:t>id</w:t>
      </w:r>
      <w:r>
        <w:rPr>
          <w:rFonts w:hint="eastAsia"/>
        </w:rPr>
        <w:t>值匹配。</w:t>
      </w:r>
    </w:p>
    <w:p>
      <w:pPr>
        <w:spacing w:before="156"/>
        <w:ind w:left="420"/>
      </w:pPr>
      <w:r>
        <w:rPr>
          <w:rFonts w:hint="eastAsia"/>
        </w:rPr>
        <w:t>任务管理功能的结果由设备作为响应写入。特定于命令的响应值与</w:t>
      </w:r>
      <w:r>
        <w:t>SAM</w:t>
      </w:r>
      <w:r>
        <w:rPr>
          <w:rFonts w:hint="eastAsia"/>
        </w:rPr>
        <w:t>中定义的响应值</w:t>
      </w:r>
      <w:r>
        <w:t>1</w:t>
      </w:r>
      <w:r>
        <w:rPr>
          <w:rFonts w:hint="eastAsia"/>
        </w:rPr>
        <w:t>对</w:t>
      </w:r>
      <w:r>
        <w:t>1</w:t>
      </w:r>
      <w:r>
        <w:rPr>
          <w:rFonts w:hint="eastAsia"/>
        </w:rPr>
        <w:t>映射。</w:t>
      </w:r>
    </w:p>
    <w:p>
      <w:pPr>
        <w:spacing w:before="156"/>
        <w:ind w:left="420"/>
      </w:pPr>
      <w:r>
        <w:rPr>
          <w:rFonts w:hint="eastAsia"/>
        </w:rPr>
        <w:t>任务管理功能可以影响请求队列中尚未完成的命令的响应值。例如，设备</w:t>
      </w:r>
      <w:r>
        <w:rPr>
          <w:rFonts w:hint="eastAsia"/>
          <w:b/>
        </w:rPr>
        <w:t>必须</w:t>
      </w:r>
      <w:r>
        <w:rPr>
          <w:rFonts w:hint="eastAsia"/>
        </w:rPr>
        <w:t>在接收到“逻辑单元复位”或“</w:t>
      </w:r>
      <w:r>
        <w:t>I_T nexus reset</w:t>
      </w:r>
      <w:r>
        <w:rPr>
          <w:rFonts w:hint="eastAsia"/>
        </w:rPr>
        <w:t>”</w:t>
      </w:r>
      <w:r>
        <w:t>TMF</w:t>
      </w:r>
      <w:r>
        <w:rPr>
          <w:rFonts w:hint="eastAsia"/>
        </w:rPr>
        <w:t>时完成逻辑单元或目标上的所有活动命令（可能含有</w:t>
      </w:r>
      <w:r>
        <w:t>VIRTIO_SCSI_S_RESET</w:t>
      </w:r>
      <w:r>
        <w:rPr>
          <w:rFonts w:hint="eastAsia"/>
        </w:rPr>
        <w:t>响应代码）。类似地，设备</w:t>
      </w:r>
      <w:r>
        <w:rPr>
          <w:rFonts w:hint="eastAsia"/>
          <w:b/>
        </w:rPr>
        <w:t>必须</w:t>
      </w:r>
      <w:r>
        <w:rPr>
          <w:rFonts w:hint="eastAsia"/>
        </w:rPr>
        <w:t>在接收到“中止任务”或“中止任务集”</w:t>
      </w:r>
      <w:r>
        <w:t>TMF</w:t>
      </w:r>
      <w:r>
        <w:rPr>
          <w:rFonts w:hint="eastAsia"/>
        </w:rPr>
        <w:t>时完成所选命令（可能具有</w:t>
      </w:r>
      <w:r>
        <w:t>VIRTIO_SCSI_S_ABORTED</w:t>
      </w:r>
      <w:r>
        <w:rPr>
          <w:rFonts w:hint="eastAsia"/>
        </w:rPr>
        <w:t>响应代码）。这种效果必须在</w:t>
      </w:r>
      <w:r>
        <w:t>TMF</w:t>
      </w:r>
      <w:r>
        <w:rPr>
          <w:rFonts w:hint="eastAsia"/>
        </w:rPr>
        <w:t>本身成功完成之前发生，并且设备必须适当地使用内存屏障，以确保驱动程序以正确的顺序看到这些写入。</w:t>
      </w:r>
    </w:p>
    <w:p>
      <w:pPr>
        <w:spacing w:before="156"/>
        <w:ind w:left="420"/>
      </w:pPr>
      <w:r>
        <w:rPr>
          <w:rFonts w:hint="eastAsia"/>
        </w:rPr>
        <w:t>·异步通知查询。</w:t>
      </w:r>
    </w:p>
    <w:p>
      <w:pPr>
        <w:spacing w:before="156"/>
        <w:ind w:left="420"/>
      </w:pPr>
    </w:p>
    <w:p>
      <w:pPr>
        <w:spacing w:before="156"/>
        <w:ind w:left="420"/>
      </w:pPr>
    </w:p>
    <w:p>
      <w:pPr>
        <w:spacing w:before="156"/>
        <w:ind w:left="420"/>
      </w:pPr>
      <w:r>
        <mc:AlternateContent>
          <mc:Choice Requires="wps">
            <w:drawing>
              <wp:anchor distT="0" distB="0" distL="114300" distR="114300" simplePos="0" relativeHeight="251715584" behindDoc="0" locked="0" layoutInCell="1" allowOverlap="1">
                <wp:simplePos x="0" y="0"/>
                <wp:positionH relativeFrom="column">
                  <wp:posOffset>215900</wp:posOffset>
                </wp:positionH>
                <wp:positionV relativeFrom="paragraph">
                  <wp:posOffset>-698500</wp:posOffset>
                </wp:positionV>
                <wp:extent cx="4919980" cy="3378200"/>
                <wp:effectExtent l="0" t="0" r="13970" b="12700"/>
                <wp:wrapNone/>
                <wp:docPr id="60" name="文本框 60"/>
                <wp:cNvGraphicFramePr/>
                <a:graphic xmlns:a="http://schemas.openxmlformats.org/drawingml/2006/main">
                  <a:graphicData uri="http://schemas.microsoft.com/office/word/2010/wordprocessingShape">
                    <wps:wsp>
                      <wps:cNvSpPr txBox="1">
                        <a:spLocks noChangeArrowheads="1"/>
                      </wps:cNvSpPr>
                      <wps:spPr bwMode="auto">
                        <a:xfrm>
                          <a:off x="0" y="0"/>
                          <a:ext cx="4919980" cy="3378200"/>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VIRTIO_SCSI_T_AN_QUERY 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virtio_scsi_ctrl_an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Device-readable part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type;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lun[8];</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event_requested;</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Device-writable part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event_actual;</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response;</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VIRTIO_SCSI_EVT_ASYNC_OPERATIONAL_CHANGE</w:t>
                            </w:r>
                            <w:r>
                              <w:rPr>
                                <w:rFonts w:eastAsia="CourierNewPSMT"/>
                                <w:kern w:val="0"/>
                                <w:sz w:val="16"/>
                                <w:szCs w:val="16"/>
                              </w:rPr>
                              <w:tab/>
                            </w:r>
                            <w:r>
                              <w:rPr>
                                <w:rFonts w:eastAsia="CourierNewPSMT"/>
                                <w:kern w:val="0"/>
                                <w:sz w:val="16"/>
                                <w:szCs w:val="16"/>
                              </w:rPr>
                              <w:t>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VIRTIO_SCSI_EVT_ASYNC_POWER_MGMT </w:t>
                            </w:r>
                            <w:r>
                              <w:rPr>
                                <w:rFonts w:eastAsia="CourierNewPSMT"/>
                                <w:kern w:val="0"/>
                                <w:sz w:val="16"/>
                                <w:szCs w:val="16"/>
                              </w:rPr>
                              <w:tab/>
                            </w:r>
                            <w:r>
                              <w:rPr>
                                <w:rFonts w:eastAsia="CourierNewPSMT"/>
                                <w:kern w:val="0"/>
                                <w:sz w:val="16"/>
                                <w:szCs w:val="16"/>
                              </w:rPr>
                              <w:tab/>
                            </w:r>
                            <w:r>
                              <w:rPr>
                                <w:rFonts w:eastAsia="CourierNewPSMT"/>
                                <w:kern w:val="0"/>
                                <w:sz w:val="16"/>
                                <w:szCs w:val="16"/>
                              </w:rPr>
                              <w:t>4</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VIRTIO_SCSI_EVT_ASYNC_EXTERNAL_REQUEST </w:t>
                            </w:r>
                            <w:r>
                              <w:rPr>
                                <w:rFonts w:eastAsia="CourierNewPSMT"/>
                                <w:kern w:val="0"/>
                                <w:sz w:val="16"/>
                                <w:szCs w:val="16"/>
                              </w:rPr>
                              <w:tab/>
                            </w:r>
                            <w:r>
                              <w:rPr>
                                <w:rFonts w:eastAsia="CourierNewPSMT"/>
                                <w:kern w:val="0"/>
                                <w:sz w:val="16"/>
                                <w:szCs w:val="16"/>
                              </w:rPr>
                              <w:t>8</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VIRTIO_SCSI_EVT_ASYNC_MEDIA_CHANGE </w:t>
                            </w:r>
                            <w:r>
                              <w:rPr>
                                <w:rFonts w:eastAsia="CourierNewPSMT"/>
                                <w:kern w:val="0"/>
                                <w:sz w:val="16"/>
                                <w:szCs w:val="16"/>
                              </w:rPr>
                              <w:tab/>
                            </w:r>
                            <w:r>
                              <w:rPr>
                                <w:rFonts w:eastAsia="CourierNewPSMT"/>
                                <w:kern w:val="0"/>
                                <w:sz w:val="16"/>
                                <w:szCs w:val="16"/>
                              </w:rPr>
                              <w:tab/>
                            </w:r>
                            <w:r>
                              <w:rPr>
                                <w:rFonts w:eastAsia="CourierNewPSMT"/>
                                <w:kern w:val="0"/>
                                <w:sz w:val="16"/>
                                <w:szCs w:val="16"/>
                              </w:rPr>
                              <w:t>16</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VIRTIO_SCSI_EVT_ASYNC_MULTI_HOST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32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VIRTIO_SCSI_EVT_ASYNC_DEVICE_BUSY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64</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7pt;margin-top:-55pt;height:266pt;width:387.4pt;z-index:251715584;mso-width-relative:page;mso-height-relative:page;" fillcolor="#FFFFFF" filled="t" stroked="t" coordsize="21600,21600" o:gfxdata="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fgVSHZAAAACwEAAA8AAAAAAAAAAQAgAAAA&#10;IgAAAGRycy9kb3ducmV2LnhtbFBLAQIUABQAAAAIAIdO4kDpUSQ+QwIAAIoEAAAOAAAAAAAAAAEA&#10;IAAAACgBAABkcnMvZTJvRG9jLnhtbFBLBQYAAAAABgAGAFkBAADdBQ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VIRTIO_SCSI_T_AN_QUERY 1</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virtio_scsi_ctrl_an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Device-readable part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type;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lun[8];</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event_requested;</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Device-writable part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event_actual;</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response;</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#define VIRTIO_SCSI_EVT_ASYNC_OPERATIONAL_CHANGE</w:t>
                      </w:r>
                      <w:r>
                        <w:rPr>
                          <w:rFonts w:eastAsia="CourierNewPSMT"/>
                          <w:kern w:val="0"/>
                          <w:sz w:val="16"/>
                          <w:szCs w:val="16"/>
                        </w:rPr>
                        <w:tab/>
                      </w:r>
                      <w:r>
                        <w:rPr>
                          <w:rFonts w:eastAsia="CourierNewPSMT"/>
                          <w:kern w:val="0"/>
                          <w:sz w:val="16"/>
                          <w:szCs w:val="16"/>
                        </w:rPr>
                        <w:t>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VIRTIO_SCSI_EVT_ASYNC_POWER_MGMT </w:t>
                      </w:r>
                      <w:r>
                        <w:rPr>
                          <w:rFonts w:eastAsia="CourierNewPSMT"/>
                          <w:kern w:val="0"/>
                          <w:sz w:val="16"/>
                          <w:szCs w:val="16"/>
                        </w:rPr>
                        <w:tab/>
                      </w:r>
                      <w:r>
                        <w:rPr>
                          <w:rFonts w:eastAsia="CourierNewPSMT"/>
                          <w:kern w:val="0"/>
                          <w:sz w:val="16"/>
                          <w:szCs w:val="16"/>
                        </w:rPr>
                        <w:tab/>
                      </w:r>
                      <w:r>
                        <w:rPr>
                          <w:rFonts w:eastAsia="CourierNewPSMT"/>
                          <w:kern w:val="0"/>
                          <w:sz w:val="16"/>
                          <w:szCs w:val="16"/>
                        </w:rPr>
                        <w:t>4</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VIRTIO_SCSI_EVT_ASYNC_EXTERNAL_REQUEST </w:t>
                      </w:r>
                      <w:r>
                        <w:rPr>
                          <w:rFonts w:eastAsia="CourierNewPSMT"/>
                          <w:kern w:val="0"/>
                          <w:sz w:val="16"/>
                          <w:szCs w:val="16"/>
                        </w:rPr>
                        <w:tab/>
                      </w:r>
                      <w:r>
                        <w:rPr>
                          <w:rFonts w:eastAsia="CourierNewPSMT"/>
                          <w:kern w:val="0"/>
                          <w:sz w:val="16"/>
                          <w:szCs w:val="16"/>
                        </w:rPr>
                        <w:t>8</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VIRTIO_SCSI_EVT_ASYNC_MEDIA_CHANGE </w:t>
                      </w:r>
                      <w:r>
                        <w:rPr>
                          <w:rFonts w:eastAsia="CourierNewPSMT"/>
                          <w:kern w:val="0"/>
                          <w:sz w:val="16"/>
                          <w:szCs w:val="16"/>
                        </w:rPr>
                        <w:tab/>
                      </w:r>
                      <w:r>
                        <w:rPr>
                          <w:rFonts w:eastAsia="CourierNewPSMT"/>
                          <w:kern w:val="0"/>
                          <w:sz w:val="16"/>
                          <w:szCs w:val="16"/>
                        </w:rPr>
                        <w:tab/>
                      </w:r>
                      <w:r>
                        <w:rPr>
                          <w:rFonts w:eastAsia="CourierNewPSMT"/>
                          <w:kern w:val="0"/>
                          <w:sz w:val="16"/>
                          <w:szCs w:val="16"/>
                        </w:rPr>
                        <w:t>16</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VIRTIO_SCSI_EVT_ASYNC_MULTI_HOST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32</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VIRTIO_SCSI_EVT_ASYNC_DEVICE_BUSY </w:t>
                      </w:r>
                      <w:r>
                        <w:rPr>
                          <w:rFonts w:eastAsia="CourierNewPSMT"/>
                          <w:kern w:val="0"/>
                          <w:sz w:val="16"/>
                          <w:szCs w:val="16"/>
                        </w:rPr>
                        <w:tab/>
                      </w:r>
                      <w:r>
                        <w:rPr>
                          <w:rFonts w:eastAsia="CourierNewPSMT"/>
                          <w:kern w:val="0"/>
                          <w:sz w:val="16"/>
                          <w:szCs w:val="16"/>
                        </w:rPr>
                        <w:tab/>
                      </w:r>
                      <w:r>
                        <w:rPr>
                          <w:rFonts w:eastAsia="CourierNewPSMT"/>
                          <w:kern w:val="0"/>
                          <w:sz w:val="16"/>
                          <w:szCs w:val="16"/>
                        </w:rPr>
                        <w:tab/>
                      </w:r>
                      <w:r>
                        <w:rPr>
                          <w:rFonts w:eastAsia="CourierNewPSMT"/>
                          <w:kern w:val="0"/>
                          <w:sz w:val="16"/>
                          <w:szCs w:val="16"/>
                        </w:rPr>
                        <w:t>64</w:t>
                      </w:r>
                    </w:p>
                  </w:txbxContent>
                </v:textbox>
              </v:shape>
            </w:pict>
          </mc:Fallback>
        </mc:AlternateContent>
      </w:r>
    </w:p>
    <w:p>
      <w:pPr>
        <w:spacing w:before="156"/>
        <w:ind w:left="420"/>
      </w:pPr>
    </w:p>
    <w:p>
      <w:pPr>
        <w:spacing w:before="156"/>
        <w:ind w:left="420"/>
      </w:pPr>
    </w:p>
    <w:p>
      <w:pPr>
        <w:spacing w:before="156"/>
        <w:ind w:left="420"/>
      </w:pPr>
    </w:p>
    <w:p>
      <w:pPr>
        <w:spacing w:before="156"/>
        <w:ind w:left="420"/>
      </w:pPr>
    </w:p>
    <w:p>
      <w:pPr>
        <w:spacing w:before="156"/>
        <w:ind w:left="420"/>
      </w:pPr>
    </w:p>
    <w:p>
      <w:pPr>
        <w:spacing w:before="156"/>
        <w:ind w:left="420"/>
      </w:pPr>
    </w:p>
    <w:p>
      <w:pPr>
        <w:spacing w:before="156"/>
        <w:ind w:left="420"/>
      </w:pPr>
    </w:p>
    <w:p>
      <w:pPr>
        <w:spacing w:before="156"/>
        <w:ind w:left="420"/>
      </w:pPr>
      <w:r>
        <w:rPr>
          <w:rFonts w:hint="eastAsia"/>
        </w:rPr>
        <w:t>通过发送此命令，驱动程序会询问设备给定</w:t>
      </w:r>
      <w:r>
        <w:t>LUN</w:t>
      </w:r>
      <w:r>
        <w:rPr>
          <w:rFonts w:hint="eastAsia"/>
        </w:rPr>
        <w:t>可以报告哪些事件，如</w:t>
      </w:r>
      <w:r>
        <w:t>SCSI MMC</w:t>
      </w:r>
      <w:r>
        <w:rPr>
          <w:rFonts w:hint="eastAsia"/>
        </w:rPr>
        <w:t>的第</w:t>
      </w:r>
      <w:r>
        <w:t>6.6</w:t>
      </w:r>
      <w:r>
        <w:rPr>
          <w:rFonts w:hint="eastAsia"/>
        </w:rPr>
        <w:t>和</w:t>
      </w:r>
      <w:r>
        <w:t>A.6</w:t>
      </w:r>
      <w:r>
        <w:rPr>
          <w:rFonts w:hint="eastAsia"/>
        </w:rPr>
        <w:t>段所述。驱动程序将其感兴趣的事件写入</w:t>
      </w:r>
      <w:r>
        <w:t>event_requested</w:t>
      </w:r>
      <w:r>
        <w:rPr>
          <w:rFonts w:hint="eastAsia"/>
        </w:rPr>
        <w:t>；设备通过将其支持的事件写入</w:t>
      </w:r>
      <w:r>
        <w:t>event_actual</w:t>
      </w:r>
      <w:r>
        <w:rPr>
          <w:rFonts w:hint="eastAsia"/>
        </w:rPr>
        <w:t>来进行响应。</w:t>
      </w:r>
    </w:p>
    <w:p>
      <w:pPr>
        <w:spacing w:before="156"/>
        <w:ind w:left="420"/>
      </w:pPr>
      <w:r>
        <w:rPr>
          <w:rFonts w:hint="eastAsia"/>
        </w:rPr>
        <w:t>类型为</w:t>
      </w:r>
      <w:r>
        <w:t>VIRTIO_SCSI_T_AN_QUERY</w:t>
      </w:r>
      <w:r>
        <w:rPr>
          <w:rFonts w:hint="eastAsia"/>
        </w:rPr>
        <w:t>。</w:t>
      </w:r>
      <w:r>
        <w:t>lun</w:t>
      </w:r>
      <w:r>
        <w:rPr>
          <w:rFonts w:hint="eastAsia"/>
        </w:rPr>
        <w:t>和</w:t>
      </w:r>
      <w:r>
        <w:t>event_requested</w:t>
      </w:r>
      <w:r>
        <w:rPr>
          <w:rFonts w:hint="eastAsia"/>
        </w:rPr>
        <w:t>由驱动程序写入。</w:t>
      </w:r>
      <w:r>
        <w:t>event_actual</w:t>
      </w:r>
      <w:r>
        <w:rPr>
          <w:rFonts w:hint="eastAsia"/>
        </w:rPr>
        <w:t>和响应字段由设备写入。</w:t>
      </w:r>
    </w:p>
    <w:p>
      <w:pPr>
        <w:spacing w:before="156"/>
        <w:ind w:left="420"/>
      </w:pPr>
      <w:r>
        <w:rPr>
          <w:rFonts w:hint="eastAsia"/>
        </w:rPr>
        <w:t>没有为响应字节定义特定于命令的值。</w:t>
      </w:r>
    </w:p>
    <w:p>
      <w:pPr>
        <w:spacing w:before="156"/>
        <w:ind w:left="420"/>
      </w:pPr>
      <w:r>
        <w:rPr>
          <w:rFonts w:hint="eastAsia"/>
        </w:rPr>
        <w:t>·异步通知订阅</w:t>
      </w:r>
    </w:p>
    <w:p>
      <w:pPr>
        <w:spacing w:before="156"/>
        <w:ind w:left="420"/>
      </w:pPr>
      <w:r>
        <mc:AlternateContent>
          <mc:Choice Requires="wps">
            <w:drawing>
              <wp:anchor distT="0" distB="0" distL="114300" distR="114300" simplePos="0" relativeHeight="251716608" behindDoc="0" locked="0" layoutInCell="1" allowOverlap="1">
                <wp:simplePos x="0" y="0"/>
                <wp:positionH relativeFrom="column">
                  <wp:posOffset>317500</wp:posOffset>
                </wp:positionH>
                <wp:positionV relativeFrom="paragraph">
                  <wp:posOffset>59690</wp:posOffset>
                </wp:positionV>
                <wp:extent cx="4919980" cy="2330450"/>
                <wp:effectExtent l="0" t="0" r="13970" b="12700"/>
                <wp:wrapNone/>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4919980" cy="2330450"/>
                        </a:xfrm>
                        <a:prstGeom prst="rect">
                          <a:avLst/>
                        </a:prstGeom>
                        <a:solidFill>
                          <a:srgbClr val="FFFFFF"/>
                        </a:solidFill>
                        <a:ln w="9525">
                          <a:solidFill>
                            <a:srgbClr val="000000"/>
                          </a:solidFill>
                          <a:miter lim="800000"/>
                        </a:ln>
                      </wps:spPr>
                      <wps:txb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VIRTIO_SCSI_T_AN_SUBSCRIBE </w:t>
                            </w:r>
                            <w:r>
                              <w:rPr>
                                <w:rFonts w:eastAsia="CourierNewPSMT"/>
                                <w:kern w:val="0"/>
                                <w:sz w:val="16"/>
                                <w:szCs w:val="16"/>
                              </w:rPr>
                              <w:tab/>
                            </w:r>
                            <w:r>
                              <w:rPr>
                                <w:rFonts w:eastAsia="CourierNewPSMT"/>
                                <w:kern w:val="0"/>
                                <w:sz w:val="16"/>
                                <w:szCs w:val="16"/>
                              </w:rPr>
                              <w:tab/>
                            </w:r>
                            <w:r>
                              <w:rPr>
                                <w:rFonts w:eastAsia="CourierNewPSMT"/>
                                <w:kern w:val="0"/>
                                <w:sz w:val="16"/>
                                <w:szCs w:val="16"/>
                              </w:rPr>
                              <w:t>2</w:t>
                            </w:r>
                          </w:p>
                          <w:p>
                            <w:pPr>
                              <w:autoSpaceDE w:val="0"/>
                              <w:autoSpaceDN w:val="0"/>
                              <w:adjustRightInd w:val="0"/>
                              <w:spacing w:before="120" w:line="200" w:lineRule="exact"/>
                              <w:jc w:val="left"/>
                              <w:rPr>
                                <w:rFonts w:eastAsia="CourierNewPSMT"/>
                                <w:kern w:val="0"/>
                                <w:sz w:val="16"/>
                                <w:szCs w:val="16"/>
                              </w:rPr>
                            </w:pP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virtio_scsi_ctrl_an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Device-readable part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type;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lun[8];</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event_requested;</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Device-writable part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event_actual;</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response;</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5pt;margin-top:4.7pt;height:183.5pt;width:387.4pt;z-index:251716608;mso-width-relative:page;mso-height-relative:page;" fillcolor="#FFFFFF" filled="t" stroked="t" coordsize="21600,21600" o:gfxdata="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b8kTtgAAAAIAQAADwAAAAAAAAABACAAAAAi&#10;AAAAZHJzL2Rvd25yZXYueG1sUEsBAhQAFAAAAAgAh07iQBkreqVDAgAAigQAAA4AAAAAAAAAAQAg&#10;AAAAJwEAAGRycy9lMm9Eb2MueG1sUEsFBgAAAAAGAAYAWQEAANwFAAAAAA==&#10;">
                <v:fill on="t" focussize="0,0"/>
                <v:stroke color="#000000" miterlimit="8" joinstyle="miter"/>
                <v:imagedata o:title=""/>
                <o:lock v:ext="edit" aspectratio="f"/>
                <v:textbox>
                  <w:txbxContent>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 xml:space="preserve">#define VIRTIO_SCSI_T_AN_SUBSCRIBE </w:t>
                      </w:r>
                      <w:r>
                        <w:rPr>
                          <w:rFonts w:eastAsia="CourierNewPSMT"/>
                          <w:kern w:val="0"/>
                          <w:sz w:val="16"/>
                          <w:szCs w:val="16"/>
                        </w:rPr>
                        <w:tab/>
                      </w:r>
                      <w:r>
                        <w:rPr>
                          <w:rFonts w:eastAsia="CourierNewPSMT"/>
                          <w:kern w:val="0"/>
                          <w:sz w:val="16"/>
                          <w:szCs w:val="16"/>
                        </w:rPr>
                        <w:tab/>
                      </w:r>
                      <w:r>
                        <w:rPr>
                          <w:rFonts w:eastAsia="CourierNewPSMT"/>
                          <w:kern w:val="0"/>
                          <w:sz w:val="16"/>
                          <w:szCs w:val="16"/>
                        </w:rPr>
                        <w:t>2</w:t>
                      </w:r>
                    </w:p>
                    <w:p>
                      <w:pPr>
                        <w:autoSpaceDE w:val="0"/>
                        <w:autoSpaceDN w:val="0"/>
                        <w:adjustRightInd w:val="0"/>
                        <w:spacing w:before="120" w:line="200" w:lineRule="exact"/>
                        <w:jc w:val="left"/>
                        <w:rPr>
                          <w:rFonts w:eastAsia="CourierNewPSMT"/>
                          <w:kern w:val="0"/>
                          <w:sz w:val="16"/>
                          <w:szCs w:val="16"/>
                        </w:rPr>
                      </w:pP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struct virtio_scsi_ctrl_an {</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Device-readable part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type;</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lun[8];</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event_requested;</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 Device-writable part</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le32 event_actual;</w:t>
                      </w:r>
                    </w:p>
                    <w:p>
                      <w:pPr>
                        <w:autoSpaceDE w:val="0"/>
                        <w:autoSpaceDN w:val="0"/>
                        <w:adjustRightInd w:val="0"/>
                        <w:spacing w:before="120" w:line="200" w:lineRule="exact"/>
                        <w:ind w:firstLine="420"/>
                        <w:jc w:val="left"/>
                        <w:rPr>
                          <w:rFonts w:eastAsia="CourierNewPSMT"/>
                          <w:kern w:val="0"/>
                          <w:sz w:val="16"/>
                          <w:szCs w:val="16"/>
                        </w:rPr>
                      </w:pPr>
                      <w:r>
                        <w:rPr>
                          <w:rFonts w:eastAsia="CourierNewPSMT"/>
                          <w:kern w:val="0"/>
                          <w:sz w:val="16"/>
                          <w:szCs w:val="16"/>
                        </w:rPr>
                        <w:t>u8 response;</w:t>
                      </w:r>
                    </w:p>
                    <w:p>
                      <w:pPr>
                        <w:autoSpaceDE w:val="0"/>
                        <w:autoSpaceDN w:val="0"/>
                        <w:adjustRightInd w:val="0"/>
                        <w:spacing w:before="120" w:line="200" w:lineRule="exact"/>
                        <w:jc w:val="left"/>
                        <w:rPr>
                          <w:rFonts w:eastAsia="CourierNewPSMT"/>
                          <w:kern w:val="0"/>
                          <w:sz w:val="16"/>
                          <w:szCs w:val="16"/>
                        </w:rPr>
                      </w:pPr>
                      <w:r>
                        <w:rPr>
                          <w:rFonts w:eastAsia="CourierNewPSMT"/>
                          <w:kern w:val="0"/>
                          <w:sz w:val="16"/>
                          <w:szCs w:val="16"/>
                        </w:rPr>
                        <w:t>}</w:t>
                      </w:r>
                    </w:p>
                  </w:txbxContent>
                </v:textbox>
              </v:shape>
            </w:pict>
          </mc:Fallback>
        </mc:AlternateContent>
      </w:r>
    </w:p>
    <w:p>
      <w:pPr>
        <w:spacing w:before="156"/>
        <w:ind w:left="420"/>
      </w:pPr>
    </w:p>
    <w:p>
      <w:pPr>
        <w:spacing w:before="156"/>
        <w:ind w:left="420"/>
      </w:pPr>
    </w:p>
    <w:p>
      <w:pPr>
        <w:spacing w:before="156"/>
        <w:ind w:left="420"/>
      </w:pPr>
    </w:p>
    <w:p>
      <w:pPr>
        <w:spacing w:before="156"/>
        <w:ind w:left="420"/>
      </w:pPr>
    </w:p>
    <w:p>
      <w:pPr>
        <w:spacing w:before="156"/>
        <w:ind w:left="420"/>
      </w:pPr>
    </w:p>
    <w:p>
      <w:pPr>
        <w:spacing w:before="156"/>
        <w:ind w:left="420"/>
      </w:pPr>
    </w:p>
    <w:p>
      <w:pPr>
        <w:spacing w:before="156"/>
        <w:ind w:left="420"/>
      </w:pPr>
    </w:p>
    <w:p>
      <w:pPr>
        <w:spacing w:before="156"/>
        <w:ind w:left="420"/>
      </w:pPr>
      <w:r>
        <w:rPr>
          <w:rFonts w:hint="eastAsia"/>
        </w:rPr>
        <w:t>通过发送此命令，驱动程序会要求指定的</w:t>
      </w:r>
      <w:r>
        <w:t>LUN</w:t>
      </w:r>
      <w:r>
        <w:rPr>
          <w:rFonts w:hint="eastAsia"/>
        </w:rPr>
        <w:t>报告其物理接口的事件，再次如</w:t>
      </w:r>
      <w:r>
        <w:t>SCSI MMC</w:t>
      </w:r>
      <w:r>
        <w:rPr>
          <w:rFonts w:hint="eastAsia"/>
        </w:rPr>
        <w:t>中所述。驱动程序将其感兴趣的事件写入</w:t>
      </w:r>
      <w:r>
        <w:t>event_requested</w:t>
      </w:r>
      <w:r>
        <w:rPr>
          <w:rFonts w:hint="eastAsia"/>
        </w:rPr>
        <w:t>；设备通过将其支持的事件写入</w:t>
      </w:r>
      <w:r>
        <w:t>event_actual</w:t>
      </w:r>
      <w:r>
        <w:rPr>
          <w:rFonts w:hint="eastAsia"/>
        </w:rPr>
        <w:t>来进行响应。</w:t>
      </w:r>
    </w:p>
    <w:p>
      <w:pPr>
        <w:spacing w:before="156"/>
        <w:ind w:left="420"/>
      </w:pPr>
      <w:r>
        <w:rPr>
          <w:rFonts w:hint="eastAsia"/>
        </w:rPr>
        <w:t>事件类型与异步通知查询消息相同。</w:t>
      </w:r>
    </w:p>
    <w:p>
      <w:pPr>
        <w:spacing w:before="156"/>
        <w:ind w:left="420"/>
      </w:pPr>
      <w:r>
        <w:rPr>
          <w:rFonts w:hint="eastAsia"/>
        </w:rPr>
        <w:t>类型为</w:t>
      </w:r>
      <w:r>
        <w:t>VIRTIO_SCSI_T_AN_SUBSCRIBE</w:t>
      </w:r>
      <w:r>
        <w:rPr>
          <w:rFonts w:hint="eastAsia"/>
        </w:rPr>
        <w:t>。</w:t>
      </w:r>
      <w:r>
        <w:t>lun</w:t>
      </w:r>
      <w:r>
        <w:rPr>
          <w:rFonts w:hint="eastAsia"/>
        </w:rPr>
        <w:t>和</w:t>
      </w:r>
      <w:r>
        <w:t>event_requested</w:t>
      </w:r>
      <w:r>
        <w:rPr>
          <w:rFonts w:hint="eastAsia"/>
        </w:rPr>
        <w:t>由驱动程序写入。</w:t>
      </w:r>
      <w:r>
        <w:t>event_actual</w:t>
      </w:r>
      <w:r>
        <w:rPr>
          <w:rFonts w:hint="eastAsia"/>
        </w:rPr>
        <w:t>和</w:t>
      </w:r>
      <w:r>
        <w:t>response</w:t>
      </w:r>
      <w:r>
        <w:rPr>
          <w:rFonts w:hint="eastAsia"/>
        </w:rPr>
        <w:t>由设备写入。</w:t>
      </w:r>
    </w:p>
    <w:p>
      <w:pPr>
        <w:spacing w:before="156"/>
        <w:ind w:left="420"/>
      </w:pPr>
      <w:r>
        <w:rPr>
          <w:rFonts w:hint="eastAsia"/>
        </w:rPr>
        <w:t>没有为响应字节定义特定于命令的值。</w:t>
      </w:r>
    </w:p>
    <w:p>
      <w:pPr>
        <w:pStyle w:val="7"/>
      </w:pPr>
      <w:bookmarkStart w:id="164" w:name="_5.6.6.2.1_旧版接口：设备操作：controlq"/>
      <w:bookmarkEnd w:id="164"/>
      <w:r>
        <w:t xml:space="preserve">5.6.6.2.1 </w:t>
      </w:r>
      <w:r>
        <w:rPr>
          <w:rFonts w:hint="eastAsia"/>
        </w:rPr>
        <w:t>旧版接口：设备操作：</w:t>
      </w:r>
      <w:r>
        <w:t>controlq</w:t>
      </w:r>
    </w:p>
    <w:p>
      <w:pPr>
        <w:spacing w:before="156"/>
      </w:pPr>
      <w:r>
        <w:rPr>
          <w:rFonts w:hint="eastAsia"/>
        </w:rPr>
        <w:t>当使用旧版接口时，过渡设备以及驱动程序</w:t>
      </w:r>
      <w:r>
        <w:rPr>
          <w:rFonts w:hint="eastAsia"/>
          <w:b/>
        </w:rPr>
        <w:t>必须</w:t>
      </w:r>
      <w:r>
        <w:rPr>
          <w:rFonts w:hint="eastAsia"/>
        </w:rPr>
        <w:t>根据访客的本机端字节序而不是（必要时不使用旧版接口）小端字节序格式化</w:t>
      </w:r>
      <w:r>
        <w:t>struct virtio_scsi_ctrl</w:t>
      </w:r>
      <w:r>
        <w:rPr>
          <w:rFonts w:hint="eastAsia"/>
        </w:rPr>
        <w:t>，</w:t>
      </w:r>
      <w:r>
        <w:t>struct virtio_scsi_ctrl_tmf</w:t>
      </w:r>
      <w:r>
        <w:rPr>
          <w:rFonts w:hint="eastAsia"/>
        </w:rPr>
        <w:t>，</w:t>
      </w:r>
      <w:r>
        <w:t>struct virtio_scsi_ctrl_an</w:t>
      </w:r>
      <w:r>
        <w:rPr>
          <w:rFonts w:hint="eastAsia"/>
        </w:rPr>
        <w:t>和</w:t>
      </w:r>
      <w:r>
        <w:t>struct virtio_scsi_ctrl_an</w:t>
      </w:r>
      <w:r>
        <w:rPr>
          <w:rFonts w:hint="eastAsia"/>
        </w:rPr>
        <w:t>中的字段。</w:t>
      </w:r>
    </w:p>
    <w:p>
      <w:pPr>
        <w:pStyle w:val="6"/>
      </w:pPr>
      <w:r>
        <w:t xml:space="preserve">5.6.6.3 </w:t>
      </w:r>
      <w:r>
        <w:rPr>
          <w:rFonts w:hint="eastAsia"/>
        </w:rPr>
        <w:t>设备操作：</w:t>
      </w:r>
      <w:r>
        <w:t>eventq</w:t>
      </w:r>
    </w:p>
    <w:p>
      <w:pPr>
        <w:spacing w:before="156"/>
      </w:pPr>
      <w:r>
        <w:t>eventq</w:t>
      </w:r>
      <w:r>
        <w:rPr>
          <w:rFonts w:hint="eastAsia"/>
        </w:rPr>
        <w:t>由驱动程序填充，用于设备报告有关它附加的逻辑单元的信息。通常，设备不会通过对事件进行排列来处理空</w:t>
      </w:r>
      <w:r>
        <w:t>eventq</w:t>
      </w:r>
      <w:r>
        <w:rPr>
          <w:rFonts w:hint="eastAsia"/>
        </w:rPr>
        <w:t>，且如果没有找到准备就绪的缓冲区，就会以丢弃事件结束。然而，在报告许多</w:t>
      </w:r>
      <w:r>
        <w:t>LUN</w:t>
      </w:r>
      <w:r>
        <w:rPr>
          <w:rFonts w:hint="eastAsia"/>
        </w:rPr>
        <w:t>事件时（例如，当整个目标消失时），设备可以通过扼住事件以免丢弃它们。因此，在事件队列上放置</w:t>
      </w:r>
      <w:r>
        <w:t>10-15</w:t>
      </w:r>
      <w:r>
        <w:rPr>
          <w:rFonts w:hint="eastAsia"/>
        </w:rPr>
        <w:t>个缓冲区就足矣。</w:t>
      </w:r>
    </w:p>
    <w:p>
      <w:pPr>
        <w:spacing w:before="156"/>
      </w:pPr>
      <w:r>
        <mc:AlternateContent>
          <mc:Choice Requires="wps">
            <w:drawing>
              <wp:anchor distT="0" distB="0" distL="114300" distR="114300" simplePos="0" relativeHeight="251717632" behindDoc="0" locked="0" layoutInCell="1" allowOverlap="1">
                <wp:simplePos x="0" y="0"/>
                <wp:positionH relativeFrom="column">
                  <wp:posOffset>25400</wp:posOffset>
                </wp:positionH>
                <wp:positionV relativeFrom="paragraph">
                  <wp:posOffset>425450</wp:posOffset>
                </wp:positionV>
                <wp:extent cx="5241290" cy="2419350"/>
                <wp:effectExtent l="0" t="0" r="16510" b="19050"/>
                <wp:wrapNone/>
                <wp:docPr id="58" name="文本框 58"/>
                <wp:cNvGraphicFramePr/>
                <a:graphic xmlns:a="http://schemas.openxmlformats.org/drawingml/2006/main">
                  <a:graphicData uri="http://schemas.microsoft.com/office/word/2010/wordprocessingShape">
                    <wps:wsp>
                      <wps:cNvSpPr txBox="1">
                        <a:spLocks noChangeArrowheads="1"/>
                      </wps:cNvSpPr>
                      <wps:spPr bwMode="auto">
                        <a:xfrm>
                          <a:off x="0" y="0"/>
                          <a:ext cx="5241290" cy="2419350"/>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VIRTIO_SCSI_T_EVENTS_MISSED </w:t>
                            </w:r>
                            <w:r>
                              <w:rPr>
                                <w:rFonts w:eastAsia="CourierNewPSMT"/>
                                <w:kern w:val="0"/>
                                <w:sz w:val="16"/>
                                <w:szCs w:val="16"/>
                              </w:rPr>
                              <w:tab/>
                            </w:r>
                            <w:r>
                              <w:rPr>
                                <w:rFonts w:eastAsia="CourierNewPSMT"/>
                                <w:kern w:val="0"/>
                                <w:sz w:val="16"/>
                                <w:szCs w:val="16"/>
                              </w:rPr>
                              <w:t>0x80000000</w:t>
                            </w:r>
                          </w:p>
                          <w:p>
                            <w:pPr>
                              <w:autoSpaceDE w:val="0"/>
                              <w:autoSpaceDN w:val="0"/>
                              <w:adjustRightInd w:val="0"/>
                              <w:spacing w:before="120"/>
                              <w:jc w:val="left"/>
                              <w:rPr>
                                <w:rFonts w:eastAsia="CourierNewPSMT"/>
                                <w:kern w:val="0"/>
                                <w:sz w:val="16"/>
                                <w:szCs w:val="16"/>
                              </w:rPr>
                            </w:pPr>
                            <w:r>
                              <w:rPr>
                                <w:rFonts w:eastAsia="CourierNewPSMT"/>
                                <w:kern w:val="0"/>
                                <w:sz w:val="16"/>
                                <w:szCs w:val="16"/>
                              </w:rPr>
                              <w:t>struct virtio_scsi_event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Device-writable part</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event;</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lun[8];</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reason;</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pt;margin-top:33.5pt;height:190.5pt;width:412.7pt;z-index:251717632;mso-width-relative:page;mso-height-relative:page;" fillcolor="#FFFFFF" filled="t" stroked="t" coordsize="21600,21600" o:gfxdata="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cj4fNgAAAAIAQAADwAAAAAAAAABACAAAAAiAAAA&#10;ZHJzL2Rvd25yZXYueG1sUEsBAhQAFAAAAAgAh07iQOiGGudAAgAAigQAAA4AAAAAAAAAAQAgAAAA&#10;JwEAAGRycy9lMm9Eb2MueG1sUEsFBgAAAAAGAAYAWQEAANkFA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VIRTIO_SCSI_T_EVENTS_MISSED </w:t>
                      </w:r>
                      <w:r>
                        <w:rPr>
                          <w:rFonts w:eastAsia="CourierNewPSMT"/>
                          <w:kern w:val="0"/>
                          <w:sz w:val="16"/>
                          <w:szCs w:val="16"/>
                        </w:rPr>
                        <w:tab/>
                      </w:r>
                      <w:r>
                        <w:rPr>
                          <w:rFonts w:eastAsia="CourierNewPSMT"/>
                          <w:kern w:val="0"/>
                          <w:sz w:val="16"/>
                          <w:szCs w:val="16"/>
                        </w:rPr>
                        <w:t>0x80000000</w:t>
                      </w:r>
                    </w:p>
                    <w:p>
                      <w:pPr>
                        <w:autoSpaceDE w:val="0"/>
                        <w:autoSpaceDN w:val="0"/>
                        <w:adjustRightInd w:val="0"/>
                        <w:spacing w:before="120"/>
                        <w:jc w:val="left"/>
                        <w:rPr>
                          <w:rFonts w:eastAsia="CourierNewPSMT"/>
                          <w:kern w:val="0"/>
                          <w:sz w:val="16"/>
                          <w:szCs w:val="16"/>
                        </w:rPr>
                      </w:pPr>
                      <w:r>
                        <w:rPr>
                          <w:rFonts w:eastAsia="CourierNewPSMT"/>
                          <w:kern w:val="0"/>
                          <w:sz w:val="16"/>
                          <w:szCs w:val="16"/>
                        </w:rPr>
                        <w:t>struct virtio_scsi_event {</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 Device-writable part</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event;</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u8 lun[8];</w:t>
                      </w:r>
                    </w:p>
                    <w:p>
                      <w:pPr>
                        <w:autoSpaceDE w:val="0"/>
                        <w:autoSpaceDN w:val="0"/>
                        <w:adjustRightInd w:val="0"/>
                        <w:spacing w:before="120"/>
                        <w:ind w:firstLine="420"/>
                        <w:jc w:val="left"/>
                        <w:rPr>
                          <w:rFonts w:eastAsia="CourierNewPSMT"/>
                          <w:kern w:val="0"/>
                          <w:sz w:val="16"/>
                          <w:szCs w:val="16"/>
                        </w:rPr>
                      </w:pPr>
                      <w:r>
                        <w:rPr>
                          <w:rFonts w:eastAsia="CourierNewPSMT"/>
                          <w:kern w:val="0"/>
                          <w:sz w:val="16"/>
                          <w:szCs w:val="16"/>
                        </w:rPr>
                        <w:t>le32 reason;</w:t>
                      </w:r>
                    </w:p>
                    <w:p>
                      <w:pPr>
                        <w:autoSpaceDE w:val="0"/>
                        <w:autoSpaceDN w:val="0"/>
                        <w:adjustRightInd w:val="0"/>
                        <w:spacing w:before="120"/>
                        <w:jc w:val="left"/>
                        <w:rPr>
                          <w:rFonts w:eastAsia="CourierNewPSMT"/>
                          <w:kern w:val="0"/>
                          <w:sz w:val="16"/>
                          <w:szCs w:val="16"/>
                        </w:rPr>
                      </w:pPr>
                      <w:r>
                        <w:rPr>
                          <w:rFonts w:eastAsia="CourierNewPSMT"/>
                          <w:kern w:val="0"/>
                          <w:sz w:val="16"/>
                          <w:szCs w:val="16"/>
                        </w:rPr>
                        <w:t>}</w:t>
                      </w:r>
                    </w:p>
                  </w:txbxContent>
                </v:textbox>
              </v:shape>
            </w:pict>
          </mc:Fallback>
        </mc:AlternateContent>
      </w:r>
      <w:r>
        <w:rPr>
          <w:rFonts w:hint="eastAsia"/>
        </w:rPr>
        <w:t>设备从</w:t>
      </w:r>
      <w:r>
        <w:t>eventq</w:t>
      </w:r>
      <w:r>
        <w:rPr>
          <w:rFonts w:hint="eastAsia"/>
        </w:rPr>
        <w:t>上返回的缓冲区在本节的其余部分将被称为“事件”。</w:t>
      </w:r>
      <w:r>
        <w:t xml:space="preserve"> </w:t>
      </w:r>
      <w:r>
        <w:rPr>
          <w:rFonts w:hint="eastAsia"/>
        </w:rPr>
        <w:t>事件具有以下格式：</w:t>
      </w:r>
    </w:p>
    <w:p>
      <w:pPr>
        <w:spacing w:before="156"/>
        <w:ind w:left="420"/>
      </w:pPr>
    </w:p>
    <w:p>
      <w:pPr>
        <w:spacing w:before="156"/>
        <w:ind w:left="420"/>
      </w:pPr>
    </w:p>
    <w:p>
      <w:pPr>
        <w:spacing w:before="156"/>
        <w:ind w:left="420"/>
      </w:pPr>
    </w:p>
    <w:p>
      <w:pPr>
        <w:spacing w:before="156"/>
        <w:ind w:left="420"/>
      </w:pPr>
    </w:p>
    <w:p>
      <w:pPr>
        <w:spacing w:before="156"/>
        <w:ind w:left="420"/>
      </w:pPr>
    </w:p>
    <w:p>
      <w:pPr>
        <w:spacing w:before="156"/>
        <w:ind w:left="420"/>
      </w:pPr>
    </w:p>
    <w:p>
      <w:pPr>
        <w:spacing w:before="156"/>
        <w:ind w:left="420"/>
      </w:pPr>
      <w:r>
        <w:rPr>
          <w:rFonts w:hint="eastAsia"/>
        </w:rPr>
        <w:t>设备在事件中通过置位第</w:t>
      </w:r>
      <w:r>
        <w:t>31</w:t>
      </w:r>
      <w:r>
        <w:rPr>
          <w:rFonts w:hint="eastAsia"/>
        </w:rPr>
        <w:t>位来报告由于丢失缓冲区而丢失的事件。</w:t>
      </w:r>
    </w:p>
    <w:p>
      <w:pPr>
        <w:spacing w:before="156"/>
        <w:ind w:left="420"/>
      </w:pPr>
      <w:r>
        <w:t>REASON</w:t>
      </w:r>
      <w:r>
        <w:rPr>
          <w:rFonts w:hint="eastAsia"/>
        </w:rPr>
        <w:t>的含义取决于事件的内容。以下事件已被定义：</w:t>
      </w:r>
    </w:p>
    <w:p>
      <w:pPr>
        <w:spacing w:before="156"/>
        <w:ind w:left="420"/>
      </w:pPr>
      <w:r>
        <w:tab/>
      </w:r>
      <w:r>
        <w:rPr>
          <w:rFonts w:hint="eastAsia"/>
        </w:rPr>
        <w:t>·无事件</w:t>
      </w:r>
    </w:p>
    <w:p>
      <w:pPr>
        <w:spacing w:before="156"/>
        <w:ind w:left="420"/>
      </w:pPr>
      <w:r>
        <mc:AlternateContent>
          <mc:Choice Requires="wps">
            <w:drawing>
              <wp:anchor distT="0" distB="0" distL="114300" distR="114300" simplePos="0" relativeHeight="251718656" behindDoc="0" locked="0" layoutInCell="1" allowOverlap="1">
                <wp:simplePos x="0" y="0"/>
                <wp:positionH relativeFrom="column">
                  <wp:posOffset>515620</wp:posOffset>
                </wp:positionH>
                <wp:positionV relativeFrom="paragraph">
                  <wp:posOffset>275590</wp:posOffset>
                </wp:positionV>
                <wp:extent cx="4919980" cy="536575"/>
                <wp:effectExtent l="0" t="0" r="13970" b="15875"/>
                <wp:wrapNone/>
                <wp:docPr id="57" name="文本框 57"/>
                <wp:cNvGraphicFramePr/>
                <a:graphic xmlns:a="http://schemas.openxmlformats.org/drawingml/2006/main">
                  <a:graphicData uri="http://schemas.microsoft.com/office/word/2010/wordprocessingShape">
                    <wps:wsp>
                      <wps:cNvSpPr txBox="1">
                        <a:spLocks noChangeArrowheads="1"/>
                      </wps:cNvSpPr>
                      <wps:spPr bwMode="auto">
                        <a:xfrm>
                          <a:off x="0" y="0"/>
                          <a:ext cx="4919980" cy="536575"/>
                        </a:xfrm>
                        <a:prstGeom prst="rect">
                          <a:avLst/>
                        </a:prstGeom>
                        <a:solidFill>
                          <a:srgbClr val="FFFFFF"/>
                        </a:solidFill>
                        <a:ln w="9525">
                          <a:solidFill>
                            <a:srgbClr val="000000"/>
                          </a:solidFill>
                          <a:miter lim="800000"/>
                        </a:ln>
                      </wps:spPr>
                      <wps:txbx>
                        <w:txbxContent>
                          <w:p>
                            <w:pPr>
                              <w:spacing w:before="120"/>
                              <w:rPr>
                                <w:rFonts w:eastAsia="CourierNewPSMT"/>
                                <w:kern w:val="0"/>
                                <w:sz w:val="16"/>
                                <w:szCs w:val="16"/>
                              </w:rPr>
                            </w:pPr>
                            <w:r>
                              <w:rPr>
                                <w:rFonts w:eastAsia="CourierNewPSMT"/>
                                <w:kern w:val="0"/>
                                <w:sz w:val="16"/>
                                <w:szCs w:val="16"/>
                              </w:rPr>
                              <w:t xml:space="preserve">#define VIRTIO_SCSI_T_NO_EVENT </w:t>
                            </w:r>
                            <w:r>
                              <w:rPr>
                                <w:rFonts w:eastAsia="CourierNewPSMT"/>
                                <w:kern w:val="0"/>
                                <w:sz w:val="16"/>
                                <w:szCs w:val="16"/>
                              </w:rPr>
                              <w:tab/>
                            </w:r>
                            <w:r>
                              <w:rPr>
                                <w:rFonts w:eastAsia="CourierNewPSMT"/>
                                <w:kern w:val="0"/>
                                <w:sz w:val="16"/>
                                <w:szCs w:val="16"/>
                              </w:rPr>
                              <w:t>0</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0.6pt;margin-top:21.7pt;height:42.25pt;width:387.4pt;z-index:251718656;mso-width-relative:page;mso-height-relative:page;" fillcolor="#FFFFFF" filled="t" stroked="t" coordsize="21600,21600" o:gfxdata="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0OXTM2AAAAAkBAAAPAAAAAAAAAAEAIAAAACIA&#10;AABkcnMvZG93bnJldi54bWxQSwECFAAUAAAACACHTuJA1mAVe0ICAACJBAAADgAAAAAAAAABACAA&#10;AAAnAQAAZHJzL2Uyb0RvYy54bWxQSwUGAAAAAAYABgBZAQAA2wUAAAAA&#10;">
                <v:fill on="t" focussize="0,0"/>
                <v:stroke color="#000000" miterlimit="8" joinstyle="miter"/>
                <v:imagedata o:title=""/>
                <o:lock v:ext="edit" aspectratio="f"/>
                <v:textbox>
                  <w:txbxContent>
                    <w:p>
                      <w:pPr>
                        <w:spacing w:before="120"/>
                        <w:rPr>
                          <w:rFonts w:eastAsia="CourierNewPSMT"/>
                          <w:kern w:val="0"/>
                          <w:sz w:val="16"/>
                          <w:szCs w:val="16"/>
                        </w:rPr>
                      </w:pPr>
                      <w:r>
                        <w:rPr>
                          <w:rFonts w:eastAsia="CourierNewPSMT"/>
                          <w:kern w:val="0"/>
                          <w:sz w:val="16"/>
                          <w:szCs w:val="16"/>
                        </w:rPr>
                        <w:t xml:space="preserve">#define VIRTIO_SCSI_T_NO_EVENT </w:t>
                      </w:r>
                      <w:r>
                        <w:rPr>
                          <w:rFonts w:eastAsia="CourierNewPSMT"/>
                          <w:kern w:val="0"/>
                          <w:sz w:val="16"/>
                          <w:szCs w:val="16"/>
                        </w:rPr>
                        <w:tab/>
                      </w:r>
                      <w:r>
                        <w:rPr>
                          <w:rFonts w:eastAsia="CourierNewPSMT"/>
                          <w:kern w:val="0"/>
                          <w:sz w:val="16"/>
                          <w:szCs w:val="16"/>
                        </w:rPr>
                        <w:t>0</w:t>
                      </w:r>
                    </w:p>
                  </w:txbxContent>
                </v:textbox>
              </v:shape>
            </w:pict>
          </mc:Fallback>
        </mc:AlternateContent>
      </w:r>
    </w:p>
    <w:p>
      <w:pPr>
        <w:spacing w:before="156"/>
        <w:ind w:left="420"/>
      </w:pPr>
      <w:r>
        <w:tab/>
      </w:r>
    </w:p>
    <w:p>
      <w:pPr>
        <w:spacing w:before="156"/>
        <w:ind w:left="420"/>
      </w:pPr>
      <w:r>
        <w:rPr>
          <w:rFonts w:hint="eastAsia"/>
        </w:rPr>
        <w:t>此事件会因以下情况被触发：</w:t>
      </w:r>
    </w:p>
    <w:p>
      <w:pPr>
        <w:spacing w:before="156"/>
        <w:ind w:left="1260"/>
      </w:pPr>
      <w:r>
        <w:t xml:space="preserve">- </w:t>
      </w:r>
      <w:r>
        <w:rPr>
          <w:rFonts w:hint="eastAsia"/>
        </w:rPr>
        <w:t>当设备在事件中检测的缓冲区到比配置字段中指示的缓冲区短时，它</w:t>
      </w:r>
      <w:r>
        <w:rPr>
          <w:rFonts w:hint="eastAsia"/>
          <w:b/>
        </w:rPr>
        <w:t>可以</w:t>
      </w:r>
      <w:r>
        <w:rPr>
          <w:rFonts w:hint="eastAsia"/>
        </w:rPr>
        <w:t>立即使用它并将该虚拟值置于事件中。设计优秀的驱动程序永远不会检测到这种情况的发生。</w:t>
      </w:r>
    </w:p>
    <w:p>
      <w:pPr>
        <w:spacing w:before="156"/>
        <w:ind w:left="1260"/>
      </w:pPr>
      <w:r>
        <w:t xml:space="preserve">- </w:t>
      </w:r>
      <w:r>
        <w:rPr>
          <w:rFonts w:hint="eastAsia"/>
        </w:rPr>
        <w:t>当事件被丢弃时，一旦驱动程序使一个缓冲区可用，设备就</w:t>
      </w:r>
      <w:r>
        <w:rPr>
          <w:rFonts w:hint="eastAsia"/>
          <w:b/>
        </w:rPr>
        <w:t>可以</w:t>
      </w:r>
      <w:r>
        <w:rPr>
          <w:rFonts w:hint="eastAsia"/>
        </w:rPr>
        <w:t>发送该事件的信号，用于向驱动程序请求操作。当然，在这种情况下，将会使用</w:t>
      </w:r>
      <w:r>
        <w:t>VIRTIO_SCSI_T_EVENTS_MISSED</w:t>
      </w:r>
      <w:r>
        <w:rPr>
          <w:rFonts w:hint="eastAsia"/>
        </w:rPr>
        <w:t>标志对此事件进行报告。</w:t>
      </w:r>
    </w:p>
    <w:p>
      <w:pPr>
        <w:spacing w:before="156"/>
        <w:ind w:left="420" w:firstLine="420"/>
      </w:pPr>
      <w:r>
        <w:rPr>
          <w:rFonts w:hint="eastAsia"/>
        </w:rPr>
        <w:t>·传输复位</w:t>
      </w:r>
    </w:p>
    <w:p>
      <w:pPr>
        <w:spacing w:before="156"/>
        <w:ind w:left="420" w:firstLine="420"/>
      </w:pPr>
      <w:r>
        <mc:AlternateContent>
          <mc:Choice Requires="wps">
            <w:drawing>
              <wp:anchor distT="0" distB="0" distL="114300" distR="114300" simplePos="0" relativeHeight="251719680" behindDoc="0" locked="0" layoutInCell="1" allowOverlap="1">
                <wp:simplePos x="0" y="0"/>
                <wp:positionH relativeFrom="column">
                  <wp:posOffset>584200</wp:posOffset>
                </wp:positionH>
                <wp:positionV relativeFrom="paragraph">
                  <wp:posOffset>173990</wp:posOffset>
                </wp:positionV>
                <wp:extent cx="4919980" cy="1517650"/>
                <wp:effectExtent l="0" t="0" r="13970" b="25400"/>
                <wp:wrapNone/>
                <wp:docPr id="56" name="文本框 56"/>
                <wp:cNvGraphicFramePr/>
                <a:graphic xmlns:a="http://schemas.openxmlformats.org/drawingml/2006/main">
                  <a:graphicData uri="http://schemas.microsoft.com/office/word/2010/wordprocessingShape">
                    <wps:wsp>
                      <wps:cNvSpPr txBox="1">
                        <a:spLocks noChangeArrowheads="1"/>
                      </wps:cNvSpPr>
                      <wps:spPr bwMode="auto">
                        <a:xfrm>
                          <a:off x="0" y="0"/>
                          <a:ext cx="4919980" cy="1517650"/>
                        </a:xfrm>
                        <a:prstGeom prst="rect">
                          <a:avLst/>
                        </a:prstGeom>
                        <a:solidFill>
                          <a:srgbClr val="FFFFFF"/>
                        </a:solidFill>
                        <a:ln w="9525">
                          <a:solidFill>
                            <a:srgbClr val="000000"/>
                          </a:solidFill>
                          <a:miter lim="800000"/>
                        </a:ln>
                      </wps:spPr>
                      <wps:txb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VIRTIO_SCSI_T_TRANSPORT_RESET </w:t>
                            </w:r>
                            <w:r>
                              <w:rPr>
                                <w:rFonts w:eastAsia="CourierNewPSMT"/>
                                <w:kern w:val="0"/>
                                <w:sz w:val="16"/>
                                <w:szCs w:val="16"/>
                              </w:rPr>
                              <w:tab/>
                            </w:r>
                            <w:r>
                              <w:rPr>
                                <w:rFonts w:eastAsia="CourierNewPSMT"/>
                                <w:kern w:val="0"/>
                                <w:sz w:val="16"/>
                                <w:szCs w:val="16"/>
                              </w:rPr>
                              <w:tab/>
                            </w:r>
                            <w:r>
                              <w:rPr>
                                <w:rFonts w:eastAsia="CourierNewPSMT"/>
                                <w:kern w:val="0"/>
                                <w:sz w:val="16"/>
                                <w:szCs w:val="16"/>
                              </w:rPr>
                              <w:t>1</w:t>
                            </w:r>
                          </w:p>
                          <w:p>
                            <w:pPr>
                              <w:autoSpaceDE w:val="0"/>
                              <w:autoSpaceDN w:val="0"/>
                              <w:adjustRightInd w:val="0"/>
                              <w:spacing w:before="120"/>
                              <w:jc w:val="left"/>
                              <w:rPr>
                                <w:rFonts w:eastAsia="CourierNewPSMT"/>
                                <w:kern w:val="0"/>
                                <w:sz w:val="16"/>
                                <w:szCs w:val="16"/>
                              </w:rPr>
                            </w:pPr>
                            <w:r>
                              <w:rPr>
                                <w:rFonts w:eastAsia="CourierNewPSMT"/>
                                <w:kern w:val="0"/>
                                <w:sz w:val="16"/>
                                <w:szCs w:val="16"/>
                              </w:rPr>
                              <w:t>#define VIRTIO_SCSI_EVT_RESET_HARD</w:t>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VIRTIO_SCSI_EVT_RESET_RESCAN </w:t>
                            </w:r>
                            <w:r>
                              <w:rPr>
                                <w:rFonts w:eastAsia="CourierNewPSMT"/>
                                <w:kern w:val="0"/>
                                <w:sz w:val="16"/>
                                <w:szCs w:val="16"/>
                              </w:rPr>
                              <w:tab/>
                            </w:r>
                            <w:r>
                              <w:rPr>
                                <w:rFonts w:eastAsia="CourierNewPSMT"/>
                                <w:kern w:val="0"/>
                                <w:sz w:val="16"/>
                                <w:szCs w:val="16"/>
                              </w:rPr>
                              <w:tab/>
                            </w:r>
                            <w:r>
                              <w:rPr>
                                <w:rFonts w:eastAsia="CourierNewPSMT"/>
                                <w:kern w:val="0"/>
                                <w:sz w:val="16"/>
                                <w:szCs w:val="16"/>
                              </w:rPr>
                              <w:t>1</w:t>
                            </w:r>
                          </w:p>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VIRTIO_SCSI_EVT_RESET_REMOVED </w:t>
                            </w:r>
                            <w:r>
                              <w:rPr>
                                <w:rFonts w:eastAsia="CourierNewPSMT"/>
                                <w:kern w:val="0"/>
                                <w:sz w:val="16"/>
                                <w:szCs w:val="16"/>
                              </w:rPr>
                              <w:tab/>
                            </w:r>
                            <w:r>
                              <w:rPr>
                                <w:rFonts w:eastAsia="CourierNewPSMT"/>
                                <w:kern w:val="0"/>
                                <w:sz w:val="16"/>
                                <w:szCs w:val="16"/>
                              </w:rPr>
                              <w:t>2</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6pt;margin-top:13.7pt;height:119.5pt;width:387.4pt;z-index:251719680;mso-width-relative:page;mso-height-relative:page;" fillcolor="#FFFFFF" filled="t" stroked="t" coordsize="21600,21600" o:gfxdata="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88U+rtgAAAAJAQAADwAAAAAAAAABACAAAAAi&#10;AAAAZHJzL2Rvd25yZXYueG1sUEsBAhQAFAAAAAgAh07iQFBD/KRDAgAAigQAAA4AAAAAAAAAAQAg&#10;AAAAJwEAAGRycy9lMm9Eb2MueG1sUEsFBgAAAAAGAAYAWQEAANwFAAAAAA==&#10;">
                <v:fill on="t" focussize="0,0"/>
                <v:stroke color="#000000" miterlimit="8" joinstyle="miter"/>
                <v:imagedata o:title=""/>
                <o:lock v:ext="edit" aspectratio="f"/>
                <v:textbox>
                  <w:txbxContent>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VIRTIO_SCSI_T_TRANSPORT_RESET </w:t>
                      </w:r>
                      <w:r>
                        <w:rPr>
                          <w:rFonts w:eastAsia="CourierNewPSMT"/>
                          <w:kern w:val="0"/>
                          <w:sz w:val="16"/>
                          <w:szCs w:val="16"/>
                        </w:rPr>
                        <w:tab/>
                      </w:r>
                      <w:r>
                        <w:rPr>
                          <w:rFonts w:eastAsia="CourierNewPSMT"/>
                          <w:kern w:val="0"/>
                          <w:sz w:val="16"/>
                          <w:szCs w:val="16"/>
                        </w:rPr>
                        <w:tab/>
                      </w:r>
                      <w:r>
                        <w:rPr>
                          <w:rFonts w:eastAsia="CourierNewPSMT"/>
                          <w:kern w:val="0"/>
                          <w:sz w:val="16"/>
                          <w:szCs w:val="16"/>
                        </w:rPr>
                        <w:t>1</w:t>
                      </w:r>
                    </w:p>
                    <w:p>
                      <w:pPr>
                        <w:autoSpaceDE w:val="0"/>
                        <w:autoSpaceDN w:val="0"/>
                        <w:adjustRightInd w:val="0"/>
                        <w:spacing w:before="120"/>
                        <w:jc w:val="left"/>
                        <w:rPr>
                          <w:rFonts w:eastAsia="CourierNewPSMT"/>
                          <w:kern w:val="0"/>
                          <w:sz w:val="16"/>
                          <w:szCs w:val="16"/>
                        </w:rPr>
                      </w:pPr>
                      <w:r>
                        <w:rPr>
                          <w:rFonts w:eastAsia="CourierNewPSMT"/>
                          <w:kern w:val="0"/>
                          <w:sz w:val="16"/>
                          <w:szCs w:val="16"/>
                        </w:rPr>
                        <w:t>#define VIRTIO_SCSI_EVT_RESET_HARD</w:t>
                      </w:r>
                      <w:r>
                        <w:rPr>
                          <w:rFonts w:eastAsia="CourierNewPSMT"/>
                          <w:kern w:val="0"/>
                          <w:sz w:val="16"/>
                          <w:szCs w:val="16"/>
                        </w:rPr>
                        <w:tab/>
                      </w:r>
                      <w:r>
                        <w:rPr>
                          <w:rFonts w:eastAsia="CourierNewPSMT"/>
                          <w:kern w:val="0"/>
                          <w:sz w:val="16"/>
                          <w:szCs w:val="16"/>
                        </w:rPr>
                        <w:tab/>
                      </w:r>
                      <w:r>
                        <w:rPr>
                          <w:rFonts w:eastAsia="CourierNewPSMT"/>
                          <w:kern w:val="0"/>
                          <w:sz w:val="16"/>
                          <w:szCs w:val="16"/>
                        </w:rPr>
                        <w:t>0</w:t>
                      </w:r>
                    </w:p>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VIRTIO_SCSI_EVT_RESET_RESCAN </w:t>
                      </w:r>
                      <w:r>
                        <w:rPr>
                          <w:rFonts w:eastAsia="CourierNewPSMT"/>
                          <w:kern w:val="0"/>
                          <w:sz w:val="16"/>
                          <w:szCs w:val="16"/>
                        </w:rPr>
                        <w:tab/>
                      </w:r>
                      <w:r>
                        <w:rPr>
                          <w:rFonts w:eastAsia="CourierNewPSMT"/>
                          <w:kern w:val="0"/>
                          <w:sz w:val="16"/>
                          <w:szCs w:val="16"/>
                        </w:rPr>
                        <w:tab/>
                      </w:r>
                      <w:r>
                        <w:rPr>
                          <w:rFonts w:eastAsia="CourierNewPSMT"/>
                          <w:kern w:val="0"/>
                          <w:sz w:val="16"/>
                          <w:szCs w:val="16"/>
                        </w:rPr>
                        <w:t>1</w:t>
                      </w:r>
                    </w:p>
                    <w:p>
                      <w:pPr>
                        <w:autoSpaceDE w:val="0"/>
                        <w:autoSpaceDN w:val="0"/>
                        <w:adjustRightInd w:val="0"/>
                        <w:spacing w:before="120"/>
                        <w:jc w:val="left"/>
                        <w:rPr>
                          <w:rFonts w:eastAsia="CourierNewPSMT"/>
                          <w:kern w:val="0"/>
                          <w:sz w:val="16"/>
                          <w:szCs w:val="16"/>
                        </w:rPr>
                      </w:pPr>
                      <w:r>
                        <w:rPr>
                          <w:rFonts w:eastAsia="CourierNewPSMT"/>
                          <w:kern w:val="0"/>
                          <w:sz w:val="16"/>
                          <w:szCs w:val="16"/>
                        </w:rPr>
                        <w:t xml:space="preserve">#define VIRTIO_SCSI_EVT_RESET_REMOVED </w:t>
                      </w:r>
                      <w:r>
                        <w:rPr>
                          <w:rFonts w:eastAsia="CourierNewPSMT"/>
                          <w:kern w:val="0"/>
                          <w:sz w:val="16"/>
                          <w:szCs w:val="16"/>
                        </w:rPr>
                        <w:tab/>
                      </w:r>
                      <w:r>
                        <w:rPr>
                          <w:rFonts w:eastAsia="CourierNewPSMT"/>
                          <w:kern w:val="0"/>
                          <w:sz w:val="16"/>
                          <w:szCs w:val="16"/>
                        </w:rPr>
                        <w:t>2</w:t>
                      </w:r>
                    </w:p>
                  </w:txbxContent>
                </v:textbox>
              </v:shape>
            </w:pict>
          </mc:Fallback>
        </mc:AlternateContent>
      </w:r>
    </w:p>
    <w:p>
      <w:pPr>
        <w:spacing w:before="156"/>
        <w:ind w:left="420" w:firstLine="420"/>
      </w:pPr>
    </w:p>
    <w:p>
      <w:pPr>
        <w:spacing w:before="156"/>
        <w:ind w:left="420" w:firstLine="420"/>
      </w:pPr>
    </w:p>
    <w:p>
      <w:pPr>
        <w:spacing w:before="156"/>
        <w:ind w:left="420" w:firstLine="420"/>
      </w:pPr>
    </w:p>
    <w:p>
      <w:pPr>
        <w:spacing w:before="156"/>
        <w:ind w:left="840"/>
      </w:pPr>
    </w:p>
    <w:p>
      <w:pPr>
        <w:spacing w:before="156"/>
        <w:ind w:left="840"/>
      </w:pPr>
      <w:r>
        <w:rPr>
          <w:rFonts w:hint="eastAsia"/>
        </w:rPr>
        <w:t>设备通过发送该事件，以信号通知目标上的逻辑单元已被复位，包括新的设备出现或消失在总线上的情况。此设备填充所有字段。</w:t>
      </w:r>
      <w:r>
        <w:t>event</w:t>
      </w:r>
      <w:r>
        <w:rPr>
          <w:rFonts w:hint="eastAsia"/>
        </w:rPr>
        <w:t>被设置为</w:t>
      </w:r>
      <w:r>
        <w:t>VIRTIO_SCSI_T_TRANSPORT_RESET</w:t>
      </w:r>
      <w:r>
        <w:rPr>
          <w:rFonts w:hint="eastAsia"/>
        </w:rPr>
        <w:t>。</w:t>
      </w:r>
      <w:r>
        <w:t>lun</w:t>
      </w:r>
      <w:r>
        <w:rPr>
          <w:rFonts w:hint="eastAsia"/>
        </w:rPr>
        <w:t>定义</w:t>
      </w:r>
      <w:r>
        <w:t>SCSI</w:t>
      </w:r>
      <w:r>
        <w:rPr>
          <w:rFonts w:hint="eastAsia"/>
        </w:rPr>
        <w:t>主机中的逻辑单元。</w:t>
      </w:r>
    </w:p>
    <w:p>
      <w:pPr>
        <w:spacing w:before="156"/>
        <w:ind w:left="840"/>
      </w:pPr>
      <w:r>
        <w:t>reason</w:t>
      </w:r>
      <w:r>
        <w:rPr>
          <w:rFonts w:hint="eastAsia"/>
        </w:rPr>
        <w:t>的值为上面出现的三个</w:t>
      </w:r>
      <w:r>
        <w:t>#define</w:t>
      </w:r>
      <w:r>
        <w:rPr>
          <w:rFonts w:hint="eastAsia"/>
        </w:rPr>
        <w:t>的值之一：</w:t>
      </w:r>
    </w:p>
    <w:p>
      <w:pPr>
        <w:spacing w:before="156"/>
        <w:ind w:left="840"/>
      </w:pPr>
      <w:r>
        <w:rPr>
          <w:b/>
        </w:rPr>
        <w:t xml:space="preserve">VIRTIO_SCSI_EVT_RESET_REMOVED </w:t>
      </w:r>
      <w:r>
        <w:rPr>
          <w:rFonts w:hint="eastAsia"/>
        </w:rPr>
        <w:t>如果目标或逻辑单元不在能够接受命令，则</w:t>
      </w:r>
      <w:r>
        <w:t>(“LUN/target removed”)</w:t>
      </w:r>
      <w:r>
        <w:rPr>
          <w:rFonts w:hint="eastAsia"/>
        </w:rPr>
        <w:t>将会被使用。</w:t>
      </w:r>
    </w:p>
    <w:p>
      <w:pPr>
        <w:spacing w:before="156"/>
        <w:ind w:left="840"/>
      </w:pPr>
      <w:r>
        <w:rPr>
          <w:b/>
        </w:rPr>
        <w:t xml:space="preserve">VIRTIO_SCSI_EVT_RESET_HARD </w:t>
      </w:r>
      <w:r>
        <w:rPr>
          <w:rFonts w:hint="eastAsia"/>
        </w:rPr>
        <w:t>如果逻辑单元被复位但仍然存在，则</w:t>
      </w:r>
      <w:r>
        <w:t>(“LUN hard reset”)</w:t>
      </w:r>
      <w:r>
        <w:rPr>
          <w:rFonts w:hint="eastAsia"/>
        </w:rPr>
        <w:t>将会被使用。</w:t>
      </w:r>
    </w:p>
    <w:p>
      <w:pPr>
        <w:spacing w:before="156"/>
        <w:ind w:left="840"/>
      </w:pPr>
      <w:r>
        <w:rPr>
          <w:b/>
        </w:rPr>
        <w:t xml:space="preserve">VIRTIO_SCSI_EVT_RESET_REASCAN </w:t>
      </w:r>
      <w:r>
        <w:rPr>
          <w:rFonts w:hint="eastAsia"/>
        </w:rPr>
        <w:t>如果目标或者逻辑单元刚刚在设备上出现，则</w:t>
      </w:r>
      <w:r>
        <w:t>(rescan LUN/target)</w:t>
      </w:r>
      <w:r>
        <w:rPr>
          <w:rFonts w:hint="eastAsia"/>
        </w:rPr>
        <w:t>将会被使用。</w:t>
      </w:r>
    </w:p>
    <w:p>
      <w:pPr>
        <w:spacing w:before="156"/>
        <w:ind w:left="840"/>
      </w:pPr>
      <w:r>
        <w:rPr>
          <w:rFonts w:hint="eastAsia"/>
        </w:rPr>
        <w:t>当协商</w:t>
      </w:r>
      <w:r>
        <w:t>VIRTIO_SCSI_F_HOTPLUG</w:t>
      </w:r>
      <w:r>
        <w:rPr>
          <w:rFonts w:hint="eastAsia"/>
        </w:rPr>
        <w:t>功能时，可能会发生“已删除”和“重新扫描”事件；当它们被发送到</w:t>
      </w:r>
      <w:r>
        <w:t>LUN 0</w:t>
      </w:r>
      <w:r>
        <w:rPr>
          <w:rFonts w:hint="eastAsia"/>
        </w:rPr>
        <w:t>时，它们可以应用于整个目标，因此驱动程序可以要求启动器重新扫描目标以检测它。</w:t>
      </w:r>
    </w:p>
    <w:p>
      <w:pPr>
        <w:spacing w:before="156"/>
        <w:ind w:left="840"/>
      </w:pPr>
      <w:r>
        <w:rPr>
          <w:rFonts w:hint="eastAsia"/>
        </w:rPr>
        <w:t>事件也将通过感知代码进行报告（这显然不适用于新出现的总线或目标，因为应用程序从未发现它们）：</w:t>
      </w:r>
    </w:p>
    <w:p>
      <w:pPr>
        <w:spacing w:before="156"/>
        <w:ind w:left="1128"/>
      </w:pPr>
      <w:r>
        <w:t xml:space="preserve">- </w:t>
      </w:r>
      <w:r>
        <w:rPr>
          <w:rFonts w:hint="eastAsia"/>
        </w:rPr>
        <w:t>“</w:t>
      </w:r>
      <w:r>
        <w:t>LUN/target removed</w:t>
      </w:r>
      <w:r>
        <w:rPr>
          <w:rFonts w:hint="eastAsia"/>
        </w:rPr>
        <w:t>”映射到</w:t>
      </w:r>
      <w:r>
        <w:t>sense key ILLEGAL REQUEST</w:t>
      </w:r>
      <w:r>
        <w:rPr>
          <w:rFonts w:hint="eastAsia"/>
        </w:rPr>
        <w:t>，</w:t>
      </w:r>
      <w:r>
        <w:t>asc 0x25</w:t>
      </w:r>
      <w:r>
        <w:rPr>
          <w:rFonts w:hint="eastAsia"/>
        </w:rPr>
        <w:t>，</w:t>
      </w:r>
      <w:r>
        <w:t>ascq 0x00</w:t>
      </w:r>
      <w:r>
        <w:rPr>
          <w:rFonts w:hint="eastAsia"/>
        </w:rPr>
        <w:t>（不支持逻辑单元）。</w:t>
      </w:r>
    </w:p>
    <w:p>
      <w:pPr>
        <w:spacing w:before="156"/>
        <w:ind w:left="1128"/>
      </w:pPr>
      <w:r>
        <w:t xml:space="preserve">- </w:t>
      </w:r>
      <w:r>
        <w:rPr>
          <w:rFonts w:hint="eastAsia"/>
        </w:rPr>
        <w:t>“</w:t>
      </w:r>
      <w:r>
        <w:t>LUN hard reset</w:t>
      </w:r>
      <w:r>
        <w:rPr>
          <w:rFonts w:hint="eastAsia"/>
        </w:rPr>
        <w:t>”映射到</w:t>
      </w:r>
      <w:r>
        <w:t>sense key ATTENTION, asc 0x29</w:t>
      </w:r>
      <w:r>
        <w:rPr>
          <w:rFonts w:hint="eastAsia"/>
        </w:rPr>
        <w:t>（发生上电，复位或总线设备复位）。</w:t>
      </w:r>
    </w:p>
    <w:p>
      <w:pPr>
        <w:spacing w:before="156"/>
        <w:ind w:left="1128"/>
      </w:pPr>
      <w:r>
        <w:t xml:space="preserve">- </w:t>
      </w:r>
      <w:r>
        <w:rPr>
          <w:rFonts w:hint="eastAsia"/>
        </w:rPr>
        <w:t>“</w:t>
      </w:r>
      <w:r>
        <w:t>rescan LUN/target</w:t>
      </w:r>
      <w:r>
        <w:rPr>
          <w:rFonts w:hint="eastAsia"/>
        </w:rPr>
        <w:t>”</w:t>
      </w:r>
      <w:r>
        <w:t xml:space="preserve"> </w:t>
      </w:r>
      <w:r>
        <w:rPr>
          <w:rFonts w:hint="eastAsia"/>
        </w:rPr>
        <w:t>映射到</w:t>
      </w:r>
      <w:r>
        <w:t>sense key UNIT ATTENTION</w:t>
      </w:r>
      <w:r>
        <w:rPr>
          <w:rFonts w:hint="eastAsia"/>
        </w:rPr>
        <w:t>，</w:t>
      </w:r>
      <w:r>
        <w:t>asc 0x3f</w:t>
      </w:r>
      <w:r>
        <w:rPr>
          <w:rFonts w:hint="eastAsia"/>
        </w:rPr>
        <w:t>，</w:t>
      </w:r>
      <w:r>
        <w:t>ascq 0x0e</w:t>
      </w:r>
      <w:r>
        <w:rPr>
          <w:rFonts w:hint="eastAsia"/>
        </w:rPr>
        <w:t>（报告的</w:t>
      </w:r>
      <w:r>
        <w:t>LUN</w:t>
      </w:r>
      <w:r>
        <w:rPr>
          <w:rFonts w:hint="eastAsia"/>
        </w:rPr>
        <w:t>数据已被更改）。</w:t>
      </w:r>
    </w:p>
    <w:p>
      <w:pPr>
        <w:spacing w:before="156"/>
        <w:ind w:left="840"/>
      </w:pPr>
      <w:r>
        <w:rPr>
          <w:rFonts w:hint="eastAsia"/>
        </w:rPr>
        <w:t>检测传输重置的首选方法始终是使用事件进行检测，因为感知代码仅在驱动程序向逻辑单元或目标发送</w:t>
      </w:r>
      <w:r>
        <w:t>SCSI</w:t>
      </w:r>
      <w:r>
        <w:rPr>
          <w:rFonts w:hint="eastAsia"/>
        </w:rPr>
        <w:t>命令时才能被看到。但是，当事件被丢弃，如果驱动程序要求启动器重新扫描</w:t>
      </w:r>
      <w:r>
        <w:t>SCSI</w:t>
      </w:r>
      <w:r>
        <w:rPr>
          <w:rFonts w:hint="eastAsia"/>
        </w:rPr>
        <w:t>总线，启动器仍然能够与控制器的实际状态同步。在重新扫描期间，启动器将能够观察上述感测代码，并且它将像处理器已经接收到等效事件一样处理它们。</w:t>
      </w:r>
    </w:p>
    <w:p>
      <w:pPr>
        <w:spacing w:before="156"/>
        <w:ind w:left="840"/>
      </w:pPr>
      <w:r>
        <w:rPr>
          <w:rFonts w:hint="eastAsia"/>
        </w:rPr>
        <w:t>·异步通知</w:t>
      </w:r>
    </w:p>
    <w:p>
      <w:pPr>
        <w:spacing w:before="156"/>
        <w:ind w:left="840"/>
      </w:pPr>
      <w:r>
        <mc:AlternateContent>
          <mc:Choice Requires="wps">
            <w:drawing>
              <wp:anchor distT="0" distB="0" distL="114300" distR="114300" simplePos="0" relativeHeight="251720704" behindDoc="0" locked="0" layoutInCell="1" allowOverlap="1">
                <wp:simplePos x="0" y="0"/>
                <wp:positionH relativeFrom="column">
                  <wp:posOffset>584200</wp:posOffset>
                </wp:positionH>
                <wp:positionV relativeFrom="paragraph">
                  <wp:posOffset>91440</wp:posOffset>
                </wp:positionV>
                <wp:extent cx="4919980" cy="545465"/>
                <wp:effectExtent l="0" t="0" r="13970" b="26035"/>
                <wp:wrapNone/>
                <wp:docPr id="55" name="文本框 55"/>
                <wp:cNvGraphicFramePr/>
                <a:graphic xmlns:a="http://schemas.openxmlformats.org/drawingml/2006/main">
                  <a:graphicData uri="http://schemas.microsoft.com/office/word/2010/wordprocessingShape">
                    <wps:wsp>
                      <wps:cNvSpPr txBox="1">
                        <a:spLocks noChangeArrowheads="1"/>
                      </wps:cNvSpPr>
                      <wps:spPr bwMode="auto">
                        <a:xfrm>
                          <a:off x="0" y="0"/>
                          <a:ext cx="4919980" cy="545465"/>
                        </a:xfrm>
                        <a:prstGeom prst="rect">
                          <a:avLst/>
                        </a:prstGeom>
                        <a:solidFill>
                          <a:srgbClr val="FFFFFF"/>
                        </a:solidFill>
                        <a:ln w="9525">
                          <a:solidFill>
                            <a:srgbClr val="000000"/>
                          </a:solidFill>
                          <a:miter lim="800000"/>
                        </a:ln>
                      </wps:spPr>
                      <wps:txbx>
                        <w:txbxContent>
                          <w:p>
                            <w:pPr>
                              <w:spacing w:before="120"/>
                              <w:rPr>
                                <w:szCs w:val="16"/>
                              </w:rPr>
                            </w:pPr>
                            <w:r>
                              <w:rPr>
                                <w:rFonts w:eastAsia="CourierNewPSMT"/>
                                <w:kern w:val="0"/>
                                <w:sz w:val="16"/>
                                <w:szCs w:val="16"/>
                              </w:rPr>
                              <w:t>#define VIRTIO_SCSI_T_ASYNC_NOTIFY 2</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6pt;margin-top:7.2pt;height:42.95pt;width:387.4pt;z-index:251720704;mso-width-relative:page;mso-height-relative:page;" fillcolor="#FFFFFF" filled="t" stroked="t" coordsize="21600,21600" o:gfxdata="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dnFTHYAAAACQEAAA8AAAAAAAAAAQAgAAAAIgAA&#10;AGRycy9kb3ducmV2LnhtbFBLAQIUABQAAAAIAIdO4kDw++HIQQIAAIkEAAAOAAAAAAAAAAEAIAAA&#10;ACcBAABkcnMvZTJvRG9jLnhtbFBLBQYAAAAABgAGAFkBAADaBQAAAAA=&#10;">
                <v:fill on="t" focussize="0,0"/>
                <v:stroke color="#000000" miterlimit="8" joinstyle="miter"/>
                <v:imagedata o:title=""/>
                <o:lock v:ext="edit" aspectratio="f"/>
                <v:textbox>
                  <w:txbxContent>
                    <w:p>
                      <w:pPr>
                        <w:spacing w:before="120"/>
                        <w:rPr>
                          <w:szCs w:val="16"/>
                        </w:rPr>
                      </w:pPr>
                      <w:r>
                        <w:rPr>
                          <w:rFonts w:eastAsia="CourierNewPSMT"/>
                          <w:kern w:val="0"/>
                          <w:sz w:val="16"/>
                          <w:szCs w:val="16"/>
                        </w:rPr>
                        <w:t>#define VIRTIO_SCSI_T_ASYNC_NOTIFY 2</w:t>
                      </w:r>
                    </w:p>
                  </w:txbxContent>
                </v:textbox>
              </v:shape>
            </w:pict>
          </mc:Fallback>
        </mc:AlternateContent>
      </w:r>
    </w:p>
    <w:p>
      <w:pPr>
        <w:spacing w:before="156"/>
        <w:ind w:left="840"/>
      </w:pPr>
    </w:p>
    <w:p>
      <w:pPr>
        <w:spacing w:before="156"/>
        <w:ind w:left="840"/>
      </w:pPr>
      <w:r>
        <w:rPr>
          <w:rFonts w:hint="eastAsia"/>
        </w:rPr>
        <w:t>通过发送此事件，设备会发送信号提示异步时间从物理接口被发出。</w:t>
      </w:r>
    </w:p>
    <w:p>
      <w:pPr>
        <w:spacing w:before="156"/>
        <w:ind w:left="840"/>
      </w:pPr>
      <w:r>
        <w:rPr>
          <w:rFonts w:hint="eastAsia"/>
        </w:rPr>
        <w:t>所有字段均由设备写入。</w:t>
      </w:r>
      <w:r>
        <w:t>event</w:t>
      </w:r>
      <w:r>
        <w:rPr>
          <w:rFonts w:hint="eastAsia"/>
        </w:rPr>
        <w:t>被设置为</w:t>
      </w:r>
      <w:r>
        <w:t>VIRTIO_SCSI_T_ASYNC_NOTIFY</w:t>
      </w:r>
      <w:r>
        <w:rPr>
          <w:rFonts w:hint="eastAsia"/>
        </w:rPr>
        <w:t>。</w:t>
      </w:r>
      <w:r>
        <w:t>lun</w:t>
      </w:r>
      <w:r>
        <w:rPr>
          <w:rFonts w:hint="eastAsia"/>
        </w:rPr>
        <w:t>定义</w:t>
      </w:r>
      <w:r>
        <w:t>SCSI</w:t>
      </w:r>
      <w:r>
        <w:rPr>
          <w:rFonts w:hint="eastAsia"/>
        </w:rPr>
        <w:t>主机中的逻辑单元。</w:t>
      </w:r>
      <w:r>
        <w:t>reason</w:t>
      </w:r>
      <w:r>
        <w:rPr>
          <w:rFonts w:hint="eastAsia"/>
        </w:rPr>
        <w:t>是驱动程序通过“异步通知订阅”命令订阅的事件的子集。</w:t>
      </w:r>
    </w:p>
    <w:p>
      <w:pPr>
        <w:spacing w:before="156"/>
        <w:ind w:left="840"/>
      </w:pPr>
      <w:r>
        <w:rPr>
          <w:rFonts w:hint="eastAsia"/>
        </w:rPr>
        <w:t>·</w:t>
      </w:r>
      <w:r>
        <w:t>LUN</w:t>
      </w:r>
      <w:r>
        <w:rPr>
          <w:rFonts w:hint="eastAsia"/>
        </w:rPr>
        <w:t>参数改变</w:t>
      </w:r>
    </w:p>
    <w:p>
      <w:pPr>
        <w:spacing w:before="156"/>
        <w:ind w:left="840"/>
      </w:pPr>
      <w:r>
        <mc:AlternateContent>
          <mc:Choice Requires="wps">
            <w:drawing>
              <wp:anchor distT="0" distB="0" distL="114300" distR="114300" simplePos="0" relativeHeight="251721728" behindDoc="0" locked="0" layoutInCell="1" allowOverlap="1">
                <wp:simplePos x="0" y="0"/>
                <wp:positionH relativeFrom="column">
                  <wp:posOffset>519430</wp:posOffset>
                </wp:positionH>
                <wp:positionV relativeFrom="paragraph">
                  <wp:posOffset>151130</wp:posOffset>
                </wp:positionV>
                <wp:extent cx="4919980" cy="568960"/>
                <wp:effectExtent l="0" t="0" r="13970" b="21590"/>
                <wp:wrapNone/>
                <wp:docPr id="54" name="文本框 54"/>
                <wp:cNvGraphicFramePr/>
                <a:graphic xmlns:a="http://schemas.openxmlformats.org/drawingml/2006/main">
                  <a:graphicData uri="http://schemas.microsoft.com/office/word/2010/wordprocessingShape">
                    <wps:wsp>
                      <wps:cNvSpPr txBox="1">
                        <a:spLocks noChangeArrowheads="1"/>
                      </wps:cNvSpPr>
                      <wps:spPr bwMode="auto">
                        <a:xfrm>
                          <a:off x="0" y="0"/>
                          <a:ext cx="4919980" cy="568960"/>
                        </a:xfrm>
                        <a:prstGeom prst="rect">
                          <a:avLst/>
                        </a:prstGeom>
                        <a:solidFill>
                          <a:srgbClr val="FFFFFF"/>
                        </a:solidFill>
                        <a:ln w="9525">
                          <a:solidFill>
                            <a:srgbClr val="000000"/>
                          </a:solidFill>
                          <a:miter lim="800000"/>
                        </a:ln>
                      </wps:spPr>
                      <wps:txbx>
                        <w:txbxContent>
                          <w:p>
                            <w:pPr>
                              <w:spacing w:before="120"/>
                              <w:rPr>
                                <w:szCs w:val="16"/>
                              </w:rPr>
                            </w:pPr>
                            <w:r>
                              <w:rPr>
                                <w:rFonts w:eastAsia="CourierNewPSMT"/>
                                <w:kern w:val="0"/>
                                <w:sz w:val="16"/>
                                <w:szCs w:val="16"/>
                              </w:rPr>
                              <w:t xml:space="preserve">#define VIRTIO_SCSI_T_PARAM_CHANGE </w:t>
                            </w:r>
                            <w:r>
                              <w:rPr>
                                <w:rFonts w:eastAsia="CourierNewPSMT"/>
                                <w:kern w:val="0"/>
                                <w:sz w:val="16"/>
                                <w:szCs w:val="16"/>
                              </w:rPr>
                              <w:tab/>
                            </w:r>
                            <w:r>
                              <w:rPr>
                                <w:rFonts w:eastAsia="CourierNewPSMT"/>
                                <w:kern w:val="0"/>
                                <w:sz w:val="16"/>
                                <w:szCs w:val="16"/>
                              </w:rPr>
                              <w:t>3</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0.9pt;margin-top:11.9pt;height:44.8pt;width:387.4pt;z-index:251721728;mso-width-relative:page;mso-height-relative:page;" fillcolor="#FFFFFF" filled="t" stroked="t" coordsize="21600,21600" o:gfxdata="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cNGYXYAAAACQEAAA8AAAAAAAAAAQAgAAAAIgAA&#10;AGRycy9kb3ducmV2LnhtbFBLAQIUABQAAAAIAIdO4kCIXzuFQQIAAIkEAAAOAAAAAAAAAAEAIAAA&#10;ACcBAABkcnMvZTJvRG9jLnhtbFBLBQYAAAAABgAGAFkBAADaBQAAAAA=&#10;">
                <v:fill on="t" focussize="0,0"/>
                <v:stroke color="#000000" miterlimit="8" joinstyle="miter"/>
                <v:imagedata o:title=""/>
                <o:lock v:ext="edit" aspectratio="f"/>
                <v:textbox>
                  <w:txbxContent>
                    <w:p>
                      <w:pPr>
                        <w:spacing w:before="120"/>
                        <w:rPr>
                          <w:szCs w:val="16"/>
                        </w:rPr>
                      </w:pPr>
                      <w:r>
                        <w:rPr>
                          <w:rFonts w:eastAsia="CourierNewPSMT"/>
                          <w:kern w:val="0"/>
                          <w:sz w:val="16"/>
                          <w:szCs w:val="16"/>
                        </w:rPr>
                        <w:t xml:space="preserve">#define VIRTIO_SCSI_T_PARAM_CHANGE </w:t>
                      </w:r>
                      <w:r>
                        <w:rPr>
                          <w:rFonts w:eastAsia="CourierNewPSMT"/>
                          <w:kern w:val="0"/>
                          <w:sz w:val="16"/>
                          <w:szCs w:val="16"/>
                        </w:rPr>
                        <w:tab/>
                      </w:r>
                      <w:r>
                        <w:rPr>
                          <w:rFonts w:eastAsia="CourierNewPSMT"/>
                          <w:kern w:val="0"/>
                          <w:sz w:val="16"/>
                          <w:szCs w:val="16"/>
                        </w:rPr>
                        <w:t>3</w:t>
                      </w:r>
                    </w:p>
                  </w:txbxContent>
                </v:textbox>
              </v:shape>
            </w:pict>
          </mc:Fallback>
        </mc:AlternateContent>
      </w:r>
    </w:p>
    <w:p>
      <w:pPr>
        <w:spacing w:before="156"/>
        <w:ind w:left="840"/>
      </w:pPr>
    </w:p>
    <w:p>
      <w:pPr>
        <w:spacing w:before="156"/>
        <w:ind w:left="840"/>
      </w:pPr>
      <w:r>
        <w:rPr>
          <w:rFonts w:hint="eastAsia"/>
        </w:rPr>
        <w:t>通过发送此事件，设备会发送信号提示逻辑单元的配置参数发生变化，例如容量或高速缓存模式。</w:t>
      </w:r>
      <w:r>
        <w:t>event</w:t>
      </w:r>
      <w:r>
        <w:rPr>
          <w:rFonts w:hint="eastAsia"/>
        </w:rPr>
        <w:t>设置为</w:t>
      </w:r>
      <w:r>
        <w:t>VIRTIO_SCSI_T_PARAM_CHANGE</w:t>
      </w:r>
      <w:r>
        <w:rPr>
          <w:rFonts w:hint="eastAsia"/>
        </w:rPr>
        <w:t>。</w:t>
      </w:r>
      <w:r>
        <w:t>lun</w:t>
      </w:r>
      <w:r>
        <w:rPr>
          <w:rFonts w:hint="eastAsia"/>
        </w:rPr>
        <w:t>定义</w:t>
      </w:r>
      <w:r>
        <w:t>SCSI</w:t>
      </w:r>
      <w:r>
        <w:rPr>
          <w:rFonts w:hint="eastAsia"/>
        </w:rPr>
        <w:t>主机中的逻辑单元。</w:t>
      </w:r>
    </w:p>
    <w:p>
      <w:pPr>
        <w:spacing w:before="156"/>
        <w:ind w:left="840"/>
      </w:pPr>
      <w:r>
        <w:rPr>
          <w:rFonts w:hint="eastAsia"/>
        </w:rPr>
        <w:t>同样的事件也</w:t>
      </w:r>
      <w:r>
        <w:rPr>
          <w:rFonts w:hint="eastAsia"/>
          <w:b/>
        </w:rPr>
        <w:t>应该</w:t>
      </w:r>
      <w:r>
        <w:rPr>
          <w:rFonts w:hint="eastAsia"/>
        </w:rPr>
        <w:t>被报告为单元注意条件。</w:t>
      </w:r>
      <w:r>
        <w:t>reason</w:t>
      </w:r>
      <w:r>
        <w:rPr>
          <w:rFonts w:hint="eastAsia"/>
        </w:rPr>
        <w:t>包含附加的感知代码和附加的感知代码限定符，分别位于</w:t>
      </w:r>
      <w:r>
        <w:t>0..7</w:t>
      </w:r>
      <w:r>
        <w:rPr>
          <w:rFonts w:hint="eastAsia"/>
        </w:rPr>
        <w:t>和</w:t>
      </w:r>
      <w:r>
        <w:t>8..15</w:t>
      </w:r>
      <w:r>
        <w:rPr>
          <w:rFonts w:hint="eastAsia"/>
        </w:rPr>
        <w:t>。</w:t>
      </w:r>
    </w:p>
    <w:p>
      <w:pPr>
        <w:spacing w:before="156"/>
        <w:ind w:left="840"/>
      </w:pPr>
      <w:r>
        <w:rPr>
          <w:rFonts w:hint="eastAsia"/>
          <w:b/>
        </w:rPr>
        <w:t>注：</w:t>
      </w:r>
      <w:r>
        <w:rPr>
          <w:rFonts w:hint="eastAsia"/>
        </w:rPr>
        <w:t>例如容量变化将以</w:t>
      </w:r>
      <w:r>
        <w:t>asc 0x2a, ascq 0x09(</w:t>
      </w:r>
      <w:r>
        <w:rPr>
          <w:rFonts w:hint="eastAsia"/>
        </w:rPr>
        <w:t>容量数据已发生变化</w:t>
      </w:r>
      <w:r>
        <w:t>)</w:t>
      </w:r>
      <w:r>
        <w:rPr>
          <w:rFonts w:hint="eastAsia"/>
        </w:rPr>
        <w:t>进行报告。</w:t>
      </w:r>
    </w:p>
    <w:p>
      <w:pPr>
        <w:spacing w:before="156"/>
        <w:ind w:left="840"/>
      </w:pPr>
      <w:r>
        <w:rPr>
          <w:rFonts w:hint="eastAsia"/>
        </w:rPr>
        <w:t>对于</w:t>
      </w:r>
      <w:r>
        <w:t>MMC</w:t>
      </w:r>
      <w:r>
        <w:rPr>
          <w:rFonts w:hint="eastAsia"/>
        </w:rPr>
        <w:t>设备（查询类型</w:t>
      </w:r>
      <w:r>
        <w:t>5</w:t>
      </w:r>
      <w:r>
        <w:rPr>
          <w:rFonts w:hint="eastAsia"/>
        </w:rPr>
        <w:t>），此事件与异步通知事件之间会有一部分重叠，因此为简单起见，主机永远不会为</w:t>
      </w:r>
      <w:r>
        <w:t>MMC</w:t>
      </w:r>
      <w:r>
        <w:rPr>
          <w:rFonts w:hint="eastAsia"/>
        </w:rPr>
        <w:t>设备报告此事件。</w:t>
      </w:r>
    </w:p>
    <w:p>
      <w:pPr>
        <w:pStyle w:val="7"/>
      </w:pPr>
      <w:r>
        <w:t xml:space="preserve">5.6.6.3.1 </w:t>
      </w:r>
      <w:r>
        <w:rPr>
          <w:rFonts w:hint="eastAsia"/>
        </w:rPr>
        <w:t>驱动要求：设备操作：</w:t>
      </w:r>
      <w:r>
        <w:t>eventq</w:t>
      </w:r>
    </w:p>
    <w:p>
      <w:pPr>
        <w:spacing w:before="156"/>
      </w:pPr>
      <w:r>
        <w:rPr>
          <w:rFonts w:hint="eastAsia"/>
        </w:rPr>
        <w:t>驱动程序</w:t>
      </w:r>
      <w:r>
        <w:rPr>
          <w:rFonts w:hint="eastAsia"/>
          <w:b/>
        </w:rPr>
        <w:t>应该</w:t>
      </w:r>
      <w:r>
        <w:rPr>
          <w:rFonts w:hint="eastAsia"/>
        </w:rPr>
        <w:t>用缓冲区填满</w:t>
      </w:r>
      <w:r>
        <w:t>eventq</w:t>
      </w:r>
      <w:r>
        <w:rPr>
          <w:rFonts w:hint="eastAsia"/>
        </w:rPr>
        <w:t>。这些缓冲区必须是设备可写的，并且应该至少为</w:t>
      </w:r>
      <w:r>
        <w:t>event_info_size</w:t>
      </w:r>
      <w:r>
        <w:rPr>
          <w:rFonts w:hint="eastAsia"/>
        </w:rPr>
        <w:t>字节长，并且其大小必须至少为</w:t>
      </w:r>
      <w:r>
        <w:t>struct virtio_scsi_event</w:t>
      </w:r>
      <w:r>
        <w:rPr>
          <w:rFonts w:hint="eastAsia"/>
        </w:rPr>
        <w:t>。</w:t>
      </w:r>
    </w:p>
    <w:p>
      <w:pPr>
        <w:spacing w:before="156"/>
      </w:pPr>
      <w:r>
        <w:rPr>
          <w:rFonts w:hint="eastAsia"/>
        </w:rPr>
        <w:t>如果时间使第</w:t>
      </w:r>
      <w:r>
        <w:t>31</w:t>
      </w:r>
      <w:r>
        <w:rPr>
          <w:rFonts w:hint="eastAsia"/>
        </w:rPr>
        <w:t>位被设置，则驱动程序应该通过轮询逻辑单元来获取单元注意条件，与</w:t>
      </w:r>
      <w:r>
        <w:t>/</w:t>
      </w:r>
      <w:r>
        <w:rPr>
          <w:rFonts w:hint="eastAsia"/>
        </w:rPr>
        <w:t>或使用任何形式的适用于访客操作系统的总线扫描，并</w:t>
      </w:r>
      <w:r>
        <w:rPr>
          <w:rFonts w:hint="eastAsia"/>
          <w:b/>
        </w:rPr>
        <w:t>应该</w:t>
      </w:r>
      <w:r>
        <w:rPr>
          <w:rFonts w:hint="eastAsia"/>
        </w:rPr>
        <w:t>使用</w:t>
      </w:r>
      <w:r>
        <w:t>SCSI</w:t>
      </w:r>
      <w:r>
        <w:rPr>
          <w:rFonts w:hint="eastAsia"/>
        </w:rPr>
        <w:t>命令手动轮询异步时间。</w:t>
      </w:r>
    </w:p>
    <w:p>
      <w:pPr>
        <w:spacing w:before="156"/>
      </w:pPr>
      <w:r>
        <w:rPr>
          <w:rFonts w:hint="eastAsia"/>
        </w:rPr>
        <w:t>当由于对</w:t>
      </w:r>
      <w:r>
        <w:t>LUN0</w:t>
      </w:r>
      <w:r>
        <w:rPr>
          <w:rFonts w:hint="eastAsia"/>
        </w:rPr>
        <w:t>设置</w:t>
      </w:r>
      <w:r>
        <w:t>VIRTIO_SCSI_EVT_RESET_REMOVED</w:t>
      </w:r>
      <w:r>
        <w:rPr>
          <w:rFonts w:hint="eastAsia"/>
        </w:rPr>
        <w:t>或</w:t>
      </w:r>
      <w:r>
        <w:t>VIRTIO_SCSI_EVT_RESET_RESCAN</w:t>
      </w:r>
      <w:r>
        <w:rPr>
          <w:rFonts w:hint="eastAsia"/>
        </w:rPr>
        <w:t>而收到</w:t>
      </w:r>
      <w:r>
        <w:t>VIRTIO_SCSI_T_TRANSPORT_RESET</w:t>
      </w:r>
      <w:r>
        <w:rPr>
          <w:rFonts w:hint="eastAsia"/>
        </w:rPr>
        <w:t>消息时，驱动程序</w:t>
      </w:r>
      <w:r>
        <w:rPr>
          <w:rFonts w:hint="eastAsia"/>
          <w:b/>
        </w:rPr>
        <w:t>应该</w:t>
      </w:r>
      <w:r>
        <w:rPr>
          <w:rFonts w:hint="eastAsia"/>
        </w:rPr>
        <w:t>要求启动器重新扫描目标，用于检测整个目标出现或者消失的情况。</w:t>
      </w:r>
    </w:p>
    <w:p>
      <w:pPr>
        <w:pStyle w:val="7"/>
      </w:pPr>
      <w:bookmarkStart w:id="165" w:name="_5.6.6.3.2_设备要求：设备操作：eventq"/>
      <w:bookmarkEnd w:id="165"/>
      <w:r>
        <w:t xml:space="preserve">5.6.6.3.2 </w:t>
      </w:r>
      <w:r>
        <w:rPr>
          <w:rFonts w:hint="eastAsia"/>
        </w:rPr>
        <w:t>设备要求：设备操作：</w:t>
      </w:r>
      <w:r>
        <w:t>eventq</w:t>
      </w:r>
    </w:p>
    <w:p>
      <w:pPr>
        <w:spacing w:before="156"/>
      </w:pPr>
      <w:r>
        <w:rPr>
          <w:rFonts w:hint="eastAsia"/>
        </w:rPr>
        <w:t>由于丢失缓冲区而丢失事件，则设备</w:t>
      </w:r>
      <w:r>
        <w:rPr>
          <w:rFonts w:hint="eastAsia"/>
          <w:b/>
        </w:rPr>
        <w:t>必须</w:t>
      </w:r>
      <w:r>
        <w:rPr>
          <w:rFonts w:hint="eastAsia"/>
        </w:rPr>
        <w:t>在事件中设置第</w:t>
      </w:r>
      <w:r>
        <w:t>31</w:t>
      </w:r>
      <w:r>
        <w:rPr>
          <w:rFonts w:hint="eastAsia"/>
        </w:rPr>
        <w:t>位，且它</w:t>
      </w:r>
      <w:r>
        <w:rPr>
          <w:rFonts w:hint="eastAsia"/>
          <w:b/>
        </w:rPr>
        <w:t>可以</w:t>
      </w:r>
      <w:r>
        <w:rPr>
          <w:rFonts w:hint="eastAsia"/>
        </w:rPr>
        <w:t>使用</w:t>
      </w:r>
      <w:r>
        <w:t>VIRTIO_SCSI_T_NO_EVENT</w:t>
      </w:r>
      <w:r>
        <w:rPr>
          <w:rFonts w:hint="eastAsia"/>
        </w:rPr>
        <w:t>事件来报告此情况。</w:t>
      </w:r>
    </w:p>
    <w:p>
      <w:pPr>
        <w:spacing w:before="156"/>
      </w:pPr>
      <w:r>
        <w:rPr>
          <w:rFonts w:hint="eastAsia"/>
        </w:rPr>
        <w:t>除非协商了</w:t>
      </w:r>
      <w:r>
        <w:t>VIRTIO_SCSI_F_HOTPLUG</w:t>
      </w:r>
      <w:r>
        <w:rPr>
          <w:rFonts w:hint="eastAsia"/>
        </w:rPr>
        <w:t>，否则设备</w:t>
      </w:r>
      <w:r>
        <w:rPr>
          <w:rFonts w:hint="eastAsia"/>
          <w:b/>
        </w:rPr>
        <w:t>不得</w:t>
      </w:r>
      <w:r>
        <w:rPr>
          <w:rFonts w:hint="eastAsia"/>
        </w:rPr>
        <w:t>发送原因设置为</w:t>
      </w:r>
      <w:r>
        <w:t>VIRTIO_SCSI_EVT_RESET_REMOVED</w:t>
      </w:r>
      <w:r>
        <w:rPr>
          <w:rFonts w:hint="eastAsia"/>
        </w:rPr>
        <w:t>或</w:t>
      </w:r>
      <w:r>
        <w:t>VIRTIO_SCSI_EVT_RESET_RESCAN</w:t>
      </w:r>
      <w:r>
        <w:rPr>
          <w:rFonts w:hint="eastAsia"/>
        </w:rPr>
        <w:t>的</w:t>
      </w:r>
      <w:r>
        <w:t>VIRTIO_SCSI_T_TRANSPORT_RESET</w:t>
      </w:r>
      <w:r>
        <w:rPr>
          <w:rFonts w:hint="eastAsia"/>
        </w:rPr>
        <w:t>消息。</w:t>
      </w:r>
    </w:p>
    <w:p>
      <w:pPr>
        <w:spacing w:before="156"/>
      </w:pPr>
      <w:r>
        <w:rPr>
          <w:rFonts w:hint="eastAsia"/>
        </w:rPr>
        <w:t>设备</w:t>
      </w:r>
      <w:r>
        <w:rPr>
          <w:rFonts w:hint="eastAsia"/>
          <w:b/>
        </w:rPr>
        <w:t>不得</w:t>
      </w:r>
      <w:r>
        <w:rPr>
          <w:rFonts w:hint="eastAsia"/>
        </w:rPr>
        <w:t>向</w:t>
      </w:r>
      <w:r>
        <w:t>MMC</w:t>
      </w:r>
      <w:r>
        <w:rPr>
          <w:rFonts w:hint="eastAsia"/>
        </w:rPr>
        <w:t>设备报告</w:t>
      </w:r>
      <w:r>
        <w:t>VIRTIO_SCSI_T_PARAM_CHANGE</w:t>
      </w:r>
      <w:r>
        <w:rPr>
          <w:rFonts w:hint="eastAsia"/>
        </w:rPr>
        <w:t>。</w:t>
      </w:r>
    </w:p>
    <w:p>
      <w:pPr>
        <w:pStyle w:val="7"/>
      </w:pPr>
      <w:bookmarkStart w:id="166" w:name="_5.6.6.3.3_旧版接口：设备操作：eventq"/>
      <w:bookmarkEnd w:id="166"/>
      <w:r>
        <w:t xml:space="preserve">5.6.6.3.3 </w:t>
      </w:r>
      <w:r>
        <w:rPr>
          <w:rFonts w:hint="eastAsia"/>
        </w:rPr>
        <w:t>旧版接口：设备操作：</w:t>
      </w:r>
      <w:r>
        <w:t>eventq</w:t>
      </w:r>
    </w:p>
    <w:p>
      <w:pPr>
        <w:spacing w:before="156"/>
      </w:pPr>
      <w:r>
        <w:rPr>
          <w:rFonts w:hint="eastAsia"/>
        </w:rPr>
        <w:t>使用旧版接口时，过渡设备和驱动程序必须根据访客的本机端字节序格式化</w:t>
      </w:r>
      <w:r>
        <w:t>struct virtio_scsi_event</w:t>
      </w:r>
      <w:r>
        <w:rPr>
          <w:rFonts w:hint="eastAsia"/>
        </w:rPr>
        <w:t>中的字段，而不是（必要时不使用旧版接口）小端字节序。</w:t>
      </w:r>
    </w:p>
    <w:p>
      <w:pPr>
        <w:pStyle w:val="6"/>
      </w:pPr>
      <w:r>
        <w:t xml:space="preserve">5.6.6.4 </w:t>
      </w:r>
      <w:r>
        <w:rPr>
          <w:rFonts w:hint="eastAsia"/>
        </w:rPr>
        <w:t>旧版接口：框架要求</w:t>
      </w:r>
    </w:p>
    <w:p>
      <w:pPr>
        <w:spacing w:before="156"/>
      </w:pPr>
      <w:r>
        <w:rPr>
          <w:rFonts w:hint="eastAsia"/>
        </w:rPr>
        <w:t>当使用旧版接口时，使用传统接口时，尚未协商</w:t>
      </w:r>
      <w:r>
        <w:t>VIRTIO_F_ANY_LAYOUT</w:t>
      </w:r>
      <w:r>
        <w:rPr>
          <w:rFonts w:hint="eastAsia"/>
        </w:rPr>
        <w:t>的过渡驱动程序必须对</w:t>
      </w:r>
      <w:r>
        <w:t>lun</w:t>
      </w:r>
      <w:r>
        <w:rPr>
          <w:rFonts w:hint="eastAsia"/>
        </w:rPr>
        <w:t>，</w:t>
      </w:r>
      <w:r>
        <w:t>id</w:t>
      </w:r>
      <w:r>
        <w:rPr>
          <w:rFonts w:hint="eastAsia"/>
        </w:rPr>
        <w:t>，</w:t>
      </w:r>
      <w:r>
        <w:t>task_attr</w:t>
      </w:r>
      <w:r>
        <w:rPr>
          <w:rFonts w:hint="eastAsia"/>
        </w:rPr>
        <w:t>，</w:t>
      </w:r>
      <w:r>
        <w:t>prio</w:t>
      </w:r>
      <w:r>
        <w:rPr>
          <w:rFonts w:hint="eastAsia"/>
        </w:rPr>
        <w:t>，</w:t>
      </w:r>
      <w:r>
        <w:t>crn</w:t>
      </w:r>
      <w:r>
        <w:rPr>
          <w:rFonts w:hint="eastAsia"/>
        </w:rPr>
        <w:t>和</w:t>
      </w:r>
      <w:r>
        <w:t>cdb</w:t>
      </w:r>
      <w:r>
        <w:rPr>
          <w:rFonts w:hint="eastAsia"/>
        </w:rPr>
        <w:t>字段使用单个描述符，并且必须对</w:t>
      </w:r>
      <w:r>
        <w:t>sense_len</w:t>
      </w:r>
      <w:r>
        <w:rPr>
          <w:rFonts w:hint="eastAsia"/>
        </w:rPr>
        <w:t>，</w:t>
      </w:r>
      <w:r>
        <w:t>residual</w:t>
      </w:r>
      <w:r>
        <w:rPr>
          <w:rFonts w:hint="eastAsia"/>
        </w:rPr>
        <w:t>，</w:t>
      </w:r>
      <w:r>
        <w:t>status_qualifier</w:t>
      </w:r>
      <w:r>
        <w:rPr>
          <w:rFonts w:hint="eastAsia"/>
        </w:rPr>
        <w:t>，</w:t>
      </w:r>
      <w:r>
        <w:t>status</w:t>
      </w:r>
      <w:r>
        <w:rPr>
          <w:rFonts w:hint="eastAsia"/>
        </w:rPr>
        <w:t>，</w:t>
      </w:r>
      <w:r>
        <w:t>response</w:t>
      </w:r>
      <w:r>
        <w:rPr>
          <w:rFonts w:hint="eastAsia"/>
        </w:rPr>
        <w:t>以及</w:t>
      </w:r>
      <w:r>
        <w:t>sense fields</w:t>
      </w:r>
      <w:r>
        <w:rPr>
          <w:rFonts w:hint="eastAsia"/>
        </w:rPr>
        <w:t>只使用单个描述符。</w:t>
      </w:r>
    </w:p>
    <w:p/>
    <w:p/>
    <w:p/>
    <w:p/>
    <w:p/>
    <w:p>
      <w:pPr>
        <w:pStyle w:val="3"/>
      </w:pPr>
      <w:bookmarkStart w:id="167" w:name="_Toc1504073"/>
      <w:r>
        <w:rPr>
          <w:rFonts w:hint="eastAsia"/>
        </w:rPr>
        <w:t>6 保留的功能位</w:t>
      </w:r>
      <w:bookmarkEnd w:id="167"/>
    </w:p>
    <w:p>
      <w:r>
        <w:tab/>
      </w:r>
      <w:r>
        <w:rPr>
          <w:rFonts w:hint="eastAsia"/>
        </w:rPr>
        <w:t>目前，定义了三个与设备无关的功能位：</w:t>
      </w:r>
    </w:p>
    <w:p>
      <w:r>
        <w:tab/>
      </w:r>
      <w:r>
        <w:rPr>
          <w:rFonts w:hint="eastAsia"/>
          <w:b/>
        </w:rPr>
        <w:t>VIRTIO_F_RING_INDIRECT_DESC（28）</w:t>
      </w:r>
      <w:r>
        <w:rPr>
          <w:rFonts w:hint="eastAsia"/>
        </w:rPr>
        <w:t>协商此功能表明驱动程序可以使用设置了VIRTQ_DESC_F_INDIRECT标志的描述符，如2.4.5.3间接描述符中所述。</w:t>
      </w:r>
    </w:p>
    <w:p>
      <w:r>
        <w:tab/>
      </w:r>
      <w:r>
        <w:rPr>
          <w:rFonts w:hint="eastAsia"/>
          <w:b/>
        </w:rPr>
        <w:t>VIRTIO_F_RING_EVENT_IDX（29）</w:t>
      </w:r>
      <w:r>
        <w:rPr>
          <w:rFonts w:hint="eastAsia"/>
        </w:rPr>
        <w:t>此功能启用used_event和avail_event字段，如2.4.7和2.4.8中所述。</w:t>
      </w:r>
    </w:p>
    <w:p>
      <w:r>
        <w:tab/>
      </w:r>
      <w:r>
        <w:rPr>
          <w:rFonts w:hint="eastAsia"/>
          <w:b/>
        </w:rPr>
        <w:t>VIRTIO_F_VERSION_1（32）</w:t>
      </w:r>
      <w:r>
        <w:rPr>
          <w:rFonts w:hint="eastAsia"/>
        </w:rPr>
        <w:t>这表示符合此规范，提供了一种检测旧设备或驱动程序的简单方法。</w:t>
      </w:r>
    </w:p>
    <w:p>
      <w:pPr>
        <w:pStyle w:val="4"/>
      </w:pPr>
      <w:bookmarkStart w:id="168" w:name="_6.1驱动程序要求：保留功能位"/>
      <w:bookmarkEnd w:id="168"/>
      <w:bookmarkStart w:id="169" w:name="_Toc1504074"/>
      <w:r>
        <w:rPr>
          <w:rFonts w:hint="eastAsia"/>
        </w:rPr>
        <w:t>6.1驱动程序要求：保留功能位</w:t>
      </w:r>
      <w:bookmarkEnd w:id="169"/>
    </w:p>
    <w:p>
      <w:r>
        <w:tab/>
      </w:r>
      <w:r>
        <w:rPr>
          <w:rFonts w:hint="eastAsia"/>
        </w:rPr>
        <w:t>如果提供VIRTIO_F_VERSION_1功能位，驱动程序必须（</w:t>
      </w:r>
      <w:r>
        <w:t>MUST</w:t>
      </w:r>
      <w:r>
        <w:rPr>
          <w:rFonts w:hint="eastAsia"/>
        </w:rPr>
        <w:t xml:space="preserve">）接受VIRTIO_F_VERSION_1。 </w:t>
      </w:r>
    </w:p>
    <w:p>
      <w:r>
        <w:tab/>
      </w:r>
      <w:r>
        <w:rPr>
          <w:rFonts w:hint="eastAsia"/>
        </w:rPr>
        <w:t>如果未提供VIRTIO_F_VERSION_1，则驱动程序可能（M</w:t>
      </w:r>
      <w:r>
        <w:t>AY</w:t>
      </w:r>
      <w:r>
        <w:rPr>
          <w:rFonts w:hint="eastAsia"/>
        </w:rPr>
        <w:t>）无法进一步操作。</w:t>
      </w:r>
    </w:p>
    <w:p>
      <w:pPr>
        <w:pStyle w:val="4"/>
      </w:pPr>
      <w:bookmarkStart w:id="170" w:name="_6.2设备要求：保留功能位"/>
      <w:bookmarkEnd w:id="170"/>
      <w:bookmarkStart w:id="171" w:name="_Toc1504075"/>
      <w:r>
        <w:rPr>
          <w:rFonts w:hint="eastAsia"/>
        </w:rPr>
        <w:t>6.2设备要求：保留功能位</w:t>
      </w:r>
      <w:bookmarkEnd w:id="171"/>
    </w:p>
    <w:p>
      <w:r>
        <w:tab/>
      </w:r>
      <w:r>
        <w:rPr>
          <w:rFonts w:hint="eastAsia"/>
        </w:rPr>
        <w:t>设备必须（M</w:t>
      </w:r>
      <w:r>
        <w:t>UST</w:t>
      </w:r>
      <w:r>
        <w:rPr>
          <w:rFonts w:hint="eastAsia"/>
        </w:rPr>
        <w:t>）提供VIRTIO_F_VERSION_1功能位。 如果不接受VIRTIO_F_VERSION_1，设备可能无法进一步运行</w:t>
      </w:r>
    </w:p>
    <w:p>
      <w:pPr>
        <w:pStyle w:val="4"/>
      </w:pPr>
      <w:bookmarkStart w:id="172" w:name="_6.3传统接口：保留功能位"/>
      <w:bookmarkEnd w:id="172"/>
      <w:bookmarkStart w:id="173" w:name="_Toc1504076"/>
      <w:r>
        <w:rPr>
          <w:rFonts w:hint="eastAsia"/>
        </w:rPr>
        <w:t>6.3传统接口：保留功能位</w:t>
      </w:r>
      <w:bookmarkEnd w:id="173"/>
    </w:p>
    <w:p>
      <w:r>
        <w:tab/>
      </w:r>
      <w:r>
        <w:rPr>
          <w:rFonts w:hint="eastAsia"/>
        </w:rPr>
        <w:t>过渡设备可提供以下内容：</w:t>
      </w:r>
    </w:p>
    <w:p>
      <w:r>
        <w:tab/>
      </w:r>
      <w:r>
        <w:rPr>
          <w:rFonts w:hint="eastAsia"/>
          <w:b/>
        </w:rPr>
        <w:t>VIRTIO_F_NOTIFY_ON_EMPTY（24）</w:t>
      </w:r>
      <w:r>
        <w:rPr>
          <w:rFonts w:hint="eastAsia"/>
        </w:rPr>
        <w:t>如果驱动程序已协商此功能，则设备必须（M</w:t>
      </w:r>
      <w:r>
        <w:t>UST</w:t>
      </w:r>
      <w:r>
        <w:rPr>
          <w:rFonts w:hint="eastAsia"/>
        </w:rPr>
        <w:t>）发出中断，如果设备用尽了virtqueue上的可用描述符，即使使用VIRTQ_AVAIL_F_NO_INTERRUPT</w:t>
      </w:r>
      <w:r>
        <w:t xml:space="preserve"> </w:t>
      </w:r>
      <w:r>
        <w:rPr>
          <w:rFonts w:hint="eastAsia"/>
        </w:rPr>
        <w:t>flag或中</w:t>
      </w:r>
      <w:r>
        <w:rPr>
          <w:rFonts w:hint="eastAsia"/>
          <w:b/>
          <w:i/>
        </w:rPr>
        <w:t>used_event</w:t>
      </w:r>
      <w:r>
        <w:rPr>
          <w:rFonts w:hint="eastAsia"/>
        </w:rPr>
        <w:t>字段抑制了中断。</w:t>
      </w:r>
    </w:p>
    <w:p>
      <w:r>
        <w:rPr>
          <w:b/>
        </w:rPr>
        <w:tab/>
      </w:r>
      <w:r>
        <w:rPr>
          <w:rFonts w:hint="eastAsia"/>
          <w:b/>
        </w:rPr>
        <w:t>注意：</w:t>
      </w:r>
      <w:r>
        <w:rPr>
          <w:rFonts w:hint="eastAsia"/>
        </w:rPr>
        <w:t>使用此功能的驱动程序的一个示例是传统网络驱动程序：它不需要知道每次传输数据包，但它的确需要在传输后的有限时间内释放传输的数据包。 如果设备在发送完所有数据包时中断它，则可以避免使用定时器。</w:t>
      </w:r>
    </w:p>
    <w:p>
      <w:r>
        <w:tab/>
      </w:r>
      <w:r>
        <w:rPr>
          <w:rFonts w:hint="eastAsia"/>
        </w:rPr>
        <w:t>过渡设备必须被提供，如果设备被提供，过渡驱动程序必须接受以下内容：</w:t>
      </w:r>
    </w:p>
    <w:p>
      <w:r>
        <w:tab/>
      </w:r>
      <w:r>
        <w:rPr>
          <w:rFonts w:hint="eastAsia"/>
          <w:b/>
        </w:rPr>
        <w:t>VIRTIO_F_ANY_LAYOUT（27）</w:t>
      </w:r>
      <w:r>
        <w:rPr>
          <w:rFonts w:hint="eastAsia"/>
        </w:rPr>
        <w:t>此功能表示设备接受任意描述符布局，如第2.4.4.3节“传统接口：消息帧”中所述。</w:t>
      </w:r>
    </w:p>
    <w:p>
      <w:r>
        <w:tab/>
      </w:r>
      <w:r>
        <w:rPr>
          <w:rFonts w:hint="eastAsia"/>
          <w:b/>
        </w:rPr>
        <w:t>UNUSED（30）</w:t>
      </w:r>
      <w:r>
        <w:rPr>
          <w:rFonts w:hint="eastAsia"/>
        </w:rPr>
        <w:t>qemu的实现是使用位30来检查未正确执行特征协商的virtio的实验早期版本，并且不应该被协商。</w:t>
      </w:r>
    </w:p>
    <w:p>
      <w:pPr>
        <w:pStyle w:val="3"/>
      </w:pPr>
      <w:bookmarkStart w:id="174" w:name="_Toc1504077"/>
      <w:r>
        <w:rPr>
          <w:rFonts w:hint="eastAsia"/>
        </w:rPr>
        <w:t>7</w:t>
      </w:r>
      <w:r>
        <w:t xml:space="preserve"> </w:t>
      </w:r>
      <w:r>
        <w:rPr>
          <w:rFonts w:hint="eastAsia"/>
        </w:rPr>
        <w:t>一致性</w:t>
      </w:r>
      <w:bookmarkEnd w:id="174"/>
    </w:p>
    <w:p>
      <w:r>
        <w:tab/>
      </w:r>
      <w:r>
        <w:rPr>
          <w:rFonts w:hint="eastAsia"/>
        </w:rPr>
        <w:t>本章列出了每个章节的一致性目标和条款; 这也构成了一个有用的清单，要求作者参考他们的实施！</w:t>
      </w:r>
    </w:p>
    <w:p>
      <w:pPr>
        <w:pStyle w:val="4"/>
      </w:pPr>
      <w:bookmarkStart w:id="175" w:name="_Toc1504078"/>
      <w:r>
        <w:rPr>
          <w:rFonts w:hint="eastAsia"/>
        </w:rPr>
        <w:t>7.1一致性目标</w:t>
      </w:r>
      <w:bookmarkEnd w:id="175"/>
    </w:p>
    <w:p>
      <w:r>
        <w:tab/>
      </w:r>
      <w:r>
        <w:rPr>
          <w:rFonts w:hint="eastAsia"/>
        </w:rPr>
        <w:t>一致性目标：</w:t>
      </w:r>
    </w:p>
    <w:p>
      <w:r>
        <w:rPr>
          <w:rFonts w:hint="eastAsia"/>
          <w:b/>
        </w:rPr>
        <w:t>驱动程序</w:t>
      </w:r>
      <w:r>
        <w:rPr>
          <w:rFonts w:hint="eastAsia"/>
        </w:rPr>
        <w:t xml:space="preserve"> </w:t>
      </w:r>
      <w:r>
        <w:t xml:space="preserve"> </w:t>
      </w:r>
      <w:r>
        <w:rPr>
          <w:rFonts w:hint="eastAsia"/>
        </w:rPr>
        <w:t>驱动程序必须符合三个一致性条款：</w:t>
      </w:r>
    </w:p>
    <w:p>
      <w:r>
        <w:tab/>
      </w:r>
      <w:r>
        <w:rPr>
          <w:rFonts w:hint="eastAsia"/>
        </w:rPr>
        <w:t>•</w:t>
      </w:r>
      <w:r>
        <w:t xml:space="preserve"> </w:t>
      </w:r>
      <w:r>
        <w:rPr>
          <w:rFonts w:hint="eastAsia"/>
        </w:rPr>
        <w:t>条款</w:t>
      </w:r>
      <w:r>
        <w:t xml:space="preserve"> </w:t>
      </w:r>
      <w:r>
        <w:fldChar w:fldCharType="begin"/>
      </w:r>
      <w:r>
        <w:instrText xml:space="preserve"> HYPERLINK \l "_7.2_驱动程序的一致性" </w:instrText>
      </w:r>
      <w:r>
        <w:fldChar w:fldCharType="separate"/>
      </w:r>
      <w:r>
        <w:rPr>
          <w:rStyle w:val="24"/>
        </w:rPr>
        <w:t>7.2</w:t>
      </w:r>
      <w:r>
        <w:rPr>
          <w:rStyle w:val="24"/>
        </w:rPr>
        <w:fldChar w:fldCharType="end"/>
      </w:r>
      <w:r>
        <w:rPr>
          <w:rFonts w:hint="eastAsia"/>
        </w:rPr>
        <w:t>。</w:t>
      </w:r>
    </w:p>
    <w:p>
      <w:r>
        <w:tab/>
      </w:r>
      <w:r>
        <w:rPr>
          <w:rFonts w:hint="eastAsia"/>
        </w:rPr>
        <w:t>•</w:t>
      </w:r>
      <w:r>
        <w:t xml:space="preserve"> </w:t>
      </w:r>
      <w:r>
        <w:rPr>
          <w:rFonts w:hint="eastAsia"/>
        </w:rPr>
        <w:t>条款</w:t>
      </w:r>
      <w:r>
        <w:t xml:space="preserve"> </w:t>
      </w:r>
      <w:r>
        <w:fldChar w:fldCharType="begin"/>
      </w:r>
      <w:r>
        <w:instrText xml:space="preserve"> HYPERLINK \l "_7.2.1_PCI驱动程序一致性" </w:instrText>
      </w:r>
      <w:r>
        <w:fldChar w:fldCharType="separate"/>
      </w:r>
      <w:r>
        <w:rPr>
          <w:rStyle w:val="24"/>
        </w:rPr>
        <w:t>7.2.1</w:t>
      </w:r>
      <w:r>
        <w:rPr>
          <w:rStyle w:val="24"/>
        </w:rPr>
        <w:fldChar w:fldCharType="end"/>
      </w:r>
      <w:r>
        <w:t xml:space="preserve">, </w:t>
      </w:r>
      <w:r>
        <w:fldChar w:fldCharType="begin"/>
      </w:r>
      <w:r>
        <w:instrText xml:space="preserve"> HYPERLINK \l "_7.2.2_MMIO驱动程序一致性" </w:instrText>
      </w:r>
      <w:r>
        <w:fldChar w:fldCharType="separate"/>
      </w:r>
      <w:r>
        <w:rPr>
          <w:rStyle w:val="24"/>
        </w:rPr>
        <w:t>7.2.2</w:t>
      </w:r>
      <w:r>
        <w:rPr>
          <w:rStyle w:val="24"/>
        </w:rPr>
        <w:fldChar w:fldCharType="end"/>
      </w:r>
      <w:r>
        <w:t xml:space="preserve"> or </w:t>
      </w:r>
      <w:r>
        <w:fldChar w:fldCharType="begin"/>
      </w:r>
      <w:r>
        <w:instrText xml:space="preserve"> HYPERLINK \l "_7.2.3通道I_/_O驱动程序一致性" </w:instrText>
      </w:r>
      <w:r>
        <w:fldChar w:fldCharType="separate"/>
      </w:r>
      <w:r>
        <w:rPr>
          <w:rStyle w:val="24"/>
        </w:rPr>
        <w:t>7.2.3</w:t>
      </w:r>
      <w:r>
        <w:rPr>
          <w:rStyle w:val="24"/>
        </w:rPr>
        <w:fldChar w:fldCharType="end"/>
      </w:r>
      <w:r>
        <w:rPr>
          <w:rFonts w:hint="eastAsia"/>
        </w:rPr>
        <w:t>之一。</w:t>
      </w:r>
    </w:p>
    <w:p>
      <w:r>
        <w:tab/>
      </w:r>
      <w:r>
        <w:rPr>
          <w:rFonts w:hint="eastAsia"/>
        </w:rPr>
        <w:t>•</w:t>
      </w:r>
      <w:r>
        <w:t xml:space="preserve"> </w:t>
      </w:r>
      <w:r>
        <w:rPr>
          <w:rFonts w:hint="eastAsia"/>
        </w:rPr>
        <w:t>条款</w:t>
      </w:r>
      <w:r>
        <w:fldChar w:fldCharType="begin"/>
      </w:r>
      <w:r>
        <w:instrText xml:space="preserve"> HYPERLINK \l "_7.2.4网络驱动程序一致性" </w:instrText>
      </w:r>
      <w:r>
        <w:fldChar w:fldCharType="separate"/>
      </w:r>
      <w:r>
        <w:rPr>
          <w:rStyle w:val="24"/>
        </w:rPr>
        <w:t>7.2.4</w:t>
      </w:r>
      <w:r>
        <w:rPr>
          <w:rStyle w:val="24"/>
        </w:rPr>
        <w:fldChar w:fldCharType="end"/>
      </w:r>
      <w:r>
        <w:t xml:space="preserve">, </w:t>
      </w:r>
      <w:r>
        <w:fldChar w:fldCharType="begin"/>
      </w:r>
      <w:r>
        <w:instrText xml:space="preserve"> HYPERLINK \l "_7.2.5块驱动程序一致性" </w:instrText>
      </w:r>
      <w:r>
        <w:fldChar w:fldCharType="separate"/>
      </w:r>
      <w:r>
        <w:rPr>
          <w:rStyle w:val="24"/>
        </w:rPr>
        <w:t>7.2.5</w:t>
      </w:r>
      <w:r>
        <w:rPr>
          <w:rStyle w:val="24"/>
        </w:rPr>
        <w:fldChar w:fldCharType="end"/>
      </w:r>
      <w:r>
        <w:t xml:space="preserve">, </w:t>
      </w:r>
      <w:r>
        <w:fldChar w:fldCharType="begin"/>
      </w:r>
      <w:r>
        <w:instrText xml:space="preserve"> HYPERLINK \l "_7.2.6控制台驱动程序一致性" </w:instrText>
      </w:r>
      <w:r>
        <w:fldChar w:fldCharType="separate"/>
      </w:r>
      <w:r>
        <w:rPr>
          <w:rStyle w:val="24"/>
        </w:rPr>
        <w:t>7.2.6</w:t>
      </w:r>
      <w:r>
        <w:rPr>
          <w:rStyle w:val="24"/>
        </w:rPr>
        <w:fldChar w:fldCharType="end"/>
      </w:r>
      <w:r>
        <w:t xml:space="preserve">, </w:t>
      </w:r>
      <w:r>
        <w:fldChar w:fldCharType="begin"/>
      </w:r>
      <w:r>
        <w:instrText xml:space="preserve"> HYPERLINK \l "_7.2.7熵驱动程序一致性" </w:instrText>
      </w:r>
      <w:r>
        <w:fldChar w:fldCharType="separate"/>
      </w:r>
      <w:r>
        <w:rPr>
          <w:rStyle w:val="24"/>
        </w:rPr>
        <w:t>7.2.7</w:t>
      </w:r>
      <w:r>
        <w:rPr>
          <w:rStyle w:val="24"/>
        </w:rPr>
        <w:fldChar w:fldCharType="end"/>
      </w:r>
      <w:r>
        <w:t xml:space="preserve">, </w:t>
      </w:r>
      <w:r>
        <w:fldChar w:fldCharType="begin"/>
      </w:r>
      <w:r>
        <w:instrText xml:space="preserve"> HYPERLINK \l "_7.2.8传统内存气球驱动程序一致性" </w:instrText>
      </w:r>
      <w:r>
        <w:fldChar w:fldCharType="separate"/>
      </w:r>
      <w:r>
        <w:rPr>
          <w:rStyle w:val="24"/>
        </w:rPr>
        <w:t>7.2.8</w:t>
      </w:r>
      <w:r>
        <w:rPr>
          <w:rStyle w:val="24"/>
        </w:rPr>
        <w:fldChar w:fldCharType="end"/>
      </w:r>
      <w:r>
        <w:t xml:space="preserve"> or</w:t>
      </w:r>
      <w:r>
        <w:fldChar w:fldCharType="begin"/>
      </w:r>
      <w:r>
        <w:instrText xml:space="preserve"> HYPERLINK \l "_7.2.9_SCSI主机驱动程序一致性" </w:instrText>
      </w:r>
      <w:r>
        <w:fldChar w:fldCharType="separate"/>
      </w:r>
      <w:r>
        <w:rPr>
          <w:rStyle w:val="24"/>
        </w:rPr>
        <w:t xml:space="preserve"> 7.2.9</w:t>
      </w:r>
      <w:r>
        <w:rPr>
          <w:rStyle w:val="24"/>
        </w:rPr>
        <w:fldChar w:fldCharType="end"/>
      </w:r>
      <w:r>
        <w:rPr>
          <w:rFonts w:hint="eastAsia"/>
        </w:rPr>
        <w:t>之一。</w:t>
      </w:r>
    </w:p>
    <w:p>
      <w:r>
        <w:rPr>
          <w:rFonts w:hint="eastAsia"/>
          <w:b/>
        </w:rPr>
        <w:t>设备</w:t>
      </w:r>
      <w:r>
        <w:rPr>
          <w:rFonts w:hint="eastAsia"/>
        </w:rPr>
        <w:t xml:space="preserve"> 设备必须符合三个一致性条款：</w:t>
      </w:r>
    </w:p>
    <w:p>
      <w:r>
        <w:tab/>
      </w:r>
      <w:r>
        <w:rPr>
          <w:rFonts w:hint="eastAsia"/>
        </w:rPr>
        <w:t>•</w:t>
      </w:r>
      <w:r>
        <w:t xml:space="preserve"> </w:t>
      </w:r>
      <w:r>
        <w:rPr>
          <w:rFonts w:hint="eastAsia"/>
        </w:rPr>
        <w:t>条款</w:t>
      </w:r>
      <w:r>
        <w:fldChar w:fldCharType="begin"/>
      </w:r>
      <w:r>
        <w:instrText xml:space="preserve"> HYPERLINK \l "_7.3设备一致性" </w:instrText>
      </w:r>
      <w:r>
        <w:fldChar w:fldCharType="separate"/>
      </w:r>
      <w:r>
        <w:rPr>
          <w:rStyle w:val="24"/>
        </w:rPr>
        <w:t>7.3</w:t>
      </w:r>
      <w:r>
        <w:rPr>
          <w:rStyle w:val="24"/>
        </w:rPr>
        <w:fldChar w:fldCharType="end"/>
      </w:r>
      <w:r>
        <w:t>,</w:t>
      </w:r>
    </w:p>
    <w:p>
      <w:r>
        <w:tab/>
      </w:r>
      <w:r>
        <w:rPr>
          <w:rFonts w:hint="eastAsia"/>
        </w:rPr>
        <w:t>•</w:t>
      </w:r>
      <w:r>
        <w:t xml:space="preserve"> </w:t>
      </w:r>
      <w:r>
        <w:rPr>
          <w:rFonts w:hint="eastAsia"/>
        </w:rPr>
        <w:t>条款</w:t>
      </w:r>
      <w:r>
        <w:t xml:space="preserve"> </w:t>
      </w:r>
      <w:r>
        <w:fldChar w:fldCharType="begin"/>
      </w:r>
      <w:r>
        <w:instrText xml:space="preserve"> HYPERLINK \l "_7.3.1_PCI设备一致性" </w:instrText>
      </w:r>
      <w:r>
        <w:fldChar w:fldCharType="separate"/>
      </w:r>
      <w:r>
        <w:rPr>
          <w:rStyle w:val="24"/>
        </w:rPr>
        <w:t>7.3.1</w:t>
      </w:r>
      <w:r>
        <w:rPr>
          <w:rStyle w:val="24"/>
        </w:rPr>
        <w:fldChar w:fldCharType="end"/>
      </w:r>
      <w:r>
        <w:t xml:space="preserve">, </w:t>
      </w:r>
      <w:r>
        <w:fldChar w:fldCharType="begin"/>
      </w:r>
      <w:r>
        <w:instrText xml:space="preserve"> HYPERLINK \l "_7.3.2_MMIO设备一致性" </w:instrText>
      </w:r>
      <w:r>
        <w:fldChar w:fldCharType="separate"/>
      </w:r>
      <w:r>
        <w:rPr>
          <w:rStyle w:val="24"/>
        </w:rPr>
        <w:t>7.3.2</w:t>
      </w:r>
      <w:r>
        <w:rPr>
          <w:rStyle w:val="24"/>
        </w:rPr>
        <w:fldChar w:fldCharType="end"/>
      </w:r>
      <w:r>
        <w:t xml:space="preserve"> or </w:t>
      </w:r>
      <w:r>
        <w:fldChar w:fldCharType="begin"/>
      </w:r>
      <w:r>
        <w:instrText xml:space="preserve"> HYPERLINK \l "_7.3.3通道I_/_O设备一致性" </w:instrText>
      </w:r>
      <w:r>
        <w:fldChar w:fldCharType="separate"/>
      </w:r>
      <w:r>
        <w:rPr>
          <w:rStyle w:val="24"/>
        </w:rPr>
        <w:t>7.3.3</w:t>
      </w:r>
      <w:r>
        <w:rPr>
          <w:rStyle w:val="24"/>
        </w:rPr>
        <w:fldChar w:fldCharType="end"/>
      </w:r>
      <w:r>
        <w:rPr>
          <w:rFonts w:hint="eastAsia"/>
        </w:rPr>
        <w:t>之一。</w:t>
      </w:r>
    </w:p>
    <w:p>
      <w:r>
        <w:tab/>
      </w:r>
      <w:r>
        <w:rPr>
          <w:rFonts w:hint="eastAsia"/>
        </w:rPr>
        <w:t>•</w:t>
      </w:r>
      <w:r>
        <w:t xml:space="preserve"> </w:t>
      </w:r>
      <w:r>
        <w:rPr>
          <w:rFonts w:hint="eastAsia"/>
        </w:rPr>
        <w:t>条款</w:t>
      </w:r>
      <w:r>
        <w:t xml:space="preserve"> </w:t>
      </w:r>
      <w:r>
        <w:fldChar w:fldCharType="begin"/>
      </w:r>
      <w:r>
        <w:instrText xml:space="preserve"> HYPERLINK \l "_7.3.4网络设备一致性" </w:instrText>
      </w:r>
      <w:r>
        <w:fldChar w:fldCharType="separate"/>
      </w:r>
      <w:r>
        <w:rPr>
          <w:rStyle w:val="24"/>
        </w:rPr>
        <w:t>7.3.4</w:t>
      </w:r>
      <w:r>
        <w:rPr>
          <w:rStyle w:val="24"/>
        </w:rPr>
        <w:fldChar w:fldCharType="end"/>
      </w:r>
      <w:r>
        <w:t xml:space="preserve">, </w:t>
      </w:r>
      <w:r>
        <w:fldChar w:fldCharType="begin"/>
      </w:r>
      <w:r>
        <w:instrText xml:space="preserve"> HYPERLINK \l "_7.3.5块设备一致性" </w:instrText>
      </w:r>
      <w:r>
        <w:fldChar w:fldCharType="separate"/>
      </w:r>
      <w:r>
        <w:rPr>
          <w:rStyle w:val="24"/>
        </w:rPr>
        <w:t>7.3.5</w:t>
      </w:r>
      <w:r>
        <w:rPr>
          <w:rStyle w:val="24"/>
        </w:rPr>
        <w:fldChar w:fldCharType="end"/>
      </w:r>
      <w:r>
        <w:t xml:space="preserve">, </w:t>
      </w:r>
      <w:r>
        <w:fldChar w:fldCharType="begin"/>
      </w:r>
      <w:r>
        <w:instrText xml:space="preserve"> HYPERLINK \l "_7.3.6控制台设备一致性" </w:instrText>
      </w:r>
      <w:r>
        <w:fldChar w:fldCharType="separate"/>
      </w:r>
      <w:r>
        <w:rPr>
          <w:rStyle w:val="24"/>
        </w:rPr>
        <w:t>7.3.6</w:t>
      </w:r>
      <w:r>
        <w:rPr>
          <w:rStyle w:val="24"/>
        </w:rPr>
        <w:fldChar w:fldCharType="end"/>
      </w:r>
      <w:r>
        <w:t xml:space="preserve">, </w:t>
      </w:r>
      <w:r>
        <w:fldChar w:fldCharType="begin"/>
      </w:r>
      <w:r>
        <w:instrText xml:space="preserve"> HYPERLINK \l "_7.3.7熵设备一致性" </w:instrText>
      </w:r>
      <w:r>
        <w:fldChar w:fldCharType="separate"/>
      </w:r>
      <w:r>
        <w:rPr>
          <w:rStyle w:val="24"/>
        </w:rPr>
        <w:t>7.3.7</w:t>
      </w:r>
      <w:r>
        <w:rPr>
          <w:rStyle w:val="24"/>
        </w:rPr>
        <w:fldChar w:fldCharType="end"/>
      </w:r>
      <w:r>
        <w:t xml:space="preserve">, </w:t>
      </w:r>
      <w:r>
        <w:fldChar w:fldCharType="begin"/>
      </w:r>
      <w:r>
        <w:instrText xml:space="preserve"> HYPERLINK \l "_7.3.8传统的内存气球设备一致性" </w:instrText>
      </w:r>
      <w:r>
        <w:fldChar w:fldCharType="separate"/>
      </w:r>
      <w:r>
        <w:rPr>
          <w:rStyle w:val="24"/>
        </w:rPr>
        <w:t>7.3.8</w:t>
      </w:r>
      <w:r>
        <w:rPr>
          <w:rStyle w:val="24"/>
        </w:rPr>
        <w:fldChar w:fldCharType="end"/>
      </w:r>
      <w:r>
        <w:t xml:space="preserve"> or </w:t>
      </w:r>
      <w:r>
        <w:fldChar w:fldCharType="begin"/>
      </w:r>
      <w:r>
        <w:instrText xml:space="preserve"> HYPERLINK \l "_7.3.9_SCSI主机设备一致性" </w:instrText>
      </w:r>
      <w:r>
        <w:fldChar w:fldCharType="separate"/>
      </w:r>
      <w:r>
        <w:rPr>
          <w:rStyle w:val="24"/>
        </w:rPr>
        <w:t>7.3.9</w:t>
      </w:r>
      <w:r>
        <w:rPr>
          <w:rStyle w:val="24"/>
        </w:rPr>
        <w:fldChar w:fldCharType="end"/>
      </w:r>
      <w:r>
        <w:rPr>
          <w:rFonts w:hint="eastAsia"/>
        </w:rPr>
        <w:t>之一。</w:t>
      </w:r>
    </w:p>
    <w:p>
      <w:pPr>
        <w:pStyle w:val="4"/>
      </w:pPr>
      <w:bookmarkStart w:id="176" w:name="_7.2_驱动程序的一致性"/>
      <w:bookmarkEnd w:id="176"/>
      <w:bookmarkStart w:id="177" w:name="_Toc1504079"/>
      <w:r>
        <w:rPr>
          <w:rFonts w:hint="eastAsia"/>
        </w:rPr>
        <w:t>7</w:t>
      </w:r>
      <w:r>
        <w:t xml:space="preserve">.2 </w:t>
      </w:r>
      <w:r>
        <w:rPr>
          <w:rFonts w:hint="eastAsia"/>
        </w:rPr>
        <w:t>驱动程序的一致性</w:t>
      </w:r>
      <w:bookmarkEnd w:id="177"/>
    </w:p>
    <w:p>
      <w:r>
        <w:tab/>
      </w:r>
      <w:r>
        <w:rPr>
          <w:rFonts w:hint="eastAsia"/>
        </w:rPr>
        <w:t>•</w:t>
      </w:r>
      <w:r>
        <w:t xml:space="preserve"> </w:t>
      </w:r>
      <w:r>
        <w:fldChar w:fldCharType="begin"/>
      </w:r>
      <w:r>
        <w:instrText xml:space="preserve"> HYPERLINK \l "_2.1.1_驱动要求：驱动状态字段" </w:instrText>
      </w:r>
      <w:r>
        <w:fldChar w:fldCharType="separate"/>
      </w:r>
      <w:r>
        <w:rPr>
          <w:rStyle w:val="24"/>
        </w:rPr>
        <w:t>2.1.1</w:t>
      </w:r>
      <w:r>
        <w:rPr>
          <w:rStyle w:val="24"/>
        </w:rPr>
        <w:fldChar w:fldCharType="end"/>
      </w:r>
    </w:p>
    <w:p>
      <w:r>
        <w:tab/>
      </w:r>
      <w:r>
        <w:rPr>
          <w:rFonts w:hint="eastAsia"/>
        </w:rPr>
        <w:t>•</w:t>
      </w:r>
      <w:r>
        <w:fldChar w:fldCharType="begin"/>
      </w:r>
      <w:r>
        <w:instrText xml:space="preserve"> HYPERLINK \l "_2.2.1_驱动要求：功能位" </w:instrText>
      </w:r>
      <w:r>
        <w:fldChar w:fldCharType="separate"/>
      </w:r>
      <w:r>
        <w:rPr>
          <w:rStyle w:val="24"/>
        </w:rPr>
        <w:t xml:space="preserve"> 2.2.1</w:t>
      </w:r>
      <w:r>
        <w:rPr>
          <w:rStyle w:val="24"/>
        </w:rPr>
        <w:fldChar w:fldCharType="end"/>
      </w:r>
    </w:p>
    <w:p>
      <w:r>
        <w:tab/>
      </w:r>
      <w:r>
        <w:rPr>
          <w:rFonts w:hint="eastAsia"/>
        </w:rPr>
        <w:t>•</w:t>
      </w:r>
      <w:r>
        <w:t xml:space="preserve"> </w:t>
      </w:r>
      <w:r>
        <w:fldChar w:fldCharType="begin"/>
      </w:r>
      <w:r>
        <w:instrText xml:space="preserve"> HYPERLINK \l "_2.3.1_驱动要求：设备配置空间" </w:instrText>
      </w:r>
      <w:r>
        <w:fldChar w:fldCharType="separate"/>
      </w:r>
      <w:r>
        <w:rPr>
          <w:rStyle w:val="24"/>
        </w:rPr>
        <w:t>2.3.1</w:t>
      </w:r>
      <w:r>
        <w:rPr>
          <w:rStyle w:val="24"/>
        </w:rPr>
        <w:fldChar w:fldCharType="end"/>
      </w:r>
    </w:p>
    <w:p>
      <w:r>
        <w:tab/>
      </w:r>
      <w:r>
        <w:rPr>
          <w:rFonts w:hint="eastAsia"/>
        </w:rPr>
        <w:t>•</w:t>
      </w:r>
      <w:r>
        <w:fldChar w:fldCharType="begin"/>
      </w:r>
      <w:r>
        <w:instrText xml:space="preserve"> HYPERLINK \l "_2.4.1_驱动要求：虚拟队列" </w:instrText>
      </w:r>
      <w:r>
        <w:fldChar w:fldCharType="separate"/>
      </w:r>
      <w:r>
        <w:rPr>
          <w:rStyle w:val="24"/>
        </w:rPr>
        <w:t xml:space="preserve"> 2.4.1</w:t>
      </w:r>
      <w:r>
        <w:rPr>
          <w:rStyle w:val="24"/>
        </w:rPr>
        <w:fldChar w:fldCharType="end"/>
      </w:r>
    </w:p>
    <w:p>
      <w:r>
        <w:tab/>
      </w:r>
      <w:r>
        <w:rPr>
          <w:rFonts w:hint="eastAsia"/>
        </w:rPr>
        <w:t>•</w:t>
      </w:r>
      <w:r>
        <w:t xml:space="preserve"> </w:t>
      </w:r>
      <w:r>
        <w:fldChar w:fldCharType="begin"/>
      </w:r>
      <w:r>
        <w:instrText xml:space="preserve"> HYPERLINK \l "_2.4.4.2_驱动要求：信息结构" </w:instrText>
      </w:r>
      <w:r>
        <w:fldChar w:fldCharType="separate"/>
      </w:r>
      <w:r>
        <w:rPr>
          <w:rStyle w:val="24"/>
        </w:rPr>
        <w:t>2.4.4.2</w:t>
      </w:r>
      <w:r>
        <w:rPr>
          <w:rStyle w:val="24"/>
        </w:rPr>
        <w:fldChar w:fldCharType="end"/>
      </w:r>
    </w:p>
    <w:p>
      <w:r>
        <w:tab/>
      </w:r>
      <w:r>
        <w:rPr>
          <w:rFonts w:hint="eastAsia"/>
        </w:rPr>
        <w:t>•</w:t>
      </w:r>
      <w:r>
        <w:fldChar w:fldCharType="begin"/>
      </w:r>
      <w:r>
        <w:instrText xml:space="preserve"> HYPERLINK \l "_2.4.5.2_驱动要求：虚拟队列描述符表" </w:instrText>
      </w:r>
      <w:r>
        <w:fldChar w:fldCharType="separate"/>
      </w:r>
      <w:r>
        <w:rPr>
          <w:rStyle w:val="24"/>
        </w:rPr>
        <w:t xml:space="preserve"> 2.4.5.2</w:t>
      </w:r>
      <w:r>
        <w:rPr>
          <w:rStyle w:val="24"/>
        </w:rPr>
        <w:fldChar w:fldCharType="end"/>
      </w:r>
    </w:p>
    <w:p>
      <w:r>
        <w:tab/>
      </w:r>
      <w:r>
        <w:rPr>
          <w:rFonts w:hint="eastAsia"/>
        </w:rPr>
        <w:t>•</w:t>
      </w:r>
      <w:r>
        <w:t xml:space="preserve"> </w:t>
      </w:r>
      <w:r>
        <w:fldChar w:fldCharType="begin"/>
      </w:r>
      <w:r>
        <w:instrText xml:space="preserve"> HYPERLINK \l "_2.4.5.3.1" </w:instrText>
      </w:r>
      <w:r>
        <w:fldChar w:fldCharType="separate"/>
      </w:r>
      <w:r>
        <w:rPr>
          <w:rStyle w:val="24"/>
        </w:rPr>
        <w:t>2.4.5.3.1</w:t>
      </w:r>
      <w:r>
        <w:rPr>
          <w:rStyle w:val="24"/>
        </w:rPr>
        <w:fldChar w:fldCharType="end"/>
      </w:r>
    </w:p>
    <w:p>
      <w:r>
        <w:tab/>
      </w:r>
      <w:r>
        <w:rPr>
          <w:rFonts w:hint="eastAsia"/>
        </w:rPr>
        <w:t>•</w:t>
      </w:r>
      <w:r>
        <w:t xml:space="preserve"> </w:t>
      </w:r>
      <w:r>
        <w:fldChar w:fldCharType="begin"/>
      </w:r>
      <w:r>
        <w:instrText xml:space="preserve"> HYPERLINK \l "_2.4.7.1_驱动要求：虚拟队列中断抑制" </w:instrText>
      </w:r>
      <w:r>
        <w:fldChar w:fldCharType="separate"/>
      </w:r>
      <w:r>
        <w:rPr>
          <w:rStyle w:val="24"/>
        </w:rPr>
        <w:t>2.4.7.1</w:t>
      </w:r>
      <w:r>
        <w:rPr>
          <w:rStyle w:val="24"/>
        </w:rPr>
        <w:fldChar w:fldCharType="end"/>
      </w:r>
    </w:p>
    <w:p>
      <w:r>
        <w:tab/>
      </w:r>
      <w:r>
        <w:rPr>
          <w:rFonts w:hint="eastAsia"/>
        </w:rPr>
        <w:t>•</w:t>
      </w:r>
      <w:r>
        <w:t xml:space="preserve"> </w:t>
      </w:r>
      <w:r>
        <w:fldChar w:fldCharType="begin"/>
      </w:r>
      <w:r>
        <w:instrText xml:space="preserve"> HYPERLINK \l "_2.4.8.3_驱动要求：虚拟队列已用环" </w:instrText>
      </w:r>
      <w:r>
        <w:fldChar w:fldCharType="separate"/>
      </w:r>
      <w:r>
        <w:rPr>
          <w:rStyle w:val="24"/>
        </w:rPr>
        <w:t>2.4.8.3</w:t>
      </w:r>
      <w:r>
        <w:rPr>
          <w:rStyle w:val="24"/>
        </w:rPr>
        <w:fldChar w:fldCharType="end"/>
      </w:r>
    </w:p>
    <w:p>
      <w:r>
        <w:tab/>
      </w:r>
      <w:r>
        <w:rPr>
          <w:rFonts w:hint="eastAsia"/>
        </w:rPr>
        <w:t>•</w:t>
      </w:r>
      <w:r>
        <w:t xml:space="preserve"> </w:t>
      </w:r>
      <w:r>
        <w:fldChar w:fldCharType="begin"/>
      </w:r>
      <w:r>
        <w:instrText xml:space="preserve"> HYPERLINK \l "_2.4.9.1_驱动要求：虚拟队列通知抑制" </w:instrText>
      </w:r>
      <w:r>
        <w:fldChar w:fldCharType="separate"/>
      </w:r>
      <w:r>
        <w:rPr>
          <w:rStyle w:val="24"/>
        </w:rPr>
        <w:t>2.4.9.1</w:t>
      </w:r>
      <w:r>
        <w:rPr>
          <w:rStyle w:val="24"/>
        </w:rPr>
        <w:fldChar w:fldCharType="end"/>
      </w:r>
    </w:p>
    <w:p>
      <w:r>
        <w:tab/>
      </w:r>
      <w:r>
        <w:rPr>
          <w:rFonts w:hint="eastAsia"/>
        </w:rPr>
        <w:t>•</w:t>
      </w:r>
      <w:r>
        <w:t xml:space="preserve"> </w:t>
      </w:r>
      <w:r>
        <w:fldChar w:fldCharType="begin"/>
      </w:r>
      <w:r>
        <w:instrText xml:space="preserve"> HYPERLINK \l "_3.1.1_驱动程序要求:设备初始化" </w:instrText>
      </w:r>
      <w:r>
        <w:fldChar w:fldCharType="separate"/>
      </w:r>
      <w:r>
        <w:rPr>
          <w:rStyle w:val="24"/>
        </w:rPr>
        <w:t>3.1.1</w:t>
      </w:r>
      <w:r>
        <w:rPr>
          <w:rStyle w:val="24"/>
        </w:rPr>
        <w:fldChar w:fldCharType="end"/>
      </w:r>
    </w:p>
    <w:p>
      <w:r>
        <w:tab/>
      </w:r>
      <w:r>
        <w:rPr>
          <w:rFonts w:hint="eastAsia"/>
        </w:rPr>
        <w:t>•</w:t>
      </w:r>
      <w:r>
        <w:fldChar w:fldCharType="begin"/>
      </w:r>
      <w:r>
        <w:instrText xml:space="preserve"> HYPERLINK \l "_3.2.1.3.1驱动程序要求：更新idx" </w:instrText>
      </w:r>
      <w:r>
        <w:fldChar w:fldCharType="separate"/>
      </w:r>
      <w:r>
        <w:rPr>
          <w:rStyle w:val="24"/>
        </w:rPr>
        <w:t xml:space="preserve"> 3.2.1.3.1</w:t>
      </w:r>
      <w:r>
        <w:rPr>
          <w:rStyle w:val="24"/>
        </w:rPr>
        <w:fldChar w:fldCharType="end"/>
      </w:r>
    </w:p>
    <w:p>
      <w:r>
        <w:tab/>
      </w:r>
      <w:r>
        <w:rPr>
          <w:rFonts w:hint="eastAsia"/>
        </w:rPr>
        <w:t>•</w:t>
      </w:r>
      <w:r>
        <w:t xml:space="preserve"> </w:t>
      </w:r>
      <w:r>
        <w:fldChar w:fldCharType="begin"/>
      </w:r>
      <w:r>
        <w:instrText xml:space="preserve"> HYPERLINK \l "_3.2.1.4.1驱动程序要求：通知设备" </w:instrText>
      </w:r>
      <w:r>
        <w:fldChar w:fldCharType="separate"/>
      </w:r>
      <w:r>
        <w:rPr>
          <w:rStyle w:val="24"/>
        </w:rPr>
        <w:t>3.2.1.4.1</w:t>
      </w:r>
      <w:r>
        <w:rPr>
          <w:rStyle w:val="24"/>
        </w:rPr>
        <w:fldChar w:fldCharType="end"/>
      </w:r>
    </w:p>
    <w:p>
      <w:r>
        <w:tab/>
      </w:r>
      <w:r>
        <w:rPr>
          <w:rFonts w:hint="eastAsia"/>
        </w:rPr>
        <w:t>•</w:t>
      </w:r>
      <w:r>
        <w:t xml:space="preserve"> </w:t>
      </w:r>
      <w:r>
        <w:fldChar w:fldCharType="begin"/>
      </w:r>
      <w:r>
        <w:instrText xml:space="preserve"> HYPERLINK \l "_3.3.1驱动程序要求：设备清理" </w:instrText>
      </w:r>
      <w:r>
        <w:fldChar w:fldCharType="separate"/>
      </w:r>
      <w:r>
        <w:rPr>
          <w:rStyle w:val="24"/>
        </w:rPr>
        <w:t>3.3.1</w:t>
      </w:r>
      <w:r>
        <w:rPr>
          <w:rStyle w:val="24"/>
        </w:rPr>
        <w:fldChar w:fldCharType="end"/>
      </w:r>
    </w:p>
    <w:p>
      <w:r>
        <w:tab/>
      </w:r>
      <w:r>
        <w:rPr>
          <w:rFonts w:hint="eastAsia"/>
        </w:rPr>
        <w:t>•</w:t>
      </w:r>
      <w:r>
        <w:t xml:space="preserve"> </w:t>
      </w:r>
      <w:r>
        <w:fldChar w:fldCharType="begin"/>
      </w:r>
      <w:r>
        <w:instrText xml:space="preserve"> HYPERLINK \l "_6.1驱动程序要求：保留功能位" </w:instrText>
      </w:r>
      <w:r>
        <w:fldChar w:fldCharType="separate"/>
      </w:r>
      <w:r>
        <w:rPr>
          <w:rStyle w:val="24"/>
        </w:rPr>
        <w:t>6.1</w:t>
      </w:r>
      <w:r>
        <w:rPr>
          <w:rStyle w:val="24"/>
        </w:rPr>
        <w:fldChar w:fldCharType="end"/>
      </w:r>
    </w:p>
    <w:p>
      <w:pPr>
        <w:pStyle w:val="5"/>
      </w:pPr>
      <w:bookmarkStart w:id="178" w:name="_7.2.1_PCI驱动程序一致性"/>
      <w:bookmarkEnd w:id="178"/>
      <w:r>
        <w:rPr>
          <w:rFonts w:hint="eastAsia"/>
        </w:rPr>
        <w:t>7.2.1 PCI驱动程序一致性</w:t>
      </w:r>
    </w:p>
    <w:p>
      <w:r>
        <w:tab/>
      </w:r>
      <w:r>
        <w:rPr>
          <w:rFonts w:hint="eastAsia"/>
        </w:rPr>
        <w:t>PCI驱动程序必须符合以下规范性声明：</w:t>
      </w:r>
    </w:p>
    <w:p>
      <w:r>
        <w:tab/>
      </w:r>
      <w:r>
        <w:rPr>
          <w:rFonts w:hint="eastAsia"/>
        </w:rPr>
        <w:t>•</w:t>
      </w:r>
      <w:r>
        <w:t xml:space="preserve"> </w:t>
      </w:r>
      <w:r>
        <w:fldChar w:fldCharType="begin"/>
      </w:r>
      <w:r>
        <w:instrText xml:space="preserve"> HYPERLINK \l "_4.1.2.2_驱动要求：发现PCI设备" </w:instrText>
      </w:r>
      <w:r>
        <w:fldChar w:fldCharType="separate"/>
      </w:r>
      <w:r>
        <w:rPr>
          <w:rStyle w:val="24"/>
        </w:rPr>
        <w:t>4.1.2.2</w:t>
      </w:r>
      <w:r>
        <w:rPr>
          <w:rStyle w:val="24"/>
        </w:rPr>
        <w:fldChar w:fldCharType="end"/>
      </w:r>
    </w:p>
    <w:p>
      <w:r>
        <w:tab/>
      </w:r>
      <w:r>
        <w:rPr>
          <w:rFonts w:hint="eastAsia"/>
        </w:rPr>
        <w:t>•</w:t>
      </w:r>
      <w:r>
        <w:t xml:space="preserve"> </w:t>
      </w:r>
      <w:r>
        <w:fldChar w:fldCharType="begin"/>
      </w:r>
      <w:r>
        <w:instrText xml:space="preserve"> HYPERLINK \l "_4.1.3.1_驱动要求：PCI设备布局" </w:instrText>
      </w:r>
      <w:r>
        <w:fldChar w:fldCharType="separate"/>
      </w:r>
      <w:r>
        <w:rPr>
          <w:rStyle w:val="24"/>
        </w:rPr>
        <w:t>4.1.3.1</w:t>
      </w:r>
      <w:r>
        <w:rPr>
          <w:rStyle w:val="24"/>
        </w:rPr>
        <w:fldChar w:fldCharType="end"/>
      </w:r>
    </w:p>
    <w:p>
      <w:r>
        <w:tab/>
      </w:r>
      <w:r>
        <w:rPr>
          <w:rFonts w:hint="eastAsia"/>
        </w:rPr>
        <w:t>•</w:t>
      </w:r>
      <w:r>
        <w:fldChar w:fldCharType="begin"/>
      </w:r>
      <w:r>
        <w:instrText xml:space="preserve"> HYPERLINK \l "_4.1.4.1_驱动要求：Virtio结构的PCI功能" </w:instrText>
      </w:r>
      <w:r>
        <w:fldChar w:fldCharType="separate"/>
      </w:r>
      <w:r>
        <w:rPr>
          <w:rStyle w:val="24"/>
        </w:rPr>
        <w:t xml:space="preserve"> 4.1.4.1</w:t>
      </w:r>
      <w:r>
        <w:rPr>
          <w:rStyle w:val="24"/>
        </w:rPr>
        <w:fldChar w:fldCharType="end"/>
      </w:r>
    </w:p>
    <w:p>
      <w:r>
        <w:tab/>
      </w:r>
      <w:r>
        <w:rPr>
          <w:rFonts w:hint="eastAsia"/>
        </w:rPr>
        <w:t>•</w:t>
      </w:r>
      <w:r>
        <w:fldChar w:fldCharType="begin"/>
      </w:r>
      <w:r>
        <w:instrText xml:space="preserve"> HYPERLINK \l "_4.1.4.3.2_设备要求：常规配置结构布局" </w:instrText>
      </w:r>
      <w:r>
        <w:fldChar w:fldCharType="separate"/>
      </w:r>
      <w:r>
        <w:rPr>
          <w:rStyle w:val="24"/>
        </w:rPr>
        <w:t xml:space="preserve"> 4.1.4.3.2</w:t>
      </w:r>
      <w:r>
        <w:rPr>
          <w:rStyle w:val="24"/>
        </w:rPr>
        <w:fldChar w:fldCharType="end"/>
      </w:r>
    </w:p>
    <w:p>
      <w:r>
        <w:tab/>
      </w:r>
      <w:r>
        <w:rPr>
          <w:rFonts w:hint="eastAsia"/>
        </w:rPr>
        <w:t>•</w:t>
      </w:r>
      <w:r>
        <w:fldChar w:fldCharType="begin"/>
      </w:r>
      <w:r>
        <w:instrText xml:space="preserve"> HYPERLINK \l "_4.1.4.5.2_驱动要求：ISR状态功能" </w:instrText>
      </w:r>
      <w:r>
        <w:fldChar w:fldCharType="separate"/>
      </w:r>
      <w:r>
        <w:rPr>
          <w:rStyle w:val="24"/>
        </w:rPr>
        <w:t xml:space="preserve"> 4.1.4.5.2</w:t>
      </w:r>
      <w:r>
        <w:rPr>
          <w:rStyle w:val="24"/>
        </w:rPr>
        <w:fldChar w:fldCharType="end"/>
      </w:r>
    </w:p>
    <w:p>
      <w:r>
        <w:tab/>
      </w:r>
      <w:r>
        <w:rPr>
          <w:rFonts w:hint="eastAsia"/>
        </w:rPr>
        <w:t>•</w:t>
      </w:r>
      <w:r>
        <w:t xml:space="preserve"> </w:t>
      </w:r>
      <w:r>
        <w:fldChar w:fldCharType="begin"/>
      </w:r>
      <w:r>
        <w:instrText xml:space="preserve"> HYPERLINK \l "_4.1.4.7.2_驱动要求：PCI配置访问功能" </w:instrText>
      </w:r>
      <w:r>
        <w:fldChar w:fldCharType="separate"/>
      </w:r>
      <w:r>
        <w:rPr>
          <w:rStyle w:val="24"/>
        </w:rPr>
        <w:t>4.1.4.7.2</w:t>
      </w:r>
      <w:r>
        <w:rPr>
          <w:rStyle w:val="24"/>
        </w:rPr>
        <w:fldChar w:fldCharType="end"/>
      </w:r>
    </w:p>
    <w:p>
      <w:r>
        <w:tab/>
      </w:r>
      <w:r>
        <w:rPr>
          <w:rFonts w:hint="eastAsia"/>
        </w:rPr>
        <w:t>•</w:t>
      </w:r>
      <w:r>
        <w:t xml:space="preserve"> </w:t>
      </w:r>
      <w:r>
        <w:fldChar w:fldCharType="begin"/>
      </w:r>
      <w:r>
        <w:instrText xml:space="preserve"> HYPERLINK \l "_4.1.5.1.2.2_驱动要求：MSI-X向量配置" </w:instrText>
      </w:r>
      <w:r>
        <w:fldChar w:fldCharType="separate"/>
      </w:r>
      <w:r>
        <w:rPr>
          <w:rStyle w:val="24"/>
        </w:rPr>
        <w:t>4.1.5.1.2.2</w:t>
      </w:r>
      <w:r>
        <w:rPr>
          <w:rStyle w:val="24"/>
        </w:rPr>
        <w:fldChar w:fldCharType="end"/>
      </w:r>
    </w:p>
    <w:p>
      <w:r>
        <w:tab/>
      </w:r>
      <w:r>
        <w:rPr>
          <w:rFonts w:hint="eastAsia"/>
        </w:rPr>
        <w:t>•</w:t>
      </w:r>
      <w:r>
        <w:t xml:space="preserve"> </w:t>
      </w:r>
      <w:r>
        <w:fldChar w:fldCharType="begin"/>
      </w:r>
      <w:r>
        <w:instrText xml:space="preserve"> HYPERLINK \l "_4.1.5.4.2_驱动要求：关于设备配置更改的注意事项" </w:instrText>
      </w:r>
      <w:r>
        <w:fldChar w:fldCharType="separate"/>
      </w:r>
      <w:r>
        <w:rPr>
          <w:rStyle w:val="24"/>
        </w:rPr>
        <w:t>4.1.5.4.2</w:t>
      </w:r>
      <w:r>
        <w:rPr>
          <w:rStyle w:val="24"/>
        </w:rPr>
        <w:fldChar w:fldCharType="end"/>
      </w:r>
    </w:p>
    <w:p>
      <w:pPr>
        <w:pStyle w:val="5"/>
      </w:pPr>
      <w:bookmarkStart w:id="179" w:name="_7.2.2_MMIO驱动程序一致性"/>
      <w:bookmarkEnd w:id="179"/>
      <w:r>
        <w:rPr>
          <w:rFonts w:hint="eastAsia"/>
        </w:rPr>
        <w:t>7.2.2 MMIO驱动程序一致性</w:t>
      </w:r>
    </w:p>
    <w:p>
      <w:r>
        <w:tab/>
      </w:r>
      <w:r>
        <w:rPr>
          <w:rFonts w:hint="eastAsia"/>
        </w:rPr>
        <w:t>MMIO驱动程序必须符合以下规范性声明：</w:t>
      </w:r>
    </w:p>
    <w:p>
      <w:r>
        <w:tab/>
      </w:r>
      <w:r>
        <w:rPr>
          <w:rFonts w:hint="eastAsia"/>
        </w:rPr>
        <w:t>•</w:t>
      </w:r>
      <w:r>
        <w:t xml:space="preserve"> </w:t>
      </w:r>
      <w:r>
        <w:fldChar w:fldCharType="begin"/>
      </w:r>
      <w:r>
        <w:instrText xml:space="preserve"> HYPERLINK \l "_4.2.2.2_驱动要求：MMIO设备寄存器布局" </w:instrText>
      </w:r>
      <w:r>
        <w:fldChar w:fldCharType="separate"/>
      </w:r>
      <w:r>
        <w:rPr>
          <w:rStyle w:val="24"/>
        </w:rPr>
        <w:t>4.2.2.2</w:t>
      </w:r>
      <w:r>
        <w:rPr>
          <w:rStyle w:val="24"/>
        </w:rPr>
        <w:fldChar w:fldCharType="end"/>
      </w:r>
    </w:p>
    <w:p>
      <w:r>
        <w:tab/>
      </w:r>
      <w:r>
        <w:rPr>
          <w:rFonts w:hint="eastAsia"/>
        </w:rPr>
        <w:t>•</w:t>
      </w:r>
      <w:r>
        <w:fldChar w:fldCharType="begin"/>
      </w:r>
      <w:r>
        <w:instrText xml:space="preserve"> HYPERLINK \l "_4.2.3.1.1驱动要求：设备初始化" </w:instrText>
      </w:r>
      <w:r>
        <w:fldChar w:fldCharType="separate"/>
      </w:r>
      <w:r>
        <w:rPr>
          <w:rStyle w:val="24"/>
        </w:rPr>
        <w:t xml:space="preserve"> 4.2.3.1.1</w:t>
      </w:r>
      <w:r>
        <w:rPr>
          <w:rStyle w:val="24"/>
        </w:rPr>
        <w:fldChar w:fldCharType="end"/>
      </w:r>
    </w:p>
    <w:p>
      <w:r>
        <w:tab/>
      </w:r>
      <w:r>
        <w:rPr>
          <w:rFonts w:hint="eastAsia"/>
        </w:rPr>
        <w:t>•</w:t>
      </w:r>
      <w:r>
        <w:fldChar w:fldCharType="begin"/>
      </w:r>
      <w:r>
        <w:instrText xml:space="preserve"> HYPERLINK \l "_4.2.3.4.1_驱动要求：来自设备的通知" </w:instrText>
      </w:r>
      <w:r>
        <w:fldChar w:fldCharType="separate"/>
      </w:r>
      <w:r>
        <w:rPr>
          <w:rStyle w:val="24"/>
        </w:rPr>
        <w:t xml:space="preserve"> 4.2.3.4.1</w:t>
      </w:r>
      <w:r>
        <w:rPr>
          <w:rStyle w:val="24"/>
        </w:rPr>
        <w:fldChar w:fldCharType="end"/>
      </w:r>
    </w:p>
    <w:p>
      <w:pPr>
        <w:pStyle w:val="5"/>
      </w:pPr>
      <w:bookmarkStart w:id="180" w:name="_7.2.3通道I_/_O驱动程序一致性"/>
      <w:bookmarkEnd w:id="180"/>
      <w:r>
        <w:rPr>
          <w:rFonts w:hint="eastAsia"/>
        </w:rPr>
        <w:t>7.2.3通道I / O驱动程序一致性</w:t>
      </w:r>
    </w:p>
    <w:p>
      <w:r>
        <w:tab/>
      </w:r>
      <w:r>
        <w:rPr>
          <w:rFonts w:hint="eastAsia"/>
        </w:rPr>
        <w:t>通道I / O驱动程序必须符合以下规范性声明：</w:t>
      </w:r>
    </w:p>
    <w:p>
      <w:r>
        <w:tab/>
      </w:r>
      <w:r>
        <w:rPr>
          <w:rFonts w:hint="eastAsia"/>
        </w:rPr>
        <w:t>•</w:t>
      </w:r>
      <w:r>
        <w:fldChar w:fldCharType="begin"/>
      </w:r>
      <w:r>
        <w:instrText xml:space="preserve"> HYPERLINK \l "_4.3.1.2_设备要求：基本概念" </w:instrText>
      </w:r>
      <w:r>
        <w:fldChar w:fldCharType="separate"/>
      </w:r>
      <w:r>
        <w:rPr>
          <w:rStyle w:val="24"/>
        </w:rPr>
        <w:t xml:space="preserve"> 4.3.1.2</w:t>
      </w:r>
      <w:r>
        <w:rPr>
          <w:rStyle w:val="24"/>
        </w:rPr>
        <w:fldChar w:fldCharType="end"/>
      </w:r>
    </w:p>
    <w:p>
      <w:r>
        <w:tab/>
      </w:r>
      <w:r>
        <w:rPr>
          <w:rFonts w:hint="eastAsia"/>
        </w:rPr>
        <w:t>•</w:t>
      </w:r>
      <w:r>
        <w:t xml:space="preserve"> </w:t>
      </w:r>
      <w:r>
        <w:fldChar w:fldCharType="begin"/>
      </w:r>
      <w:r>
        <w:instrText xml:space="preserve"> HYPERLINK \l "_4.3.2.1_驱动要求：设置Virtio修订版" </w:instrText>
      </w:r>
      <w:r>
        <w:fldChar w:fldCharType="separate"/>
      </w:r>
      <w:r>
        <w:rPr>
          <w:rStyle w:val="24"/>
        </w:rPr>
        <w:t>4.3.2.1.2</w:t>
      </w:r>
      <w:r>
        <w:rPr>
          <w:rStyle w:val="24"/>
        </w:rPr>
        <w:fldChar w:fldCharType="end"/>
      </w:r>
    </w:p>
    <w:p>
      <w:r>
        <w:tab/>
      </w:r>
      <w:r>
        <w:rPr>
          <w:rFonts w:hint="eastAsia"/>
        </w:rPr>
        <w:t>•</w:t>
      </w:r>
      <w:r>
        <w:t xml:space="preserve"> </w:t>
      </w:r>
      <w:r>
        <w:fldChar w:fldCharType="begin"/>
      </w:r>
      <w:r>
        <w:instrText xml:space="preserve"> HYPERLINK \l "_4.3.2.3.1_驱动要求：传输状态信息" </w:instrText>
      </w:r>
      <w:r>
        <w:fldChar w:fldCharType="separate"/>
      </w:r>
      <w:r>
        <w:rPr>
          <w:rStyle w:val="24"/>
        </w:rPr>
        <w:t>4.3.2.3.1</w:t>
      </w:r>
      <w:r>
        <w:rPr>
          <w:rStyle w:val="24"/>
        </w:rPr>
        <w:fldChar w:fldCharType="end"/>
      </w:r>
    </w:p>
    <w:p>
      <w:r>
        <w:tab/>
      </w:r>
      <w:r>
        <w:rPr>
          <w:rFonts w:hint="eastAsia"/>
        </w:rPr>
        <w:t>•</w:t>
      </w:r>
      <w:r>
        <w:t xml:space="preserve"> </w:t>
      </w:r>
      <w:r>
        <w:fldChar w:fldCharType="begin"/>
      </w:r>
      <w:r>
        <w:instrText xml:space="preserve"> HYPERLINK \l "_4.3.3.1.2.2_驱动要求：关于通过Adapter_I/O中断提" </w:instrText>
      </w:r>
      <w:r>
        <w:fldChar w:fldCharType="separate"/>
      </w:r>
      <w:r>
        <w:rPr>
          <w:rStyle w:val="24"/>
        </w:rPr>
        <w:t>4.3.3.1.2.2</w:t>
      </w:r>
      <w:r>
        <w:rPr>
          <w:rStyle w:val="24"/>
        </w:rPr>
        <w:fldChar w:fldCharType="end"/>
      </w:r>
    </w:p>
    <w:p>
      <w:r>
        <w:tab/>
      </w:r>
      <w:r>
        <w:rPr>
          <w:rFonts w:hint="eastAsia"/>
        </w:rPr>
        <w:t>•</w:t>
      </w:r>
      <w:r>
        <w:t xml:space="preserve"> </w:t>
      </w:r>
      <w:r>
        <w:fldChar w:fldCharType="begin"/>
      </w:r>
      <w:r>
        <w:instrText xml:space="preserve"> HYPERLINK \l "_4.3.3.2.2_驱动要求：访客-&gt;主机通知" </w:instrText>
      </w:r>
      <w:r>
        <w:fldChar w:fldCharType="separate"/>
      </w:r>
      <w:r>
        <w:rPr>
          <w:rStyle w:val="24"/>
        </w:rPr>
        <w:t>4.3.3.2.2</w:t>
      </w:r>
      <w:r>
        <w:rPr>
          <w:rStyle w:val="24"/>
        </w:rPr>
        <w:fldChar w:fldCharType="end"/>
      </w:r>
    </w:p>
    <w:p>
      <w:pPr>
        <w:pStyle w:val="5"/>
      </w:pPr>
      <w:bookmarkStart w:id="181" w:name="_7.2.4网络驱动程序一致性"/>
      <w:bookmarkEnd w:id="181"/>
      <w:r>
        <w:rPr>
          <w:rFonts w:hint="eastAsia"/>
        </w:rPr>
        <w:t>7.2.4网络驱动程序一致性</w:t>
      </w:r>
    </w:p>
    <w:p>
      <w:r>
        <w:tab/>
      </w:r>
      <w:r>
        <w:rPr>
          <w:rFonts w:hint="eastAsia"/>
        </w:rPr>
        <w:t>网络驱动程序必须符合以下规范性声明：</w:t>
      </w:r>
    </w:p>
    <w:p>
      <w:r>
        <w:tab/>
      </w:r>
      <w:r>
        <w:rPr>
          <w:rFonts w:hint="eastAsia"/>
        </w:rPr>
        <w:t>•</w:t>
      </w:r>
      <w:r>
        <w:t xml:space="preserve"> </w:t>
      </w:r>
      <w:r>
        <w:fldChar w:fldCharType="begin"/>
      </w:r>
      <w:r>
        <w:instrText xml:space="preserve"> HYPERLINK \l "_5.1.4.2驱动程序要求：设备配置布局" </w:instrText>
      </w:r>
      <w:r>
        <w:fldChar w:fldCharType="separate"/>
      </w:r>
      <w:r>
        <w:rPr>
          <w:rStyle w:val="24"/>
        </w:rPr>
        <w:t>5.1.4.2</w:t>
      </w:r>
      <w:r>
        <w:rPr>
          <w:rStyle w:val="24"/>
        </w:rPr>
        <w:fldChar w:fldCharType="end"/>
      </w:r>
    </w:p>
    <w:p>
      <w:r>
        <w:tab/>
      </w:r>
      <w:r>
        <w:rPr>
          <w:rFonts w:hint="eastAsia"/>
        </w:rPr>
        <w:t>•</w:t>
      </w:r>
      <w:r>
        <w:t xml:space="preserve"> </w:t>
      </w:r>
      <w:r>
        <w:fldChar w:fldCharType="begin"/>
      </w:r>
      <w:r>
        <w:instrText xml:space="preserve"> HYPERLINK \l "_5.1.6.2.1驱动程序要求：数据包传输" </w:instrText>
      </w:r>
      <w:r>
        <w:fldChar w:fldCharType="separate"/>
      </w:r>
      <w:r>
        <w:rPr>
          <w:rStyle w:val="24"/>
        </w:rPr>
        <w:t>5.1.6.2.1</w:t>
      </w:r>
      <w:r>
        <w:rPr>
          <w:rStyle w:val="24"/>
        </w:rPr>
        <w:fldChar w:fldCharType="end"/>
      </w:r>
    </w:p>
    <w:p>
      <w:r>
        <w:tab/>
      </w:r>
      <w:r>
        <w:rPr>
          <w:rFonts w:hint="eastAsia"/>
        </w:rPr>
        <w:t>•</w:t>
      </w:r>
      <w:r>
        <w:fldChar w:fldCharType="begin"/>
      </w:r>
      <w:r>
        <w:instrText xml:space="preserve"> HYPERLINK \l "_5.1.6.3.1驱动程序要求：设置接收缓冲区" </w:instrText>
      </w:r>
      <w:r>
        <w:fldChar w:fldCharType="separate"/>
      </w:r>
      <w:r>
        <w:rPr>
          <w:rStyle w:val="24"/>
        </w:rPr>
        <w:t xml:space="preserve"> 5.1.6.3.1</w:t>
      </w:r>
      <w:r>
        <w:rPr>
          <w:rStyle w:val="24"/>
        </w:rPr>
        <w:fldChar w:fldCharType="end"/>
      </w:r>
    </w:p>
    <w:p>
      <w:r>
        <w:tab/>
      </w:r>
      <w:r>
        <w:rPr>
          <w:rFonts w:hint="eastAsia"/>
        </w:rPr>
        <w:t>•</w:t>
      </w:r>
      <w:r>
        <w:t xml:space="preserve"> </w:t>
      </w:r>
      <w:r>
        <w:fldChar w:fldCharType="begin"/>
      </w:r>
      <w:r>
        <w:instrText xml:space="preserve"> HYPERLINK \l "_5.1.6.4.2驱动程序要求：传入数据包的处理" </w:instrText>
      </w:r>
      <w:r>
        <w:fldChar w:fldCharType="separate"/>
      </w:r>
      <w:r>
        <w:rPr>
          <w:rStyle w:val="24"/>
        </w:rPr>
        <w:t>5.1.6.4.2</w:t>
      </w:r>
      <w:r>
        <w:rPr>
          <w:rStyle w:val="24"/>
        </w:rPr>
        <w:fldChar w:fldCharType="end"/>
      </w:r>
    </w:p>
    <w:p>
      <w:r>
        <w:tab/>
      </w:r>
      <w:r>
        <w:rPr>
          <w:rFonts w:hint="eastAsia"/>
        </w:rPr>
        <w:t>•</w:t>
      </w:r>
      <w:r>
        <w:fldChar w:fldCharType="begin"/>
      </w:r>
      <w:r>
        <w:instrText xml:space="preserve"> HYPERLINK \l "_5.1.6.5.1.2驱动程序要求：数据包接收过滤" </w:instrText>
      </w:r>
      <w:r>
        <w:fldChar w:fldCharType="separate"/>
      </w:r>
      <w:r>
        <w:rPr>
          <w:rStyle w:val="24"/>
        </w:rPr>
        <w:t xml:space="preserve"> 5.1.6.5.1.2</w:t>
      </w:r>
      <w:r>
        <w:rPr>
          <w:rStyle w:val="24"/>
        </w:rPr>
        <w:fldChar w:fldCharType="end"/>
      </w:r>
    </w:p>
    <w:p>
      <w:r>
        <w:tab/>
      </w:r>
      <w:r>
        <w:rPr>
          <w:rFonts w:hint="eastAsia"/>
        </w:rPr>
        <w:t>•</w:t>
      </w:r>
      <w:r>
        <w:fldChar w:fldCharType="begin"/>
      </w:r>
      <w:r>
        <w:instrText xml:space="preserve"> HYPERLINK \l "_5.1.6.5.2.2驱动程序要求：设置MAC地址过滤" </w:instrText>
      </w:r>
      <w:r>
        <w:fldChar w:fldCharType="separate"/>
      </w:r>
      <w:r>
        <w:rPr>
          <w:rStyle w:val="24"/>
        </w:rPr>
        <w:t xml:space="preserve"> 5.1.6.5.2.2</w:t>
      </w:r>
      <w:r>
        <w:rPr>
          <w:rStyle w:val="24"/>
        </w:rPr>
        <w:fldChar w:fldCharType="end"/>
      </w:r>
    </w:p>
    <w:p>
      <w:r>
        <w:tab/>
      </w:r>
      <w:r>
        <w:rPr>
          <w:rFonts w:hint="eastAsia"/>
        </w:rPr>
        <w:t>•</w:t>
      </w:r>
      <w:r>
        <w:fldChar w:fldCharType="begin"/>
      </w:r>
      <w:r>
        <w:instrText xml:space="preserve"> HYPERLINK \l "_5.1.6.5.4.1驱动程序要求：无偿数据包发送" </w:instrText>
      </w:r>
      <w:r>
        <w:fldChar w:fldCharType="separate"/>
      </w:r>
      <w:r>
        <w:rPr>
          <w:rStyle w:val="24"/>
        </w:rPr>
        <w:t xml:space="preserve"> 5.1.6.5.4.1</w:t>
      </w:r>
      <w:r>
        <w:rPr>
          <w:rStyle w:val="24"/>
        </w:rPr>
        <w:fldChar w:fldCharType="end"/>
      </w:r>
    </w:p>
    <w:p>
      <w:r>
        <w:tab/>
      </w:r>
      <w:r>
        <w:rPr>
          <w:rFonts w:hint="eastAsia"/>
        </w:rPr>
        <w:t>•</w:t>
      </w:r>
      <w:r>
        <w:t xml:space="preserve"> </w:t>
      </w:r>
      <w:r>
        <w:fldChar w:fldCharType="begin"/>
      </w:r>
      <w:r>
        <w:instrText xml:space="preserve"> HYPERLINK \l "_5.1.6.5.5.1驱动程序要求：多队列模式下自动接收转向" </w:instrText>
      </w:r>
      <w:r>
        <w:fldChar w:fldCharType="separate"/>
      </w:r>
      <w:r>
        <w:rPr>
          <w:rStyle w:val="24"/>
        </w:rPr>
        <w:t>5.1.6.5.5.1</w:t>
      </w:r>
      <w:r>
        <w:rPr>
          <w:rStyle w:val="24"/>
        </w:rPr>
        <w:fldChar w:fldCharType="end"/>
      </w:r>
    </w:p>
    <w:p>
      <w:r>
        <w:tab/>
      </w:r>
      <w:r>
        <w:rPr>
          <w:rFonts w:hint="eastAsia"/>
        </w:rPr>
        <w:t>•</w:t>
      </w:r>
      <w:r>
        <w:t xml:space="preserve"> </w:t>
      </w:r>
      <w:r>
        <w:fldChar w:fldCharType="begin"/>
      </w:r>
      <w:r>
        <w:instrText xml:space="preserve"> HYPERLINK \l "_5.1.6.5.6.2驱动程序要求：设置卸载状态" </w:instrText>
      </w:r>
      <w:r>
        <w:fldChar w:fldCharType="separate"/>
      </w:r>
      <w:r>
        <w:rPr>
          <w:rStyle w:val="24"/>
        </w:rPr>
        <w:t>5.1.6.5.6.2</w:t>
      </w:r>
      <w:r>
        <w:rPr>
          <w:rStyle w:val="24"/>
        </w:rPr>
        <w:fldChar w:fldCharType="end"/>
      </w:r>
    </w:p>
    <w:p>
      <w:pPr>
        <w:pStyle w:val="5"/>
      </w:pPr>
      <w:bookmarkStart w:id="182" w:name="_7.2.5块驱动程序一致性"/>
      <w:bookmarkEnd w:id="182"/>
      <w:r>
        <w:rPr>
          <w:rFonts w:hint="eastAsia"/>
        </w:rPr>
        <w:t>7.2.5块驱动程序一致性</w:t>
      </w:r>
    </w:p>
    <w:p>
      <w:r>
        <w:tab/>
      </w:r>
      <w:r>
        <w:rPr>
          <w:rFonts w:hint="eastAsia"/>
        </w:rPr>
        <w:t>块驱动程序必须符合以下规范性声明：</w:t>
      </w:r>
    </w:p>
    <w:p>
      <w:r>
        <w:tab/>
      </w:r>
      <w:r>
        <w:rPr>
          <w:rFonts w:hint="eastAsia"/>
        </w:rPr>
        <w:t>•</w:t>
      </w:r>
      <w:r>
        <w:t xml:space="preserve"> </w:t>
      </w:r>
      <w:r>
        <w:fldChar w:fldCharType="begin"/>
      </w:r>
      <w:r>
        <w:instrText xml:space="preserve"> HYPERLINK \l "_5.2.5.1_驱动要求：设备初始化" </w:instrText>
      </w:r>
      <w:r>
        <w:fldChar w:fldCharType="separate"/>
      </w:r>
      <w:r>
        <w:rPr>
          <w:rStyle w:val="24"/>
        </w:rPr>
        <w:t>5.2.5.1</w:t>
      </w:r>
      <w:r>
        <w:rPr>
          <w:rStyle w:val="24"/>
        </w:rPr>
        <w:fldChar w:fldCharType="end"/>
      </w:r>
    </w:p>
    <w:p>
      <w:r>
        <w:tab/>
      </w:r>
      <w:r>
        <w:rPr>
          <w:rFonts w:hint="eastAsia"/>
        </w:rPr>
        <w:t>•</w:t>
      </w:r>
      <w:r>
        <w:fldChar w:fldCharType="begin"/>
      </w:r>
      <w:r>
        <w:instrText xml:space="preserve"> HYPERLINK \l "_5.2.6.1_驱动要求：设备操作" </w:instrText>
      </w:r>
      <w:r>
        <w:fldChar w:fldCharType="separate"/>
      </w:r>
      <w:r>
        <w:rPr>
          <w:rStyle w:val="24"/>
        </w:rPr>
        <w:t xml:space="preserve"> 5.2.6.1</w:t>
      </w:r>
      <w:r>
        <w:rPr>
          <w:rStyle w:val="24"/>
        </w:rPr>
        <w:fldChar w:fldCharType="end"/>
      </w:r>
    </w:p>
    <w:p>
      <w:pPr>
        <w:pStyle w:val="5"/>
      </w:pPr>
      <w:bookmarkStart w:id="183" w:name="_7.2.6控制台驱动程序一致性"/>
      <w:bookmarkEnd w:id="183"/>
      <w:r>
        <w:rPr>
          <w:rFonts w:hint="eastAsia"/>
        </w:rPr>
        <w:t>7.2.6控制台驱动程序一致性</w:t>
      </w:r>
    </w:p>
    <w:p>
      <w:r>
        <w:tab/>
      </w:r>
      <w:r>
        <w:rPr>
          <w:rFonts w:hint="eastAsia"/>
        </w:rPr>
        <w:t>控制台驱动程序必须符合以下规范性声明：</w:t>
      </w:r>
    </w:p>
    <w:p>
      <w:r>
        <w:tab/>
      </w:r>
      <w:r>
        <w:rPr>
          <w:rFonts w:hint="eastAsia"/>
        </w:rPr>
        <w:t>•</w:t>
      </w:r>
      <w:r>
        <w:t xml:space="preserve"> </w:t>
      </w:r>
      <w:r>
        <w:fldChar w:fldCharType="begin"/>
      </w:r>
      <w:r>
        <w:instrText xml:space="preserve"> HYPERLINK \l "_5.3.6.1驱动程序要求：设备操作" </w:instrText>
      </w:r>
      <w:r>
        <w:fldChar w:fldCharType="separate"/>
      </w:r>
      <w:r>
        <w:rPr>
          <w:rStyle w:val="24"/>
        </w:rPr>
        <w:t>5.3.6.1</w:t>
      </w:r>
      <w:r>
        <w:rPr>
          <w:rStyle w:val="24"/>
        </w:rPr>
        <w:fldChar w:fldCharType="end"/>
      </w:r>
    </w:p>
    <w:p>
      <w:r>
        <w:tab/>
      </w:r>
      <w:r>
        <w:rPr>
          <w:rFonts w:hint="eastAsia"/>
        </w:rPr>
        <w:t>•</w:t>
      </w:r>
      <w:r>
        <w:t xml:space="preserve"> </w:t>
      </w:r>
      <w:r>
        <w:fldChar w:fldCharType="begin"/>
      </w:r>
      <w:r>
        <w:instrText xml:space="preserve"> HYPERLINK \l "_5.3.6.2.2驱动程序要求：多端口设备操作" </w:instrText>
      </w:r>
      <w:r>
        <w:fldChar w:fldCharType="separate"/>
      </w:r>
      <w:r>
        <w:rPr>
          <w:rStyle w:val="24"/>
        </w:rPr>
        <w:t>5.3.6.2.2</w:t>
      </w:r>
      <w:r>
        <w:rPr>
          <w:rStyle w:val="24"/>
        </w:rPr>
        <w:fldChar w:fldCharType="end"/>
      </w:r>
    </w:p>
    <w:p>
      <w:pPr>
        <w:pStyle w:val="5"/>
      </w:pPr>
      <w:bookmarkStart w:id="184" w:name="_7.2.7熵驱动程序一致性"/>
      <w:bookmarkEnd w:id="184"/>
      <w:r>
        <w:rPr>
          <w:rFonts w:hint="eastAsia"/>
        </w:rPr>
        <w:t>7.2.7熵驱动程序一致性</w:t>
      </w:r>
    </w:p>
    <w:p>
      <w:r>
        <w:tab/>
      </w:r>
      <w:r>
        <w:rPr>
          <w:rFonts w:hint="eastAsia"/>
        </w:rPr>
        <w:t>熵驱动程序必须符合以下规范性声明：</w:t>
      </w:r>
    </w:p>
    <w:p>
      <w:r>
        <w:tab/>
      </w:r>
      <w:r>
        <w:rPr>
          <w:rFonts w:hint="eastAsia"/>
        </w:rPr>
        <w:t>•</w:t>
      </w:r>
      <w:r>
        <w:t xml:space="preserve"> </w:t>
      </w:r>
      <w:r>
        <w:fldChar w:fldCharType="begin"/>
      </w:r>
      <w:r>
        <w:instrText xml:space="preserve"> HYPERLINK \l "_5.4.6.1驱动程序要求：设备操作" </w:instrText>
      </w:r>
      <w:r>
        <w:fldChar w:fldCharType="separate"/>
      </w:r>
      <w:r>
        <w:rPr>
          <w:rStyle w:val="24"/>
        </w:rPr>
        <w:t>5.4.6.1</w:t>
      </w:r>
      <w:r>
        <w:rPr>
          <w:rStyle w:val="24"/>
        </w:rPr>
        <w:fldChar w:fldCharType="end"/>
      </w:r>
    </w:p>
    <w:p>
      <w:pPr>
        <w:pStyle w:val="5"/>
      </w:pPr>
      <w:bookmarkStart w:id="185" w:name="_7.2.8传统内存气球驱动程序一致性"/>
      <w:bookmarkEnd w:id="185"/>
      <w:r>
        <w:rPr>
          <w:rFonts w:hint="eastAsia"/>
        </w:rPr>
        <w:t>7.2.8传统内存气球驱动程序一致性</w:t>
      </w:r>
    </w:p>
    <w:p>
      <w:r>
        <w:tab/>
      </w:r>
      <w:r>
        <w:rPr>
          <w:rFonts w:hint="eastAsia"/>
        </w:rPr>
        <w:t>传统的内存气球驱动程序必须符合以下规范性声明：</w:t>
      </w:r>
    </w:p>
    <w:p>
      <w:r>
        <w:tab/>
      </w:r>
      <w:r>
        <w:rPr>
          <w:rFonts w:hint="eastAsia"/>
        </w:rPr>
        <w:t>•</w:t>
      </w:r>
      <w:r>
        <w:t xml:space="preserve"> </w:t>
      </w:r>
      <w:r>
        <w:fldChar w:fldCharType="begin"/>
      </w:r>
      <w:r>
        <w:instrText xml:space="preserve"> HYPERLINK \l "_5.5.3.1驱动程序要求：特征位" </w:instrText>
      </w:r>
      <w:r>
        <w:fldChar w:fldCharType="separate"/>
      </w:r>
      <w:r>
        <w:rPr>
          <w:rStyle w:val="24"/>
        </w:rPr>
        <w:t>5.5.3.1</w:t>
      </w:r>
      <w:r>
        <w:rPr>
          <w:rStyle w:val="24"/>
        </w:rPr>
        <w:fldChar w:fldCharType="end"/>
      </w:r>
    </w:p>
    <w:p>
      <w:r>
        <w:tab/>
      </w:r>
      <w:r>
        <w:rPr>
          <w:rFonts w:hint="eastAsia"/>
        </w:rPr>
        <w:t>•</w:t>
      </w:r>
      <w:r>
        <w:t xml:space="preserve"> </w:t>
      </w:r>
      <w:r>
        <w:fldChar w:fldCharType="begin"/>
      </w:r>
      <w:r>
        <w:instrText xml:space="preserve"> HYPERLINK \l "_5.5.6.1驱动程序要求：设备操作" </w:instrText>
      </w:r>
      <w:r>
        <w:fldChar w:fldCharType="separate"/>
      </w:r>
      <w:r>
        <w:rPr>
          <w:rStyle w:val="24"/>
        </w:rPr>
        <w:t>5.5.6.1</w:t>
      </w:r>
      <w:r>
        <w:rPr>
          <w:rStyle w:val="24"/>
        </w:rPr>
        <w:fldChar w:fldCharType="end"/>
      </w:r>
    </w:p>
    <w:p>
      <w:r>
        <w:tab/>
      </w:r>
      <w:r>
        <w:rPr>
          <w:rFonts w:hint="eastAsia"/>
        </w:rPr>
        <w:t>•</w:t>
      </w:r>
      <w:r>
        <w:t xml:space="preserve"> </w:t>
      </w:r>
      <w:r>
        <w:fldChar w:fldCharType="begin"/>
      </w:r>
      <w:r>
        <w:instrText xml:space="preserve"> HYPERLINK \l "_5.5.6.3.1驱动程序要求：内存统计" </w:instrText>
      </w:r>
      <w:r>
        <w:fldChar w:fldCharType="separate"/>
      </w:r>
      <w:r>
        <w:rPr>
          <w:rStyle w:val="24"/>
        </w:rPr>
        <w:t>5.5.6.3.1</w:t>
      </w:r>
      <w:r>
        <w:rPr>
          <w:rStyle w:val="24"/>
        </w:rPr>
        <w:fldChar w:fldCharType="end"/>
      </w:r>
    </w:p>
    <w:p>
      <w:pPr>
        <w:pStyle w:val="5"/>
      </w:pPr>
      <w:bookmarkStart w:id="186" w:name="_7.2.9_SCSI主机驱动程序一致性"/>
      <w:bookmarkEnd w:id="186"/>
      <w:r>
        <w:rPr>
          <w:rFonts w:hint="eastAsia"/>
        </w:rPr>
        <w:t>7.2.9 SCSI主机驱动程序一致性</w:t>
      </w:r>
    </w:p>
    <w:p>
      <w:r>
        <w:tab/>
      </w:r>
      <w:r>
        <w:rPr>
          <w:rFonts w:hint="eastAsia"/>
        </w:rPr>
        <w:t>SCSI主机驱动程序必须符合以下规范性声明：</w:t>
      </w:r>
    </w:p>
    <w:p>
      <w:r>
        <w:tab/>
      </w:r>
      <w:r>
        <w:rPr>
          <w:rFonts w:hint="eastAsia"/>
        </w:rPr>
        <w:t>•</w:t>
      </w:r>
      <w:r>
        <w:fldChar w:fldCharType="begin"/>
      </w:r>
      <w:r>
        <w:instrText xml:space="preserve"> HYPERLINK \l "_5.6.4.1_驱动要求：设备配置布局" </w:instrText>
      </w:r>
      <w:r>
        <w:fldChar w:fldCharType="separate"/>
      </w:r>
      <w:r>
        <w:rPr>
          <w:rStyle w:val="24"/>
        </w:rPr>
        <w:t xml:space="preserve"> 5.6.4.1</w:t>
      </w:r>
      <w:r>
        <w:rPr>
          <w:rStyle w:val="24"/>
        </w:rPr>
        <w:fldChar w:fldCharType="end"/>
      </w:r>
    </w:p>
    <w:p>
      <w:r>
        <w:tab/>
      </w:r>
      <w:r>
        <w:rPr>
          <w:rFonts w:hint="eastAsia"/>
        </w:rPr>
        <w:t>•</w:t>
      </w:r>
      <w:r>
        <w:t xml:space="preserve"> </w:t>
      </w:r>
      <w:r>
        <w:fldChar w:fldCharType="begin"/>
      </w:r>
      <w:r>
        <w:instrText xml:space="preserve"> HYPERLINK \l "_5.6.6.1.2_驱动要求：设备操作：请求队列" </w:instrText>
      </w:r>
      <w:r>
        <w:fldChar w:fldCharType="separate"/>
      </w:r>
      <w:r>
        <w:rPr>
          <w:rStyle w:val="24"/>
        </w:rPr>
        <w:t>5.6.6.1.2</w:t>
      </w:r>
      <w:r>
        <w:rPr>
          <w:rStyle w:val="24"/>
        </w:rPr>
        <w:fldChar w:fldCharType="end"/>
      </w:r>
    </w:p>
    <w:p>
      <w:r>
        <w:tab/>
      </w:r>
      <w:r>
        <w:rPr>
          <w:rFonts w:hint="eastAsia"/>
        </w:rPr>
        <w:t>•</w:t>
      </w:r>
      <w:r>
        <w:t xml:space="preserve"> </w:t>
      </w:r>
      <w:r>
        <w:fldChar w:fldCharType="begin"/>
      </w:r>
      <w:r>
        <w:instrText xml:space="preserve"> HYPERLINK \l "_5.5.6.3.1驱动程序要求：内存统计" </w:instrText>
      </w:r>
      <w:r>
        <w:fldChar w:fldCharType="separate"/>
      </w:r>
      <w:r>
        <w:rPr>
          <w:rStyle w:val="24"/>
        </w:rPr>
        <w:t>5.6.6.3.1</w:t>
      </w:r>
      <w:r>
        <w:rPr>
          <w:rStyle w:val="24"/>
        </w:rPr>
        <w:fldChar w:fldCharType="end"/>
      </w:r>
    </w:p>
    <w:p>
      <w:pPr>
        <w:pStyle w:val="4"/>
      </w:pPr>
      <w:bookmarkStart w:id="187" w:name="_7.3设备一致性"/>
      <w:bookmarkEnd w:id="187"/>
      <w:bookmarkStart w:id="188" w:name="_Toc1504080"/>
      <w:r>
        <w:rPr>
          <w:rFonts w:hint="eastAsia"/>
        </w:rPr>
        <w:t>7.3设备一致性</w:t>
      </w:r>
      <w:bookmarkEnd w:id="188"/>
    </w:p>
    <w:p>
      <w:r>
        <w:tab/>
      </w:r>
      <w:r>
        <w:rPr>
          <w:rFonts w:hint="eastAsia"/>
        </w:rPr>
        <w:t>•</w:t>
      </w:r>
      <w:r>
        <w:t xml:space="preserve"> </w:t>
      </w:r>
      <w:r>
        <w:fldChar w:fldCharType="begin"/>
      </w:r>
      <w:r>
        <w:instrText xml:space="preserve"> HYPERLINK \l "_2.1.2_设备要求：设备状态字段" </w:instrText>
      </w:r>
      <w:r>
        <w:fldChar w:fldCharType="separate"/>
      </w:r>
      <w:r>
        <w:rPr>
          <w:rStyle w:val="24"/>
        </w:rPr>
        <w:t>2.1.2</w:t>
      </w:r>
      <w:r>
        <w:rPr>
          <w:rStyle w:val="24"/>
        </w:rPr>
        <w:fldChar w:fldCharType="end"/>
      </w:r>
    </w:p>
    <w:p>
      <w:r>
        <w:tab/>
      </w:r>
      <w:r>
        <w:rPr>
          <w:rFonts w:hint="eastAsia"/>
        </w:rPr>
        <w:t>•</w:t>
      </w:r>
      <w:r>
        <w:t xml:space="preserve"> </w:t>
      </w:r>
      <w:r>
        <w:fldChar w:fldCharType="begin"/>
      </w:r>
      <w:r>
        <w:instrText xml:space="preserve"> HYPERLINK \l "_2.2.2_设备要求：功能位" </w:instrText>
      </w:r>
      <w:r>
        <w:fldChar w:fldCharType="separate"/>
      </w:r>
      <w:r>
        <w:rPr>
          <w:rStyle w:val="24"/>
        </w:rPr>
        <w:t>2.2.2</w:t>
      </w:r>
      <w:r>
        <w:rPr>
          <w:rStyle w:val="24"/>
        </w:rPr>
        <w:fldChar w:fldCharType="end"/>
      </w:r>
    </w:p>
    <w:p>
      <w:r>
        <w:tab/>
      </w:r>
      <w:r>
        <w:rPr>
          <w:rFonts w:hint="eastAsia"/>
        </w:rPr>
        <w:t>•</w:t>
      </w:r>
      <w:r>
        <w:fldChar w:fldCharType="begin"/>
      </w:r>
      <w:r>
        <w:instrText xml:space="preserve"> HYPERLINK \l "_2.3.2_设备要求：设备配置空间" </w:instrText>
      </w:r>
      <w:r>
        <w:fldChar w:fldCharType="separate"/>
      </w:r>
      <w:r>
        <w:rPr>
          <w:rStyle w:val="24"/>
        </w:rPr>
        <w:t xml:space="preserve"> 2.3.2</w:t>
      </w:r>
      <w:r>
        <w:rPr>
          <w:rStyle w:val="24"/>
        </w:rPr>
        <w:fldChar w:fldCharType="end"/>
      </w:r>
    </w:p>
    <w:p>
      <w:r>
        <w:tab/>
      </w:r>
      <w:r>
        <w:rPr>
          <w:rFonts w:hint="eastAsia"/>
        </w:rPr>
        <w:t>•</w:t>
      </w:r>
      <w:r>
        <w:fldChar w:fldCharType="begin"/>
      </w:r>
      <w:r>
        <w:instrText xml:space="preserve"> HYPERLINK \l "_2.4.4.1_设备要求：信息结构" </w:instrText>
      </w:r>
      <w:r>
        <w:fldChar w:fldCharType="separate"/>
      </w:r>
      <w:r>
        <w:rPr>
          <w:rStyle w:val="24"/>
        </w:rPr>
        <w:t xml:space="preserve"> 2.4.4.1</w:t>
      </w:r>
      <w:r>
        <w:rPr>
          <w:rStyle w:val="24"/>
        </w:rPr>
        <w:fldChar w:fldCharType="end"/>
      </w:r>
    </w:p>
    <w:p>
      <w:r>
        <w:tab/>
      </w:r>
      <w:r>
        <w:rPr>
          <w:rFonts w:hint="eastAsia"/>
        </w:rPr>
        <w:t>•</w:t>
      </w:r>
      <w:r>
        <w:fldChar w:fldCharType="begin"/>
      </w:r>
      <w:r>
        <w:instrText xml:space="preserve"> HYPERLINK \l "_2.4.5.1_设备要求：虚拟队列描述符表" </w:instrText>
      </w:r>
      <w:r>
        <w:fldChar w:fldCharType="separate"/>
      </w:r>
      <w:r>
        <w:rPr>
          <w:rStyle w:val="24"/>
        </w:rPr>
        <w:t xml:space="preserve"> 2.4.5.1</w:t>
      </w:r>
      <w:r>
        <w:rPr>
          <w:rStyle w:val="24"/>
        </w:rPr>
        <w:fldChar w:fldCharType="end"/>
      </w:r>
    </w:p>
    <w:p>
      <w:r>
        <w:tab/>
      </w:r>
      <w:r>
        <w:rPr>
          <w:rFonts w:hint="eastAsia"/>
        </w:rPr>
        <w:t>•</w:t>
      </w:r>
      <w:r>
        <w:fldChar w:fldCharType="begin"/>
      </w:r>
      <w:r>
        <w:instrText xml:space="preserve"> HYPERLINK \l "_2.4.5.3.2_设备要求：间接描述符" </w:instrText>
      </w:r>
      <w:r>
        <w:fldChar w:fldCharType="separate"/>
      </w:r>
      <w:r>
        <w:rPr>
          <w:rStyle w:val="24"/>
        </w:rPr>
        <w:t xml:space="preserve"> 2.4.5.3.2</w:t>
      </w:r>
      <w:r>
        <w:rPr>
          <w:rStyle w:val="24"/>
        </w:rPr>
        <w:fldChar w:fldCharType="end"/>
      </w:r>
    </w:p>
    <w:p>
      <w:r>
        <w:tab/>
      </w:r>
      <w:r>
        <w:rPr>
          <w:rFonts w:hint="eastAsia"/>
        </w:rPr>
        <w:t>•</w:t>
      </w:r>
      <w:r>
        <w:fldChar w:fldCharType="begin"/>
      </w:r>
      <w:r>
        <w:instrText xml:space="preserve"> HYPERLINK \l "_2.4.7.2_设备要求：虚拟队列中断抑制" </w:instrText>
      </w:r>
      <w:r>
        <w:fldChar w:fldCharType="separate"/>
      </w:r>
      <w:r>
        <w:rPr>
          <w:rStyle w:val="24"/>
        </w:rPr>
        <w:t xml:space="preserve"> 2.4.7.2</w:t>
      </w:r>
      <w:r>
        <w:rPr>
          <w:rStyle w:val="24"/>
        </w:rPr>
        <w:fldChar w:fldCharType="end"/>
      </w:r>
    </w:p>
    <w:p>
      <w:r>
        <w:tab/>
      </w:r>
      <w:r>
        <w:rPr>
          <w:rFonts w:hint="eastAsia"/>
        </w:rPr>
        <w:t>•</w:t>
      </w:r>
      <w:r>
        <w:t xml:space="preserve"> </w:t>
      </w:r>
      <w:r>
        <w:fldChar w:fldCharType="begin"/>
      </w:r>
      <w:r>
        <w:instrText xml:space="preserve"> HYPERLINK \l "_2.4.8.2_设备要求：虚拟队列已用环" </w:instrText>
      </w:r>
      <w:r>
        <w:fldChar w:fldCharType="separate"/>
      </w:r>
      <w:r>
        <w:rPr>
          <w:rStyle w:val="24"/>
        </w:rPr>
        <w:t>2.4.8.2</w:t>
      </w:r>
      <w:r>
        <w:rPr>
          <w:rStyle w:val="24"/>
        </w:rPr>
        <w:fldChar w:fldCharType="end"/>
      </w:r>
    </w:p>
    <w:p>
      <w:r>
        <w:tab/>
      </w:r>
      <w:r>
        <w:rPr>
          <w:rFonts w:hint="eastAsia"/>
        </w:rPr>
        <w:t>•</w:t>
      </w:r>
      <w:r>
        <w:t xml:space="preserve"> </w:t>
      </w:r>
      <w:r>
        <w:fldChar w:fldCharType="begin"/>
      </w:r>
      <w:r>
        <w:instrText xml:space="preserve"> HYPERLINK \l "_2.4.9.2_驱动要求：虚拟队列通知抑制" </w:instrText>
      </w:r>
      <w:r>
        <w:fldChar w:fldCharType="separate"/>
      </w:r>
      <w:r>
        <w:rPr>
          <w:rStyle w:val="24"/>
        </w:rPr>
        <w:t>2.4.9.2</w:t>
      </w:r>
      <w:r>
        <w:rPr>
          <w:rStyle w:val="24"/>
        </w:rPr>
        <w:fldChar w:fldCharType="end"/>
      </w:r>
    </w:p>
    <w:p>
      <w:r>
        <w:tab/>
      </w:r>
      <w:r>
        <w:rPr>
          <w:rFonts w:hint="eastAsia"/>
        </w:rPr>
        <w:t>•</w:t>
      </w:r>
      <w:r>
        <w:t xml:space="preserve"> </w:t>
      </w:r>
      <w:r>
        <w:fldChar w:fldCharType="begin"/>
      </w:r>
      <w:r>
        <w:instrText xml:space="preserve"> HYPERLINK \l "_6.2设备要求：保留功能位" </w:instrText>
      </w:r>
      <w:r>
        <w:fldChar w:fldCharType="separate"/>
      </w:r>
      <w:r>
        <w:rPr>
          <w:rStyle w:val="24"/>
        </w:rPr>
        <w:t>6.2</w:t>
      </w:r>
      <w:r>
        <w:rPr>
          <w:rStyle w:val="24"/>
        </w:rPr>
        <w:fldChar w:fldCharType="end"/>
      </w:r>
    </w:p>
    <w:p>
      <w:pPr>
        <w:pStyle w:val="5"/>
      </w:pPr>
      <w:bookmarkStart w:id="189" w:name="_7.3.1_PCI设备一致性"/>
      <w:bookmarkEnd w:id="189"/>
      <w:r>
        <w:rPr>
          <w:rFonts w:hint="eastAsia"/>
        </w:rPr>
        <w:t>7.3.1 PCI设备一致性</w:t>
      </w:r>
    </w:p>
    <w:p>
      <w:r>
        <w:tab/>
      </w:r>
      <w:r>
        <w:rPr>
          <w:rFonts w:hint="eastAsia"/>
        </w:rPr>
        <w:t>PCI设备必须符合以下规范性声明：</w:t>
      </w:r>
    </w:p>
    <w:p>
      <w:r>
        <w:tab/>
      </w:r>
      <w:r>
        <w:rPr>
          <w:rFonts w:hint="eastAsia"/>
        </w:rPr>
        <w:t>•</w:t>
      </w:r>
      <w:r>
        <w:t xml:space="preserve"> </w:t>
      </w:r>
      <w:r>
        <w:fldChar w:fldCharType="begin"/>
      </w:r>
      <w:r>
        <w:instrText xml:space="preserve"> HYPERLINK \l "_4.1.1_设备要求：PCI总线下的Virtio" </w:instrText>
      </w:r>
      <w:r>
        <w:fldChar w:fldCharType="separate"/>
      </w:r>
      <w:r>
        <w:rPr>
          <w:rStyle w:val="24"/>
        </w:rPr>
        <w:t>4.1.1</w:t>
      </w:r>
      <w:r>
        <w:rPr>
          <w:rStyle w:val="24"/>
        </w:rPr>
        <w:fldChar w:fldCharType="end"/>
      </w:r>
    </w:p>
    <w:p>
      <w:r>
        <w:tab/>
      </w:r>
      <w:r>
        <w:rPr>
          <w:rFonts w:hint="eastAsia"/>
        </w:rPr>
        <w:t>•</w:t>
      </w:r>
      <w:r>
        <w:t xml:space="preserve"> </w:t>
      </w:r>
      <w:r>
        <w:fldChar w:fldCharType="begin"/>
      </w:r>
      <w:r>
        <w:instrText xml:space="preserve"> HYPERLINK \l "_4.1.2.1_设备要求：发现PCI设备" </w:instrText>
      </w:r>
      <w:r>
        <w:fldChar w:fldCharType="separate"/>
      </w:r>
      <w:r>
        <w:rPr>
          <w:rStyle w:val="24"/>
        </w:rPr>
        <w:t>4.1.2.1</w:t>
      </w:r>
      <w:r>
        <w:rPr>
          <w:rStyle w:val="24"/>
        </w:rPr>
        <w:fldChar w:fldCharType="end"/>
      </w:r>
    </w:p>
    <w:p>
      <w:r>
        <w:tab/>
      </w:r>
      <w:r>
        <w:rPr>
          <w:rFonts w:hint="eastAsia"/>
        </w:rPr>
        <w:t>•</w:t>
      </w:r>
      <w:r>
        <w:t xml:space="preserve"> </w:t>
      </w:r>
      <w:r>
        <w:fldChar w:fldCharType="begin"/>
      </w:r>
      <w:r>
        <w:instrText xml:space="preserve"> HYPERLINK \l "_4.1.3.2_设备要求：PCI设备布局" </w:instrText>
      </w:r>
      <w:r>
        <w:fldChar w:fldCharType="separate"/>
      </w:r>
      <w:r>
        <w:rPr>
          <w:rStyle w:val="24"/>
        </w:rPr>
        <w:t>4.1.3.2</w:t>
      </w:r>
      <w:r>
        <w:rPr>
          <w:rStyle w:val="24"/>
        </w:rPr>
        <w:fldChar w:fldCharType="end"/>
      </w:r>
    </w:p>
    <w:p>
      <w:r>
        <w:tab/>
      </w:r>
      <w:r>
        <w:rPr>
          <w:rFonts w:hint="eastAsia"/>
        </w:rPr>
        <w:t>•</w:t>
      </w:r>
      <w:r>
        <w:fldChar w:fldCharType="begin"/>
      </w:r>
      <w:r>
        <w:instrText xml:space="preserve"> HYPERLINK \l "_4.1.4.2_设备要求：Virtio结构的PCI功能" </w:instrText>
      </w:r>
      <w:r>
        <w:fldChar w:fldCharType="separate"/>
      </w:r>
      <w:r>
        <w:rPr>
          <w:rStyle w:val="24"/>
        </w:rPr>
        <w:t xml:space="preserve"> 4.1.4.2</w:t>
      </w:r>
      <w:r>
        <w:rPr>
          <w:rStyle w:val="24"/>
        </w:rPr>
        <w:fldChar w:fldCharType="end"/>
      </w:r>
    </w:p>
    <w:p>
      <w:r>
        <w:tab/>
      </w:r>
      <w:r>
        <w:rPr>
          <w:rFonts w:hint="eastAsia"/>
        </w:rPr>
        <w:t>•</w:t>
      </w:r>
      <w:r>
        <w:t xml:space="preserve"> </w:t>
      </w:r>
      <w:r>
        <w:fldChar w:fldCharType="begin"/>
      </w:r>
      <w:r>
        <w:instrText xml:space="preserve"> HYPERLINK \l "_4.1.4.3.2_设备要求：常规配置结构布局" </w:instrText>
      </w:r>
      <w:r>
        <w:fldChar w:fldCharType="separate"/>
      </w:r>
      <w:r>
        <w:rPr>
          <w:rStyle w:val="24"/>
        </w:rPr>
        <w:t>4.1.4.3.1</w:t>
      </w:r>
      <w:r>
        <w:rPr>
          <w:rStyle w:val="24"/>
        </w:rPr>
        <w:fldChar w:fldCharType="end"/>
      </w:r>
    </w:p>
    <w:p>
      <w:r>
        <w:tab/>
      </w:r>
      <w:r>
        <w:rPr>
          <w:rFonts w:hint="eastAsia"/>
        </w:rPr>
        <w:t>•</w:t>
      </w:r>
      <w:r>
        <w:t xml:space="preserve"> </w:t>
      </w:r>
      <w:r>
        <w:fldChar w:fldCharType="begin"/>
      </w:r>
      <w:r>
        <w:instrText xml:space="preserve"> HYPERLINK \l "_4.1.4.4.1_设备要求：通知功能" </w:instrText>
      </w:r>
      <w:r>
        <w:fldChar w:fldCharType="separate"/>
      </w:r>
      <w:r>
        <w:rPr>
          <w:rStyle w:val="24"/>
        </w:rPr>
        <w:t>4.1.4.4.1</w:t>
      </w:r>
      <w:r>
        <w:rPr>
          <w:rStyle w:val="24"/>
        </w:rPr>
        <w:fldChar w:fldCharType="end"/>
      </w:r>
    </w:p>
    <w:p>
      <w:r>
        <w:tab/>
      </w:r>
      <w:r>
        <w:rPr>
          <w:rFonts w:hint="eastAsia"/>
        </w:rPr>
        <w:t>•</w:t>
      </w:r>
      <w:r>
        <w:fldChar w:fldCharType="begin"/>
      </w:r>
      <w:r>
        <w:instrText xml:space="preserve"> HYPERLINK \l "_4.1.4.5.1_设备要求：ISR状态功能" </w:instrText>
      </w:r>
      <w:r>
        <w:fldChar w:fldCharType="separate"/>
      </w:r>
      <w:r>
        <w:rPr>
          <w:rStyle w:val="24"/>
        </w:rPr>
        <w:t xml:space="preserve"> 4.1.4.5.1</w:t>
      </w:r>
      <w:r>
        <w:rPr>
          <w:rStyle w:val="24"/>
        </w:rPr>
        <w:fldChar w:fldCharType="end"/>
      </w:r>
    </w:p>
    <w:p>
      <w:r>
        <w:tab/>
      </w:r>
      <w:r>
        <w:rPr>
          <w:rFonts w:hint="eastAsia"/>
        </w:rPr>
        <w:t>•</w:t>
      </w:r>
      <w:r>
        <w:t xml:space="preserve"> </w:t>
      </w:r>
      <w:r>
        <w:fldChar w:fldCharType="begin"/>
      </w:r>
      <w:r>
        <w:instrText xml:space="preserve"> HYPERLINK \l "_4.1.4.6.1_设备要求：特定于设备的配置" </w:instrText>
      </w:r>
      <w:r>
        <w:fldChar w:fldCharType="separate"/>
      </w:r>
      <w:r>
        <w:rPr>
          <w:rStyle w:val="24"/>
        </w:rPr>
        <w:t>4.1.4.6.1</w:t>
      </w:r>
      <w:r>
        <w:rPr>
          <w:rStyle w:val="24"/>
        </w:rPr>
        <w:fldChar w:fldCharType="end"/>
      </w:r>
    </w:p>
    <w:p>
      <w:r>
        <w:tab/>
      </w:r>
      <w:r>
        <w:rPr>
          <w:rFonts w:hint="eastAsia"/>
        </w:rPr>
        <w:t>•</w:t>
      </w:r>
      <w:r>
        <w:fldChar w:fldCharType="begin"/>
      </w:r>
      <w:r>
        <w:instrText xml:space="preserve"> HYPERLINK \l "_4.1.4.7.1_设备要求：PCI配置访问功能" </w:instrText>
      </w:r>
      <w:r>
        <w:fldChar w:fldCharType="separate"/>
      </w:r>
      <w:r>
        <w:rPr>
          <w:rStyle w:val="24"/>
        </w:rPr>
        <w:t xml:space="preserve"> 4.1.4.7.1</w:t>
      </w:r>
      <w:r>
        <w:rPr>
          <w:rStyle w:val="24"/>
        </w:rPr>
        <w:fldChar w:fldCharType="end"/>
      </w:r>
    </w:p>
    <w:p>
      <w:r>
        <w:tab/>
      </w:r>
      <w:r>
        <w:rPr>
          <w:rFonts w:hint="eastAsia"/>
        </w:rPr>
        <w:t>•</w:t>
      </w:r>
      <w:r>
        <w:t xml:space="preserve"> </w:t>
      </w:r>
      <w:r>
        <w:fldChar w:fldCharType="begin"/>
      </w:r>
      <w:r>
        <w:instrText xml:space="preserve"> HYPERLINK \l "_4.1.4.9.0.1_设备要求：具有旧版驱动程序的非过渡设备" </w:instrText>
      </w:r>
      <w:r>
        <w:fldChar w:fldCharType="separate"/>
      </w:r>
      <w:r>
        <w:rPr>
          <w:rStyle w:val="24"/>
        </w:rPr>
        <w:t>4.1.4.9.0.1</w:t>
      </w:r>
      <w:r>
        <w:rPr>
          <w:rStyle w:val="24"/>
        </w:rPr>
        <w:fldChar w:fldCharType="end"/>
      </w:r>
    </w:p>
    <w:p>
      <w:r>
        <w:tab/>
      </w:r>
      <w:r>
        <w:fldChar w:fldCharType="begin"/>
      </w:r>
      <w:r>
        <w:instrText xml:space="preserve"> HYPERLINK \l "_4.1.5.1.2.1_设备要求：MSI-X向量配置" </w:instrText>
      </w:r>
      <w:r>
        <w:fldChar w:fldCharType="separate"/>
      </w:r>
      <w:r>
        <w:rPr>
          <w:rStyle w:val="24"/>
          <w:rFonts w:hint="eastAsia"/>
        </w:rPr>
        <w:t>•</w:t>
      </w:r>
      <w:r>
        <w:rPr>
          <w:rStyle w:val="24"/>
        </w:rPr>
        <w:t xml:space="preserve"> 4.1.5.1.2.1</w:t>
      </w:r>
      <w:r>
        <w:rPr>
          <w:rStyle w:val="24"/>
        </w:rPr>
        <w:fldChar w:fldCharType="end"/>
      </w:r>
    </w:p>
    <w:p>
      <w:r>
        <w:tab/>
      </w:r>
      <w:r>
        <w:rPr>
          <w:rFonts w:hint="eastAsia"/>
        </w:rPr>
        <w:t>•</w:t>
      </w:r>
      <w:r>
        <w:t xml:space="preserve"> </w:t>
      </w:r>
      <w:r>
        <w:fldChar w:fldCharType="begin"/>
      </w:r>
      <w:r>
        <w:instrText xml:space="preserve"> HYPERLINK \l "_4.1.5.3.1_设备要求：来自设备的虚拟队列中断" </w:instrText>
      </w:r>
      <w:r>
        <w:fldChar w:fldCharType="separate"/>
      </w:r>
      <w:r>
        <w:rPr>
          <w:rStyle w:val="24"/>
        </w:rPr>
        <w:t>4.1.5.3.1</w:t>
      </w:r>
      <w:r>
        <w:rPr>
          <w:rStyle w:val="24"/>
        </w:rPr>
        <w:fldChar w:fldCharType="end"/>
      </w:r>
    </w:p>
    <w:p>
      <w:r>
        <w:tab/>
      </w:r>
      <w:r>
        <w:rPr>
          <w:rFonts w:hint="eastAsia"/>
        </w:rPr>
        <w:t>•</w:t>
      </w:r>
      <w:r>
        <w:t xml:space="preserve"> </w:t>
      </w:r>
      <w:r>
        <w:fldChar w:fldCharType="begin"/>
      </w:r>
      <w:r>
        <w:instrText xml:space="preserve"> HYPERLINK \l "_4.1.5.4.1_设备要求：关于设备配置更改的注意事项" </w:instrText>
      </w:r>
      <w:r>
        <w:fldChar w:fldCharType="separate"/>
      </w:r>
      <w:r>
        <w:rPr>
          <w:rStyle w:val="24"/>
        </w:rPr>
        <w:t>4.1.5.4.1</w:t>
      </w:r>
      <w:r>
        <w:rPr>
          <w:rStyle w:val="24"/>
        </w:rPr>
        <w:fldChar w:fldCharType="end"/>
      </w:r>
    </w:p>
    <w:p>
      <w:pPr>
        <w:pStyle w:val="5"/>
      </w:pPr>
      <w:bookmarkStart w:id="190" w:name="_7.3.2_MMIO设备一致性"/>
      <w:bookmarkEnd w:id="190"/>
      <w:r>
        <w:rPr>
          <w:rFonts w:hint="eastAsia"/>
        </w:rPr>
        <w:t>7.3.2 MMIO设备一致性</w:t>
      </w:r>
    </w:p>
    <w:p>
      <w:r>
        <w:tab/>
      </w:r>
      <w:r>
        <w:rPr>
          <w:rFonts w:hint="eastAsia"/>
        </w:rPr>
        <w:t>MMIO设备必须符合以下规范性声明：</w:t>
      </w:r>
    </w:p>
    <w:p>
      <w:r>
        <w:tab/>
      </w:r>
      <w:r>
        <w:rPr>
          <w:rFonts w:hint="eastAsia"/>
        </w:rPr>
        <w:t>•</w:t>
      </w:r>
      <w:r>
        <w:t xml:space="preserve"> </w:t>
      </w:r>
      <w:r>
        <w:fldChar w:fldCharType="begin"/>
      </w:r>
      <w:r>
        <w:instrText xml:space="preserve"> HYPERLINK \l "_4.2.2.1_设备要求：MMIO设备寄存器布局" </w:instrText>
      </w:r>
      <w:r>
        <w:fldChar w:fldCharType="separate"/>
      </w:r>
      <w:r>
        <w:rPr>
          <w:rStyle w:val="24"/>
        </w:rPr>
        <w:t>4.2.2.1</w:t>
      </w:r>
      <w:r>
        <w:rPr>
          <w:rStyle w:val="24"/>
        </w:rPr>
        <w:fldChar w:fldCharType="end"/>
      </w:r>
    </w:p>
    <w:p>
      <w:pPr>
        <w:pStyle w:val="5"/>
      </w:pPr>
      <w:bookmarkStart w:id="191" w:name="_7.3.3通道I_/_O设备一致性"/>
      <w:bookmarkEnd w:id="191"/>
      <w:r>
        <w:rPr>
          <w:rFonts w:hint="eastAsia"/>
        </w:rPr>
        <w:t>7.3.3通道I / O设备一致性</w:t>
      </w:r>
    </w:p>
    <w:p>
      <w:r>
        <w:tab/>
      </w:r>
      <w:r>
        <w:rPr>
          <w:rFonts w:hint="eastAsia"/>
        </w:rPr>
        <w:t>通道I / O设备必须符合以下规范性声明：</w:t>
      </w:r>
    </w:p>
    <w:p>
      <w:r>
        <w:tab/>
      </w:r>
      <w:r>
        <w:rPr>
          <w:rFonts w:hint="eastAsia"/>
        </w:rPr>
        <w:t>•</w:t>
      </w:r>
      <w:r>
        <w:fldChar w:fldCharType="begin"/>
      </w:r>
      <w:r>
        <w:instrText xml:space="preserve"> HYPERLINK \l "_4.3.1.1_设备要求：基本概念" </w:instrText>
      </w:r>
      <w:r>
        <w:fldChar w:fldCharType="separate"/>
      </w:r>
      <w:r>
        <w:rPr>
          <w:rStyle w:val="24"/>
        </w:rPr>
        <w:t xml:space="preserve"> 4.3.1.1</w:t>
      </w:r>
      <w:r>
        <w:rPr>
          <w:rStyle w:val="24"/>
        </w:rPr>
        <w:fldChar w:fldCharType="end"/>
      </w:r>
    </w:p>
    <w:p>
      <w:r>
        <w:tab/>
      </w:r>
      <w:r>
        <w:rPr>
          <w:rFonts w:hint="eastAsia"/>
        </w:rPr>
        <w:t>•</w:t>
      </w:r>
      <w:r>
        <w:fldChar w:fldCharType="begin"/>
      </w:r>
      <w:r>
        <w:instrText xml:space="preserve"> HYPERLINK \l "_4.3.2.1.1_设备要求：设置Virtio修订版" </w:instrText>
      </w:r>
      <w:r>
        <w:fldChar w:fldCharType="separate"/>
      </w:r>
      <w:r>
        <w:rPr>
          <w:rStyle w:val="24"/>
        </w:rPr>
        <w:t xml:space="preserve"> 4.3.2.1.1</w:t>
      </w:r>
      <w:r>
        <w:rPr>
          <w:rStyle w:val="24"/>
        </w:rPr>
        <w:fldChar w:fldCharType="end"/>
      </w:r>
    </w:p>
    <w:p>
      <w:r>
        <w:tab/>
      </w:r>
      <w:r>
        <w:rPr>
          <w:rFonts w:hint="eastAsia"/>
        </w:rPr>
        <w:t>•</w:t>
      </w:r>
      <w:r>
        <w:t xml:space="preserve"> </w:t>
      </w:r>
      <w:r>
        <w:fldChar w:fldCharType="begin"/>
      </w:r>
      <w:r>
        <w:instrText xml:space="preserve"> HYPERLINK \l "_4.3.2.2.1_设备要求：配置虚拟队列" </w:instrText>
      </w:r>
      <w:r>
        <w:fldChar w:fldCharType="separate"/>
      </w:r>
      <w:r>
        <w:rPr>
          <w:rStyle w:val="24"/>
        </w:rPr>
        <w:t>4.3.2.2.1</w:t>
      </w:r>
      <w:r>
        <w:rPr>
          <w:rStyle w:val="24"/>
        </w:rPr>
        <w:fldChar w:fldCharType="end"/>
      </w:r>
    </w:p>
    <w:p>
      <w:r>
        <w:tab/>
      </w:r>
      <w:r>
        <w:rPr>
          <w:rFonts w:hint="eastAsia"/>
        </w:rPr>
        <w:t>•</w:t>
      </w:r>
      <w:r>
        <w:t xml:space="preserve"> </w:t>
      </w:r>
      <w:r>
        <w:fldChar w:fldCharType="begin"/>
      </w:r>
      <w:r>
        <w:instrText xml:space="preserve"> HYPERLINK \l "_4.3.2.3.2_设备要求：传输状态信息" </w:instrText>
      </w:r>
      <w:r>
        <w:fldChar w:fldCharType="separate"/>
      </w:r>
      <w:r>
        <w:rPr>
          <w:rStyle w:val="24"/>
        </w:rPr>
        <w:t>4.3.2.3.2</w:t>
      </w:r>
      <w:r>
        <w:rPr>
          <w:rStyle w:val="24"/>
        </w:rPr>
        <w:fldChar w:fldCharType="end"/>
      </w:r>
    </w:p>
    <w:p>
      <w:r>
        <w:tab/>
      </w:r>
      <w:r>
        <w:rPr>
          <w:rFonts w:hint="eastAsia"/>
        </w:rPr>
        <w:t>•</w:t>
      </w:r>
      <w:r>
        <w:t xml:space="preserve"> </w:t>
      </w:r>
      <w:r>
        <w:fldChar w:fldCharType="begin"/>
      </w:r>
      <w:r>
        <w:instrText xml:space="preserve"> HYPERLINK \l "_4.3.2.6.3.1_设备要求：设置两阶段队列指示符" </w:instrText>
      </w:r>
      <w:r>
        <w:fldChar w:fldCharType="separate"/>
      </w:r>
      <w:r>
        <w:rPr>
          <w:rStyle w:val="24"/>
        </w:rPr>
        <w:t>4.3.2.6.3.1</w:t>
      </w:r>
      <w:r>
        <w:rPr>
          <w:rStyle w:val="24"/>
        </w:rPr>
        <w:fldChar w:fldCharType="end"/>
      </w:r>
    </w:p>
    <w:p>
      <w:r>
        <w:tab/>
      </w:r>
      <w:r>
        <w:rPr>
          <w:rFonts w:hint="eastAsia"/>
        </w:rPr>
        <w:t>•</w:t>
      </w:r>
      <w:r>
        <w:t xml:space="preserve"> </w:t>
      </w:r>
      <w:r>
        <w:fldChar w:fldCharType="begin"/>
      </w:r>
      <w:r>
        <w:instrText xml:space="preserve"> HYPERLINK \l "_4.3.3.1.2.1_设备要求：关于通过Adapter_I/O中断提" </w:instrText>
      </w:r>
      <w:r>
        <w:fldChar w:fldCharType="separate"/>
      </w:r>
      <w:r>
        <w:rPr>
          <w:rStyle w:val="24"/>
        </w:rPr>
        <w:t>4.3.3.1.2.1</w:t>
      </w:r>
      <w:r>
        <w:rPr>
          <w:rStyle w:val="24"/>
        </w:rPr>
        <w:fldChar w:fldCharType="end"/>
      </w:r>
    </w:p>
    <w:p>
      <w:r>
        <w:tab/>
      </w:r>
      <w:r>
        <w:rPr>
          <w:rFonts w:hint="eastAsia"/>
        </w:rPr>
        <w:t>•</w:t>
      </w:r>
      <w:r>
        <w:t xml:space="preserve"> </w:t>
      </w:r>
      <w:r>
        <w:fldChar w:fldCharType="begin"/>
      </w:r>
      <w:r>
        <w:instrText xml:space="preserve"> HYPERLINK \l "_4.3.3.2.1_设备要求：访客-&gt;主机通知" </w:instrText>
      </w:r>
      <w:r>
        <w:fldChar w:fldCharType="separate"/>
      </w:r>
      <w:r>
        <w:rPr>
          <w:rStyle w:val="24"/>
        </w:rPr>
        <w:t>4.3.3.2.1</w:t>
      </w:r>
      <w:r>
        <w:rPr>
          <w:rStyle w:val="24"/>
        </w:rPr>
        <w:fldChar w:fldCharType="end"/>
      </w:r>
    </w:p>
    <w:p>
      <w:pPr>
        <w:pStyle w:val="5"/>
      </w:pPr>
      <w:bookmarkStart w:id="192" w:name="_7.3.4网络设备一致性"/>
      <w:bookmarkEnd w:id="192"/>
      <w:r>
        <w:rPr>
          <w:rFonts w:hint="eastAsia"/>
        </w:rPr>
        <w:t>7.3.4网络设备一致性</w:t>
      </w:r>
    </w:p>
    <w:p>
      <w:r>
        <w:tab/>
      </w:r>
      <w:r>
        <w:rPr>
          <w:rFonts w:hint="eastAsia"/>
        </w:rPr>
        <w:t>网络设备必须符合以下规范性声明：</w:t>
      </w:r>
    </w:p>
    <w:p>
      <w:r>
        <w:tab/>
      </w:r>
      <w:r>
        <w:rPr>
          <w:rFonts w:hint="eastAsia"/>
        </w:rPr>
        <w:t>•</w:t>
      </w:r>
      <w:r>
        <w:t xml:space="preserve"> </w:t>
      </w:r>
      <w:r>
        <w:fldChar w:fldCharType="begin"/>
      </w:r>
      <w:r>
        <w:instrText xml:space="preserve"> HYPERLINK \l "_5.1.4.1设备要求：设备配置布局" </w:instrText>
      </w:r>
      <w:r>
        <w:fldChar w:fldCharType="separate"/>
      </w:r>
      <w:r>
        <w:rPr>
          <w:rStyle w:val="24"/>
        </w:rPr>
        <w:t>5.1.4.1</w:t>
      </w:r>
      <w:r>
        <w:rPr>
          <w:rStyle w:val="24"/>
        </w:rPr>
        <w:fldChar w:fldCharType="end"/>
      </w:r>
    </w:p>
    <w:p>
      <w:r>
        <w:tab/>
      </w:r>
      <w:r>
        <w:rPr>
          <w:rFonts w:hint="eastAsia"/>
        </w:rPr>
        <w:t>•</w:t>
      </w:r>
      <w:r>
        <w:t xml:space="preserve"> </w:t>
      </w:r>
      <w:r>
        <w:fldChar w:fldCharType="begin"/>
      </w:r>
      <w:r>
        <w:instrText xml:space="preserve"> HYPERLINK \l "_5.1.6.2.2设备要求：数据包传输" </w:instrText>
      </w:r>
      <w:r>
        <w:fldChar w:fldCharType="separate"/>
      </w:r>
      <w:r>
        <w:rPr>
          <w:rStyle w:val="24"/>
        </w:rPr>
        <w:t>5.1.6.2.2</w:t>
      </w:r>
      <w:r>
        <w:rPr>
          <w:rStyle w:val="24"/>
        </w:rPr>
        <w:fldChar w:fldCharType="end"/>
      </w:r>
    </w:p>
    <w:p>
      <w:r>
        <w:tab/>
      </w:r>
      <w:r>
        <w:rPr>
          <w:rFonts w:hint="eastAsia"/>
        </w:rPr>
        <w:t>•</w:t>
      </w:r>
      <w:r>
        <w:t xml:space="preserve"> </w:t>
      </w:r>
      <w:r>
        <w:fldChar w:fldCharType="begin"/>
      </w:r>
      <w:r>
        <w:instrText xml:space="preserve"> HYPERLINK \l "_5.1.6.3.2设备要求：设置接收缓冲区" </w:instrText>
      </w:r>
      <w:r>
        <w:fldChar w:fldCharType="separate"/>
      </w:r>
      <w:r>
        <w:rPr>
          <w:rStyle w:val="24"/>
        </w:rPr>
        <w:t>5.1.6.3.2</w:t>
      </w:r>
      <w:r>
        <w:rPr>
          <w:rStyle w:val="24"/>
        </w:rPr>
        <w:fldChar w:fldCharType="end"/>
      </w:r>
    </w:p>
    <w:p>
      <w:r>
        <w:tab/>
      </w:r>
      <w:r>
        <w:rPr>
          <w:rFonts w:hint="eastAsia"/>
        </w:rPr>
        <w:t>•</w:t>
      </w:r>
      <w:r>
        <w:t xml:space="preserve"> </w:t>
      </w:r>
      <w:r>
        <w:fldChar w:fldCharType="begin"/>
      </w:r>
      <w:r>
        <w:instrText xml:space="preserve"> HYPERLINK \l "_5.1.6.4.1设备要求：传入数据包的处理" </w:instrText>
      </w:r>
      <w:r>
        <w:fldChar w:fldCharType="separate"/>
      </w:r>
      <w:r>
        <w:rPr>
          <w:rStyle w:val="24"/>
        </w:rPr>
        <w:t>5.1.6.4.1</w:t>
      </w:r>
      <w:r>
        <w:rPr>
          <w:rStyle w:val="24"/>
        </w:rPr>
        <w:fldChar w:fldCharType="end"/>
      </w:r>
    </w:p>
    <w:p>
      <w:r>
        <w:tab/>
      </w:r>
      <w:r>
        <w:rPr>
          <w:rFonts w:hint="eastAsia"/>
        </w:rPr>
        <w:t>•</w:t>
      </w:r>
      <w:r>
        <w:t xml:space="preserve"> </w:t>
      </w:r>
      <w:r>
        <w:fldChar w:fldCharType="begin"/>
      </w:r>
      <w:r>
        <w:instrText xml:space="preserve"> HYPERLINK \l "_5.1.6.5.1.1设备要求：数据包接收过滤" </w:instrText>
      </w:r>
      <w:r>
        <w:fldChar w:fldCharType="separate"/>
      </w:r>
      <w:r>
        <w:rPr>
          <w:rStyle w:val="24"/>
        </w:rPr>
        <w:t>5.1.6.5.1.1</w:t>
      </w:r>
      <w:r>
        <w:rPr>
          <w:rStyle w:val="24"/>
        </w:rPr>
        <w:fldChar w:fldCharType="end"/>
      </w:r>
    </w:p>
    <w:p>
      <w:r>
        <w:tab/>
      </w:r>
      <w:r>
        <w:rPr>
          <w:rFonts w:hint="eastAsia"/>
        </w:rPr>
        <w:t>•</w:t>
      </w:r>
      <w:r>
        <w:t xml:space="preserve"> </w:t>
      </w:r>
      <w:r>
        <w:fldChar w:fldCharType="begin"/>
      </w:r>
      <w:r>
        <w:instrText xml:space="preserve"> HYPERLINK \l "_5.1.6.5.2.1设备要求：设置MAC地址过滤" </w:instrText>
      </w:r>
      <w:r>
        <w:fldChar w:fldCharType="separate"/>
      </w:r>
      <w:r>
        <w:rPr>
          <w:rStyle w:val="24"/>
        </w:rPr>
        <w:t>5.1.6.5.2.1</w:t>
      </w:r>
      <w:r>
        <w:rPr>
          <w:rStyle w:val="24"/>
        </w:rPr>
        <w:fldChar w:fldCharType="end"/>
      </w:r>
    </w:p>
    <w:p>
      <w:r>
        <w:tab/>
      </w:r>
      <w:r>
        <w:rPr>
          <w:rFonts w:hint="eastAsia"/>
        </w:rPr>
        <w:t>•</w:t>
      </w:r>
      <w:r>
        <w:t xml:space="preserve"> </w:t>
      </w:r>
      <w:r>
        <w:fldChar w:fldCharType="begin"/>
      </w:r>
      <w:r>
        <w:instrText xml:space="preserve"> HYPERLINK \l "_5.1.6.5.4.2设备要求：无偿数据包发送" </w:instrText>
      </w:r>
      <w:r>
        <w:fldChar w:fldCharType="separate"/>
      </w:r>
      <w:r>
        <w:rPr>
          <w:rStyle w:val="24"/>
        </w:rPr>
        <w:t>5.1.6.5.4.2</w:t>
      </w:r>
      <w:r>
        <w:rPr>
          <w:rStyle w:val="24"/>
        </w:rPr>
        <w:fldChar w:fldCharType="end"/>
      </w:r>
    </w:p>
    <w:p>
      <w:r>
        <w:tab/>
      </w:r>
      <w:r>
        <w:rPr>
          <w:rFonts w:hint="eastAsia"/>
        </w:rPr>
        <w:t>•</w:t>
      </w:r>
      <w:r>
        <w:t xml:space="preserve"> </w:t>
      </w:r>
      <w:r>
        <w:fldChar w:fldCharType="begin"/>
      </w:r>
      <w:r>
        <w:instrText xml:space="preserve"> HYPERLINK \l "_5.1.6.5.5.2设备要求：多队列模式下的自动接收转向" </w:instrText>
      </w:r>
      <w:r>
        <w:fldChar w:fldCharType="separate"/>
      </w:r>
      <w:r>
        <w:rPr>
          <w:rStyle w:val="24"/>
        </w:rPr>
        <w:t>5.1.6.5.5.2</w:t>
      </w:r>
      <w:r>
        <w:rPr>
          <w:rStyle w:val="24"/>
        </w:rPr>
        <w:fldChar w:fldCharType="end"/>
      </w:r>
    </w:p>
    <w:p>
      <w:pPr>
        <w:pStyle w:val="5"/>
      </w:pPr>
      <w:bookmarkStart w:id="193" w:name="_7.3.5块设备一致性"/>
      <w:bookmarkEnd w:id="193"/>
      <w:r>
        <w:rPr>
          <w:rFonts w:hint="eastAsia"/>
        </w:rPr>
        <w:t>7.3.5块设备一致性</w:t>
      </w:r>
    </w:p>
    <w:p>
      <w:r>
        <w:tab/>
      </w:r>
      <w:r>
        <w:rPr>
          <w:rFonts w:hint="eastAsia"/>
        </w:rPr>
        <w:t>块设备必须符合以下规范性声明：</w:t>
      </w:r>
    </w:p>
    <w:p>
      <w:r>
        <w:tab/>
      </w:r>
      <w:r>
        <w:rPr>
          <w:rFonts w:hint="eastAsia"/>
        </w:rPr>
        <w:t>•</w:t>
      </w:r>
      <w:r>
        <w:fldChar w:fldCharType="begin"/>
      </w:r>
      <w:r>
        <w:instrText xml:space="preserve"> HYPERLINK \l "_5.2.5.2_设备要求：设备初始化" </w:instrText>
      </w:r>
      <w:r>
        <w:fldChar w:fldCharType="separate"/>
      </w:r>
      <w:r>
        <w:rPr>
          <w:rStyle w:val="24"/>
        </w:rPr>
        <w:t xml:space="preserve"> 5.2.5.2</w:t>
      </w:r>
      <w:r>
        <w:rPr>
          <w:rStyle w:val="24"/>
        </w:rPr>
        <w:fldChar w:fldCharType="end"/>
      </w:r>
    </w:p>
    <w:p>
      <w:r>
        <w:tab/>
      </w:r>
      <w:r>
        <w:rPr>
          <w:rFonts w:hint="eastAsia"/>
        </w:rPr>
        <w:t>•</w:t>
      </w:r>
      <w:r>
        <w:t xml:space="preserve"> </w:t>
      </w:r>
      <w:r>
        <w:fldChar w:fldCharType="begin"/>
      </w:r>
      <w:r>
        <w:instrText xml:space="preserve"> HYPERLINK \l "_5.2.6.2_设备要求：设备操作" </w:instrText>
      </w:r>
      <w:r>
        <w:fldChar w:fldCharType="separate"/>
      </w:r>
      <w:r>
        <w:rPr>
          <w:rStyle w:val="24"/>
        </w:rPr>
        <w:t>5.2.6.2</w:t>
      </w:r>
      <w:r>
        <w:rPr>
          <w:rStyle w:val="24"/>
        </w:rPr>
        <w:fldChar w:fldCharType="end"/>
      </w:r>
    </w:p>
    <w:p>
      <w:pPr>
        <w:pStyle w:val="5"/>
      </w:pPr>
      <w:bookmarkStart w:id="194" w:name="_7.3.6控制台设备一致性"/>
      <w:bookmarkEnd w:id="194"/>
      <w:r>
        <w:rPr>
          <w:rFonts w:hint="eastAsia"/>
        </w:rPr>
        <w:t>7.3.6控制台设备一致性</w:t>
      </w:r>
    </w:p>
    <w:p>
      <w:r>
        <w:tab/>
      </w:r>
      <w:r>
        <w:rPr>
          <w:rFonts w:hint="eastAsia"/>
        </w:rPr>
        <w:t>控制台设备必须符合以下规范性声明：</w:t>
      </w:r>
    </w:p>
    <w:p>
      <w:r>
        <w:tab/>
      </w:r>
      <w:r>
        <w:rPr>
          <w:rFonts w:hint="eastAsia"/>
        </w:rPr>
        <w:t>•</w:t>
      </w:r>
      <w:r>
        <w:t xml:space="preserve"> </w:t>
      </w:r>
      <w:r>
        <w:fldChar w:fldCharType="begin"/>
      </w:r>
      <w:r>
        <w:instrText xml:space="preserve"> HYPERLINK \l "_5.3.5.1设备要求：设备初始化" </w:instrText>
      </w:r>
      <w:r>
        <w:fldChar w:fldCharType="separate"/>
      </w:r>
      <w:r>
        <w:rPr>
          <w:rStyle w:val="24"/>
        </w:rPr>
        <w:t>5.3.5.1</w:t>
      </w:r>
      <w:r>
        <w:rPr>
          <w:rStyle w:val="24"/>
        </w:rPr>
        <w:fldChar w:fldCharType="end"/>
      </w:r>
    </w:p>
    <w:p>
      <w:r>
        <w:tab/>
      </w:r>
      <w:r>
        <w:rPr>
          <w:rFonts w:hint="eastAsia"/>
        </w:rPr>
        <w:t>•</w:t>
      </w:r>
      <w:r>
        <w:t xml:space="preserve"> </w:t>
      </w:r>
      <w:r>
        <w:fldChar w:fldCharType="begin"/>
      </w:r>
      <w:r>
        <w:instrText xml:space="preserve"> HYPERLINK \l "_5.3.6.2.1设备要求：多端口设备操作" </w:instrText>
      </w:r>
      <w:r>
        <w:fldChar w:fldCharType="separate"/>
      </w:r>
      <w:r>
        <w:rPr>
          <w:rStyle w:val="24"/>
        </w:rPr>
        <w:t>5.3.6.2.1</w:t>
      </w:r>
      <w:r>
        <w:rPr>
          <w:rStyle w:val="24"/>
        </w:rPr>
        <w:fldChar w:fldCharType="end"/>
      </w:r>
    </w:p>
    <w:p>
      <w:pPr>
        <w:pStyle w:val="5"/>
      </w:pPr>
      <w:bookmarkStart w:id="195" w:name="_7.3.7熵设备一致性"/>
      <w:bookmarkEnd w:id="195"/>
      <w:r>
        <w:rPr>
          <w:rFonts w:hint="eastAsia"/>
        </w:rPr>
        <w:t>7.3.7熵设备一致性</w:t>
      </w:r>
    </w:p>
    <w:p>
      <w:r>
        <w:tab/>
      </w:r>
      <w:r>
        <w:rPr>
          <w:rFonts w:hint="eastAsia"/>
        </w:rPr>
        <w:t>熵设备必须符合以下规范性声明：</w:t>
      </w:r>
    </w:p>
    <w:p>
      <w:r>
        <w:tab/>
      </w:r>
      <w:r>
        <w:rPr>
          <w:rFonts w:hint="eastAsia"/>
        </w:rPr>
        <w:t>•</w:t>
      </w:r>
      <w:r>
        <w:t xml:space="preserve"> </w:t>
      </w:r>
      <w:r>
        <w:fldChar w:fldCharType="begin"/>
      </w:r>
      <w:r>
        <w:instrText xml:space="preserve"> HYPERLINK \l "_5.4.6.2设备要求：设备操作" </w:instrText>
      </w:r>
      <w:r>
        <w:fldChar w:fldCharType="separate"/>
      </w:r>
      <w:r>
        <w:rPr>
          <w:rStyle w:val="24"/>
        </w:rPr>
        <w:t>5.4.6.2</w:t>
      </w:r>
      <w:r>
        <w:rPr>
          <w:rStyle w:val="24"/>
        </w:rPr>
        <w:fldChar w:fldCharType="end"/>
      </w:r>
    </w:p>
    <w:p>
      <w:pPr>
        <w:pStyle w:val="5"/>
      </w:pPr>
      <w:bookmarkStart w:id="196" w:name="_7.3.8传统的内存气球设备一致性"/>
      <w:bookmarkEnd w:id="196"/>
      <w:r>
        <w:rPr>
          <w:rFonts w:hint="eastAsia"/>
        </w:rPr>
        <w:t>7.3.8传统的内存气球设备一致性</w:t>
      </w:r>
    </w:p>
    <w:p>
      <w:r>
        <w:tab/>
      </w:r>
      <w:r>
        <w:rPr>
          <w:rFonts w:hint="eastAsia"/>
        </w:rPr>
        <w:t>传统的内存气球设备必须符合以下规范性陈述：</w:t>
      </w:r>
    </w:p>
    <w:p>
      <w:r>
        <w:tab/>
      </w:r>
      <w:r>
        <w:rPr>
          <w:rFonts w:hint="eastAsia"/>
        </w:rPr>
        <w:t>•</w:t>
      </w:r>
      <w:r>
        <w:fldChar w:fldCharType="begin"/>
      </w:r>
      <w:r>
        <w:instrText xml:space="preserve"> HYPERLINK \l "_5.5.3.2设备要求：特征位" </w:instrText>
      </w:r>
      <w:r>
        <w:fldChar w:fldCharType="separate"/>
      </w:r>
      <w:r>
        <w:rPr>
          <w:rStyle w:val="24"/>
        </w:rPr>
        <w:t xml:space="preserve"> 5.5.3.2</w:t>
      </w:r>
      <w:r>
        <w:rPr>
          <w:rStyle w:val="24"/>
        </w:rPr>
        <w:fldChar w:fldCharType="end"/>
      </w:r>
    </w:p>
    <w:p>
      <w:r>
        <w:tab/>
      </w:r>
      <w:r>
        <w:rPr>
          <w:rFonts w:hint="eastAsia"/>
        </w:rPr>
        <w:t>•</w:t>
      </w:r>
      <w:r>
        <w:t xml:space="preserve"> </w:t>
      </w:r>
      <w:r>
        <w:fldChar w:fldCharType="begin"/>
      </w:r>
      <w:r>
        <w:instrText xml:space="preserve"> HYPERLINK \l "_5.5.6.2设备要求：设备操作" </w:instrText>
      </w:r>
      <w:r>
        <w:fldChar w:fldCharType="separate"/>
      </w:r>
      <w:r>
        <w:rPr>
          <w:rStyle w:val="24"/>
        </w:rPr>
        <w:t>5.5.6.2</w:t>
      </w:r>
      <w:r>
        <w:rPr>
          <w:rStyle w:val="24"/>
        </w:rPr>
        <w:fldChar w:fldCharType="end"/>
      </w:r>
    </w:p>
    <w:p>
      <w:r>
        <w:tab/>
      </w:r>
      <w:r>
        <w:rPr>
          <w:rFonts w:hint="eastAsia"/>
        </w:rPr>
        <w:t>•</w:t>
      </w:r>
      <w:r>
        <w:t xml:space="preserve"> </w:t>
      </w:r>
      <w:r>
        <w:fldChar w:fldCharType="begin"/>
      </w:r>
      <w:r>
        <w:instrText xml:space="preserve"> HYPERLINK \l "_5.5.6.3.2设备要求：内存统计" </w:instrText>
      </w:r>
      <w:r>
        <w:fldChar w:fldCharType="separate"/>
      </w:r>
      <w:r>
        <w:rPr>
          <w:rStyle w:val="24"/>
        </w:rPr>
        <w:t>5.5.6.3.2</w:t>
      </w:r>
      <w:r>
        <w:rPr>
          <w:rStyle w:val="24"/>
        </w:rPr>
        <w:fldChar w:fldCharType="end"/>
      </w:r>
    </w:p>
    <w:p>
      <w:pPr>
        <w:pStyle w:val="5"/>
      </w:pPr>
      <w:bookmarkStart w:id="197" w:name="_7.3.9_SCSI主机设备一致性"/>
      <w:bookmarkEnd w:id="197"/>
      <w:r>
        <w:rPr>
          <w:rFonts w:hint="eastAsia"/>
        </w:rPr>
        <w:t>7.3.9 SCSI主机设备一致性</w:t>
      </w:r>
    </w:p>
    <w:p>
      <w:r>
        <w:tab/>
      </w:r>
      <w:r>
        <w:rPr>
          <w:rFonts w:hint="eastAsia"/>
        </w:rPr>
        <w:t>SCSI主机设备必须符合以下规范性声明：</w:t>
      </w:r>
    </w:p>
    <w:p>
      <w:r>
        <w:tab/>
      </w:r>
      <w:r>
        <w:rPr>
          <w:rFonts w:hint="eastAsia"/>
        </w:rPr>
        <w:t>•</w:t>
      </w:r>
      <w:r>
        <w:t xml:space="preserve"> </w:t>
      </w:r>
      <w:r>
        <w:fldChar w:fldCharType="begin"/>
      </w:r>
      <w:r>
        <w:instrText xml:space="preserve"> HYPERLINK \l "_5.6.4.2_设备要求：设备配置布局" </w:instrText>
      </w:r>
      <w:r>
        <w:fldChar w:fldCharType="separate"/>
      </w:r>
      <w:r>
        <w:rPr>
          <w:rStyle w:val="24"/>
        </w:rPr>
        <w:t>5.6.4.2</w:t>
      </w:r>
      <w:r>
        <w:rPr>
          <w:rStyle w:val="24"/>
        </w:rPr>
        <w:fldChar w:fldCharType="end"/>
      </w:r>
    </w:p>
    <w:p>
      <w:r>
        <w:tab/>
      </w:r>
      <w:r>
        <w:rPr>
          <w:rFonts w:hint="eastAsia"/>
        </w:rPr>
        <w:t>•</w:t>
      </w:r>
      <w:r>
        <w:fldChar w:fldCharType="begin"/>
      </w:r>
      <w:r>
        <w:instrText xml:space="preserve"> HYPERLINK \l "_5.6.5_设备要求：设备初始化" </w:instrText>
      </w:r>
      <w:r>
        <w:fldChar w:fldCharType="separate"/>
      </w:r>
      <w:r>
        <w:rPr>
          <w:rStyle w:val="24"/>
        </w:rPr>
        <w:t xml:space="preserve"> 5.6.5</w:t>
      </w:r>
      <w:r>
        <w:rPr>
          <w:rStyle w:val="24"/>
        </w:rPr>
        <w:fldChar w:fldCharType="end"/>
      </w:r>
    </w:p>
    <w:p>
      <w:r>
        <w:tab/>
      </w:r>
      <w:r>
        <w:rPr>
          <w:rFonts w:hint="eastAsia"/>
        </w:rPr>
        <w:t>•</w:t>
      </w:r>
      <w:r>
        <w:t xml:space="preserve"> </w:t>
      </w:r>
      <w:r>
        <w:fldChar w:fldCharType="begin"/>
      </w:r>
      <w:r>
        <w:instrText xml:space="preserve"> HYPERLINK \l "_5.6.6.1.1_设备要求：设备操作：请求队列" </w:instrText>
      </w:r>
      <w:r>
        <w:fldChar w:fldCharType="separate"/>
      </w:r>
      <w:r>
        <w:rPr>
          <w:rStyle w:val="24"/>
        </w:rPr>
        <w:t>5.6.6.1.1</w:t>
      </w:r>
      <w:r>
        <w:rPr>
          <w:rStyle w:val="24"/>
        </w:rPr>
        <w:fldChar w:fldCharType="end"/>
      </w:r>
    </w:p>
    <w:p>
      <w:r>
        <w:tab/>
      </w:r>
      <w:r>
        <w:rPr>
          <w:rFonts w:hint="eastAsia"/>
        </w:rPr>
        <w:t>•</w:t>
      </w:r>
      <w:r>
        <w:t xml:space="preserve"> </w:t>
      </w:r>
      <w:r>
        <w:fldChar w:fldCharType="begin"/>
      </w:r>
      <w:r>
        <w:instrText xml:space="preserve"> HYPERLINK \l "_5.6.6.3.2_设备要求：设备操作：eventq" </w:instrText>
      </w:r>
      <w:r>
        <w:fldChar w:fldCharType="separate"/>
      </w:r>
      <w:r>
        <w:rPr>
          <w:rStyle w:val="24"/>
        </w:rPr>
        <w:t>5.6.6.3.2</w:t>
      </w:r>
      <w:r>
        <w:rPr>
          <w:rStyle w:val="24"/>
        </w:rPr>
        <w:fldChar w:fldCharType="end"/>
      </w:r>
    </w:p>
    <w:p>
      <w:pPr>
        <w:pStyle w:val="4"/>
      </w:pPr>
      <w:bookmarkStart w:id="198" w:name="_Toc1504081"/>
      <w:r>
        <w:rPr>
          <w:rFonts w:hint="eastAsia"/>
        </w:rPr>
        <w:t>7.4传统接口：过渡设备和过渡驱动器一致性</w:t>
      </w:r>
      <w:bookmarkEnd w:id="198"/>
    </w:p>
    <w:p>
      <w:r>
        <w:tab/>
      </w:r>
      <w:r>
        <w:rPr>
          <w:rFonts w:hint="eastAsia"/>
        </w:rPr>
        <w:t>一致的实现必须是过渡的或非过渡，见</w:t>
      </w:r>
      <w:r>
        <w:fldChar w:fldCharType="begin"/>
      </w:r>
      <w:r>
        <w:instrText xml:space="preserve"> HYPERLINK \l "_1.3.1传统接口：术语" </w:instrText>
      </w:r>
      <w:r>
        <w:fldChar w:fldCharType="separate"/>
      </w:r>
      <w:r>
        <w:rPr>
          <w:rStyle w:val="24"/>
          <w:rFonts w:hint="eastAsia"/>
        </w:rPr>
        <w:t>1.3.1</w:t>
      </w:r>
      <w:r>
        <w:rPr>
          <w:rStyle w:val="24"/>
          <w:rFonts w:hint="eastAsia"/>
        </w:rPr>
        <w:fldChar w:fldCharType="end"/>
      </w:r>
      <w:r>
        <w:rPr>
          <w:rFonts w:hint="eastAsia"/>
        </w:rPr>
        <w:t>。</w:t>
      </w:r>
    </w:p>
    <w:p>
      <w:r>
        <w:tab/>
      </w:r>
      <w:r>
        <w:rPr>
          <w:rFonts w:hint="eastAsia"/>
        </w:rPr>
        <w:t>如果非过渡实现满足所有MUST或REQUIRED，则符合本规范上面定义的级别要求。</w:t>
      </w:r>
    </w:p>
    <w:p>
      <w:r>
        <w:tab/>
      </w:r>
      <w:r>
        <w:rPr>
          <w:rFonts w:hint="eastAsia"/>
        </w:rPr>
        <w:t>实现可以选择实现对旧接口的OPTIONAL支持，包括支持对于传统驱动程序或设备，通过额外的符合所有必须（M</w:t>
      </w:r>
      <w:r>
        <w:t>UST</w:t>
      </w:r>
      <w:r>
        <w:rPr>
          <w:rFonts w:hint="eastAsia"/>
        </w:rPr>
        <w:t>）或必需（R</w:t>
      </w:r>
      <w:r>
        <w:t>EQUIRED</w:t>
      </w:r>
      <w:r>
        <w:rPr>
          <w:rFonts w:hint="eastAsia"/>
        </w:rPr>
        <w:t>）的级别要求来用于过渡设备和驱动程序的传统接口。</w:t>
      </w:r>
    </w:p>
    <w:p>
      <w:r>
        <w:tab/>
      </w:r>
      <w:r>
        <w:rPr>
          <w:rFonts w:hint="eastAsia"/>
        </w:rPr>
        <w:t>过渡实现的遗留接口的要求位于命名的部分中下面列出了“传统接口（Leg</w:t>
      </w:r>
      <w:r>
        <w:t>acy Interface</w:t>
      </w:r>
      <w:r>
        <w:rPr>
          <w:rFonts w:hint="eastAsia"/>
        </w:rPr>
        <w:t>）”：</w:t>
      </w:r>
    </w:p>
    <w:p>
      <w:r>
        <w:tab/>
      </w:r>
    </w:p>
    <w:p>
      <w:pPr>
        <w:rPr>
          <w:sz w:val="21"/>
          <w:szCs w:val="21"/>
        </w:rPr>
      </w:pPr>
      <w:r>
        <w:rPr>
          <w:rFonts w:hint="eastAsia"/>
          <w:sz w:val="21"/>
          <w:szCs w:val="21"/>
        </w:rPr>
        <w:t>•第</w:t>
      </w:r>
      <w:r>
        <w:fldChar w:fldCharType="begin"/>
      </w:r>
      <w:r>
        <w:instrText xml:space="preserve"> HYPERLINK \l "_2.2.3_旧版接口：关于功能位的注意事项" </w:instrText>
      </w:r>
      <w:r>
        <w:fldChar w:fldCharType="separate"/>
      </w:r>
      <w:r>
        <w:rPr>
          <w:rStyle w:val="24"/>
          <w:rFonts w:hint="eastAsia"/>
          <w:sz w:val="21"/>
          <w:szCs w:val="21"/>
        </w:rPr>
        <w:t>2.2.3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"_2.3.3_旧版接口：关于设备配置空间字节序的注意事项" </w:instrText>
      </w:r>
      <w:r>
        <w:fldChar w:fldCharType="separate"/>
      </w:r>
      <w:r>
        <w:rPr>
          <w:rStyle w:val="24"/>
          <w:rFonts w:hint="eastAsia"/>
          <w:sz w:val="21"/>
          <w:szCs w:val="21"/>
        </w:rPr>
        <w:t>2.3.3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"_2.3.4_旧版接口：设备配置空间" </w:instrText>
      </w:r>
      <w:r>
        <w:fldChar w:fldCharType="separate"/>
      </w:r>
      <w:r>
        <w:rPr>
          <w:rStyle w:val="24"/>
          <w:rFonts w:hint="eastAsia"/>
          <w:sz w:val="21"/>
          <w:szCs w:val="21"/>
        </w:rPr>
        <w:t>2.3.4</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"_2.4.2_旧版接口：关于虚拟队列布局的注意事项" </w:instrText>
      </w:r>
      <w:r>
        <w:fldChar w:fldCharType="separate"/>
      </w:r>
      <w:r>
        <w:rPr>
          <w:rStyle w:val="24"/>
          <w:rFonts w:hint="eastAsia"/>
          <w:sz w:val="21"/>
          <w:szCs w:val="21"/>
        </w:rPr>
        <w:t>2.4.2</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"_2.4.3_旧版接口：关于虚拟队列字节序的注意事项" </w:instrText>
      </w:r>
      <w:r>
        <w:fldChar w:fldCharType="separate"/>
      </w:r>
      <w:r>
        <w:rPr>
          <w:rStyle w:val="24"/>
          <w:rFonts w:hint="eastAsia"/>
          <w:sz w:val="21"/>
          <w:szCs w:val="21"/>
        </w:rPr>
        <w:t>2.4.3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"_2.4.4.3_旧版接口：信息结构" </w:instrText>
      </w:r>
      <w:r>
        <w:fldChar w:fldCharType="separate"/>
      </w:r>
      <w:r>
        <w:rPr>
          <w:rStyle w:val="24"/>
          <w:rFonts w:hint="eastAsia"/>
          <w:sz w:val="21"/>
          <w:szCs w:val="21"/>
        </w:rPr>
        <w:t>2.4.4.3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"_3.1.2_旧接口：设备初始化" </w:instrText>
      </w:r>
      <w:r>
        <w:fldChar w:fldCharType="separate"/>
      </w:r>
      <w:r>
        <w:rPr>
          <w:rStyle w:val="24"/>
          <w:rFonts w:hint="eastAsia"/>
          <w:sz w:val="21"/>
          <w:szCs w:val="21"/>
        </w:rPr>
        <w:t>3.1.2</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"_4.1.2.3_旧版接口：关于发现PCI设备的注意事项" </w:instrText>
      </w:r>
      <w:r>
        <w:fldChar w:fldCharType="separate"/>
      </w:r>
      <w:r>
        <w:rPr>
          <w:rStyle w:val="24"/>
          <w:rFonts w:hint="eastAsia"/>
          <w:sz w:val="21"/>
          <w:szCs w:val="21"/>
        </w:rPr>
        <w:t>4.1.2.3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"_4.1.4.8_旧版接口：关于PCI设备布局的注意事项" </w:instrText>
      </w:r>
      <w:r>
        <w:fldChar w:fldCharType="separate"/>
      </w:r>
      <w:r>
        <w:rPr>
          <w:rStyle w:val="24"/>
          <w:rFonts w:hint="eastAsia"/>
          <w:sz w:val="21"/>
          <w:szCs w:val="21"/>
        </w:rPr>
        <w:t>4.1.4.8</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"_4.1.5.1.1.1_旧版接口：关于设备布局检测的注意事项" </w:instrText>
      </w:r>
      <w:r>
        <w:fldChar w:fldCharType="separate"/>
      </w:r>
      <w:r>
        <w:rPr>
          <w:rStyle w:val="24"/>
          <w:rFonts w:hint="eastAsia"/>
          <w:sz w:val="21"/>
          <w:szCs w:val="21"/>
        </w:rPr>
        <w:t>4.1.5.1.1.1</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"_4.1.5.1.3.1_旧版接口：关于虚拟队列配置的注意事项" </w:instrText>
      </w:r>
      <w:r>
        <w:fldChar w:fldCharType="separate"/>
      </w:r>
      <w:r>
        <w:rPr>
          <w:rStyle w:val="24"/>
          <w:rFonts w:hint="eastAsia"/>
          <w:sz w:val="21"/>
          <w:szCs w:val="21"/>
        </w:rPr>
        <w:t>4.1.5.1.3.1</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"_4.2.4_旧版接口" </w:instrText>
      </w:r>
      <w:r>
        <w:fldChar w:fldCharType="separate"/>
      </w:r>
      <w:r>
        <w:rPr>
          <w:rStyle w:val="24"/>
          <w:rFonts w:hint="eastAsia"/>
          <w:sz w:val="21"/>
          <w:szCs w:val="21"/>
        </w:rPr>
        <w:t>4.2.4</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"_4.3.2.1.3_旧版接口：关于设置Virtio修订版的注意事项" </w:instrText>
      </w:r>
      <w:r>
        <w:fldChar w:fldCharType="separate"/>
      </w:r>
      <w:r>
        <w:rPr>
          <w:rStyle w:val="24"/>
          <w:rFonts w:hint="eastAsia"/>
          <w:sz w:val="21"/>
          <w:szCs w:val="21"/>
        </w:rPr>
        <w:t>4.3.2.1.3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"_4.3.2.2.2_旧版接口：关于配置虚拟队列的注意事项" </w:instrText>
      </w:r>
      <w:r>
        <w:fldChar w:fldCharType="separate"/>
      </w:r>
      <w:r>
        <w:rPr>
          <w:rStyle w:val="24"/>
          <w:rFonts w:hint="eastAsia"/>
          <w:sz w:val="21"/>
          <w:szCs w:val="21"/>
        </w:rPr>
        <w:t>4.3.2.2.2</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"_4.3.3.1.3_旧版接口：关于主机-&gt;访客通知的注意事项" </w:instrText>
      </w:r>
      <w:r>
        <w:fldChar w:fldCharType="separate"/>
      </w:r>
      <w:r>
        <w:rPr>
          <w:rStyle w:val="24"/>
          <w:rFonts w:hint="eastAsia"/>
          <w:sz w:val="21"/>
          <w:szCs w:val="21"/>
        </w:rPr>
        <w:t>4.3.3.1.3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"_4.3.2.6.4_旧版接口：关于设置两阶段指示符的注意事项" </w:instrText>
      </w:r>
      <w:r>
        <w:fldChar w:fldCharType="separate"/>
      </w:r>
      <w:r>
        <w:rPr>
          <w:rStyle w:val="24"/>
          <w:rFonts w:hint="eastAsia"/>
          <w:sz w:val="21"/>
          <w:szCs w:val="21"/>
        </w:rPr>
        <w:t>4.3.2.6.4</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"_5.1.3.2_旧接口：特征位" </w:instrText>
      </w:r>
      <w:r>
        <w:fldChar w:fldCharType="separate"/>
      </w:r>
      <w:r>
        <w:rPr>
          <w:rStyle w:val="24"/>
          <w:rFonts w:hint="eastAsia"/>
          <w:sz w:val="21"/>
          <w:szCs w:val="21"/>
        </w:rPr>
        <w:t>5.1.3.2</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"_5.1.4.3传统接口：设备配置布局" </w:instrText>
      </w:r>
      <w:r>
        <w:fldChar w:fldCharType="separate"/>
      </w:r>
      <w:r>
        <w:rPr>
          <w:rStyle w:val="24"/>
          <w:rFonts w:hint="eastAsia"/>
          <w:sz w:val="21"/>
          <w:szCs w:val="21"/>
        </w:rPr>
        <w:t>5.1.4.3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"_5.1.6.1传统接口：设备操作" </w:instrText>
      </w:r>
      <w:r>
        <w:fldChar w:fldCharType="separate"/>
      </w:r>
      <w:r>
        <w:rPr>
          <w:rStyle w:val="24"/>
          <w:rFonts w:hint="eastAsia"/>
          <w:sz w:val="21"/>
          <w:szCs w:val="21"/>
        </w:rPr>
        <w:t>5.1.6.1</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"_5.1.6.5.2.3传统接口：设置MAC地址过滤" </w:instrText>
      </w:r>
      <w:r>
        <w:fldChar w:fldCharType="separate"/>
      </w:r>
      <w:r>
        <w:rPr>
          <w:rStyle w:val="24"/>
          <w:rFonts w:hint="eastAsia"/>
          <w:sz w:val="21"/>
          <w:szCs w:val="21"/>
        </w:rPr>
        <w:t>5.1.6.5.2.3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"_5.1.6.5.3.1传统接口：VLAN过滤" </w:instrText>
      </w:r>
      <w:r>
        <w:fldChar w:fldCharType="separate"/>
      </w:r>
      <w:r>
        <w:rPr>
          <w:rStyle w:val="24"/>
          <w:rFonts w:hint="eastAsia"/>
          <w:sz w:val="21"/>
          <w:szCs w:val="21"/>
        </w:rPr>
        <w:t>5.1.6.5.3.1</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"_5.1.6.5.5.3传统接口：多队列模式下自动接收转向" </w:instrText>
      </w:r>
      <w:r>
        <w:fldChar w:fldCharType="separate"/>
      </w:r>
      <w:r>
        <w:rPr>
          <w:rStyle w:val="24"/>
          <w:rFonts w:hint="eastAsia"/>
          <w:sz w:val="21"/>
          <w:szCs w:val="21"/>
        </w:rPr>
        <w:t>5.1.6.5.5.3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"_5.1.6.5.6.3传统接口：设置卸载状态" </w:instrText>
      </w:r>
      <w:r>
        <w:fldChar w:fldCharType="separate"/>
      </w:r>
      <w:r>
        <w:rPr>
          <w:rStyle w:val="24"/>
          <w:rFonts w:hint="eastAsia"/>
          <w:sz w:val="21"/>
          <w:szCs w:val="21"/>
        </w:rPr>
        <w:t>5.1.6.5.6.3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"_5.2.3.1_旧版接口：功能位" </w:instrText>
      </w:r>
      <w:r>
        <w:fldChar w:fldCharType="separate"/>
      </w:r>
      <w:r>
        <w:rPr>
          <w:rStyle w:val="24"/>
          <w:rFonts w:hint="eastAsia"/>
          <w:sz w:val="21"/>
          <w:szCs w:val="21"/>
        </w:rPr>
        <w:t>5.2.3.1</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"_5.2.4.1_旧版接口：设备配置布局" </w:instrText>
      </w:r>
      <w:r>
        <w:fldChar w:fldCharType="separate"/>
      </w:r>
      <w:r>
        <w:rPr>
          <w:rStyle w:val="24"/>
          <w:rFonts w:hint="eastAsia"/>
          <w:sz w:val="21"/>
          <w:szCs w:val="21"/>
        </w:rPr>
        <w:t>5.2.4.1</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"_5.2.5.3_旧版接口：设备初始化" </w:instrText>
      </w:r>
      <w:r>
        <w:fldChar w:fldCharType="separate"/>
      </w:r>
      <w:r>
        <w:rPr>
          <w:rStyle w:val="24"/>
          <w:rFonts w:hint="eastAsia"/>
          <w:sz w:val="21"/>
          <w:szCs w:val="21"/>
        </w:rPr>
        <w:t>5.2.5.3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"_5.2.6.3_旧版接口：设备操作" </w:instrText>
      </w:r>
      <w:r>
        <w:fldChar w:fldCharType="separate"/>
      </w:r>
      <w:r>
        <w:rPr>
          <w:rStyle w:val="24"/>
          <w:rFonts w:hint="eastAsia"/>
          <w:sz w:val="21"/>
          <w:szCs w:val="21"/>
        </w:rPr>
        <w:t>5.2.6.3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"_5.3.4.1传统接口：设备配置布局" </w:instrText>
      </w:r>
      <w:r>
        <w:fldChar w:fldCharType="separate"/>
      </w:r>
      <w:r>
        <w:rPr>
          <w:rStyle w:val="24"/>
          <w:rFonts w:hint="eastAsia"/>
          <w:sz w:val="21"/>
          <w:szCs w:val="21"/>
        </w:rPr>
        <w:t>5.3.4.1</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"_5.3.6.3传统接口：设备操作" </w:instrText>
      </w:r>
      <w:r>
        <w:fldChar w:fldCharType="separate"/>
      </w:r>
      <w:r>
        <w:rPr>
          <w:rStyle w:val="24"/>
          <w:rFonts w:hint="eastAsia"/>
          <w:sz w:val="21"/>
          <w:szCs w:val="21"/>
        </w:rPr>
        <w:t>5.3.6.3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"_5.5.3.2.0.1传统接口：特征位" </w:instrText>
      </w:r>
      <w:r>
        <w:fldChar w:fldCharType="separate"/>
      </w:r>
      <w:r>
        <w:rPr>
          <w:rStyle w:val="24"/>
          <w:rFonts w:hint="eastAsia"/>
          <w:sz w:val="21"/>
          <w:szCs w:val="21"/>
        </w:rPr>
        <w:t>5.5.3.2.0.1</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"_5.5.6.2.1传统接口：设备操作" </w:instrText>
      </w:r>
      <w:r>
        <w:fldChar w:fldCharType="separate"/>
      </w:r>
      <w:r>
        <w:rPr>
          <w:rStyle w:val="24"/>
          <w:rFonts w:hint="eastAsia"/>
          <w:sz w:val="21"/>
          <w:szCs w:val="21"/>
        </w:rPr>
        <w:t>5.5.6.2.1</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"_5.5.6.3.3传统接口：内存统计" </w:instrText>
      </w:r>
      <w:r>
        <w:fldChar w:fldCharType="separate"/>
      </w:r>
      <w:r>
        <w:rPr>
          <w:rStyle w:val="24"/>
          <w:rFonts w:hint="eastAsia"/>
          <w:sz w:val="21"/>
          <w:szCs w:val="21"/>
        </w:rPr>
        <w:t>5.5.6.3.3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"_5.6.4.3_旧版接口：设备配置布局" </w:instrText>
      </w:r>
      <w:r>
        <w:fldChar w:fldCharType="separate"/>
      </w:r>
      <w:r>
        <w:rPr>
          <w:rStyle w:val="24"/>
          <w:rFonts w:hint="eastAsia"/>
          <w:sz w:val="21"/>
          <w:szCs w:val="21"/>
        </w:rPr>
        <w:t>5.6.4.3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"_5.6.6.0.1_旧版接口：设备操作" </w:instrText>
      </w:r>
      <w:r>
        <w:fldChar w:fldCharType="separate"/>
      </w:r>
      <w:r>
        <w:rPr>
          <w:rStyle w:val="24"/>
          <w:rFonts w:hint="eastAsia"/>
          <w:sz w:val="21"/>
          <w:szCs w:val="21"/>
        </w:rPr>
        <w:t>5.6.6.0.1</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"_5.6.6.1.3_旧版接口：设备操作：请求队列" </w:instrText>
      </w:r>
      <w:r>
        <w:fldChar w:fldCharType="separate"/>
      </w:r>
      <w:r>
        <w:rPr>
          <w:rStyle w:val="24"/>
          <w:rFonts w:hint="eastAsia"/>
          <w:sz w:val="21"/>
          <w:szCs w:val="21"/>
        </w:rPr>
        <w:t>5.6.6.1.3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"_5.6.6.2.1_旧版接口：设备操作：controlq" </w:instrText>
      </w:r>
      <w:r>
        <w:fldChar w:fldCharType="separate"/>
      </w:r>
      <w:r>
        <w:rPr>
          <w:rStyle w:val="24"/>
          <w:rFonts w:hint="eastAsia"/>
          <w:sz w:val="21"/>
          <w:szCs w:val="21"/>
        </w:rPr>
        <w:t>5.6.6.2.1</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"_5.6.6.3.3_旧版接口：设备操作：eventq" </w:instrText>
      </w:r>
      <w:r>
        <w:fldChar w:fldCharType="separate"/>
      </w:r>
      <w:r>
        <w:rPr>
          <w:rStyle w:val="24"/>
          <w:rFonts w:hint="eastAsia"/>
          <w:sz w:val="21"/>
          <w:szCs w:val="21"/>
        </w:rPr>
        <w:t>5.6.6.3.3</w:t>
      </w:r>
      <w:r>
        <w:rPr>
          <w:rStyle w:val="24"/>
          <w:rFonts w:hint="eastAsia"/>
          <w:sz w:val="21"/>
          <w:szCs w:val="21"/>
        </w:rPr>
        <w:fldChar w:fldCharType="end"/>
      </w:r>
      <w:r>
        <w:rPr>
          <w:rFonts w:hint="eastAsia"/>
          <w:sz w:val="21"/>
          <w:szCs w:val="21"/>
        </w:rPr>
        <w:t>节</w:t>
      </w:r>
    </w:p>
    <w:p>
      <w:pPr>
        <w:rPr>
          <w:sz w:val="21"/>
          <w:szCs w:val="21"/>
        </w:rPr>
      </w:pPr>
      <w:r>
        <w:rPr>
          <w:rFonts w:hint="eastAsia"/>
          <w:sz w:val="21"/>
          <w:szCs w:val="21"/>
        </w:rPr>
        <w:t>•第</w:t>
      </w:r>
      <w:r>
        <w:fldChar w:fldCharType="begin"/>
      </w:r>
      <w:r>
        <w:instrText xml:space="preserve"> HYPERLINK \l "_6.3传统接口：保留功能位" </w:instrText>
      </w:r>
      <w:r>
        <w:fldChar w:fldCharType="separate"/>
      </w:r>
      <w:r>
        <w:rPr>
          <w:rStyle w:val="24"/>
          <w:rFonts w:hint="eastAsia"/>
          <w:sz w:val="21"/>
          <w:szCs w:val="21"/>
        </w:rPr>
        <w:t>6.3</w:t>
      </w:r>
      <w:r>
        <w:rPr>
          <w:rStyle w:val="24"/>
          <w:rFonts w:hint="eastAsia"/>
          <w:sz w:val="21"/>
          <w:szCs w:val="21"/>
        </w:rPr>
        <w:fldChar w:fldCharType="end"/>
      </w:r>
      <w:r>
        <w:rPr>
          <w:rFonts w:hint="eastAsia"/>
          <w:sz w:val="21"/>
          <w:szCs w:val="21"/>
        </w:rPr>
        <w:t>节</w:t>
      </w:r>
    </w:p>
    <w:p>
      <w:pPr>
        <w:pStyle w:val="3"/>
      </w:pPr>
      <w:bookmarkStart w:id="199" w:name="_Toc1504082"/>
      <w:r>
        <w:rPr>
          <w:rFonts w:hint="eastAsia"/>
        </w:rPr>
        <w:t>附录B.创建新设备类型</w:t>
      </w:r>
      <w:bookmarkEnd w:id="199"/>
    </w:p>
    <w:p>
      <w:r>
        <w:tab/>
      </w:r>
      <w:r>
        <w:rPr>
          <w:rFonts w:hint="eastAsia"/>
        </w:rPr>
        <w:t>创建新设备类型时需要考虑各种因素。</w:t>
      </w:r>
    </w:p>
    <w:p>
      <w:pPr>
        <w:pStyle w:val="4"/>
      </w:pPr>
      <w:bookmarkStart w:id="200" w:name="_Toc1504083"/>
      <w:r>
        <w:rPr>
          <w:rFonts w:hint="eastAsia"/>
        </w:rPr>
        <w:t>B.1有多少个Virtqueues？</w:t>
      </w:r>
      <w:bookmarkEnd w:id="200"/>
    </w:p>
    <w:p>
      <w:r>
        <w:tab/>
      </w:r>
      <w:r>
        <w:rPr>
          <w:rFonts w:hint="eastAsia"/>
        </w:rPr>
        <w:t>一个非常简单的设备可能完全通过其设备配置空间运行，但大多数设备至少需要一个可以发出请求的v</w:t>
      </w:r>
      <w:r>
        <w:t>irtqueue</w:t>
      </w:r>
      <w:r>
        <w:rPr>
          <w:rFonts w:hint="eastAsia"/>
        </w:rPr>
        <w:t>。 具有输入和输出的设备（例如，这里描述的控制台和网络设备）需要两个q</w:t>
      </w:r>
      <w:r>
        <w:t>ueues</w:t>
      </w:r>
      <w:r>
        <w:rPr>
          <w:rFonts w:hint="eastAsia"/>
        </w:rPr>
        <w:t>：一个驱动程序填充缓冲区以接收输入，另一个驱动程序将缓冲区放置到传输输出。</w:t>
      </w:r>
    </w:p>
    <w:p>
      <w:pPr>
        <w:pStyle w:val="4"/>
      </w:pPr>
      <w:bookmarkStart w:id="201" w:name="_Toc1504084"/>
      <w:r>
        <w:rPr>
          <w:rFonts w:hint="eastAsia"/>
        </w:rPr>
        <w:t>B.2什么是设备配置空间布局？</w:t>
      </w:r>
      <w:bookmarkEnd w:id="201"/>
    </w:p>
    <w:p>
      <w:r>
        <w:tab/>
      </w:r>
      <w:r>
        <w:rPr>
          <w:rFonts w:hint="eastAsia"/>
        </w:rPr>
        <w:t>设备配置空间仅应用于初始化时间参数。 这是一种有限的资源，在驱动程序写入的字段之间没有同步，因此对于大多数用途，最好使用virtqueue来更新配置信息（网络设备执行此操作以进行过滤，否则配置空间中的表（table）可能非常大）。</w:t>
      </w:r>
      <w:r>
        <w:tab/>
      </w:r>
      <w:r>
        <w:rPr>
          <w:rFonts w:hint="eastAsia"/>
        </w:rPr>
        <w:t>请记住，驱动程序可能无法原子写入（atomically</w:t>
      </w:r>
      <w:r>
        <w:t xml:space="preserve"> </w:t>
      </w:r>
      <w:r>
        <w:rPr>
          <w:rFonts w:hint="eastAsia"/>
        </w:rPr>
        <w:t>writable）超过32位宽的配置字段。 因此，触发动作的可写字段不应超过32位。</w:t>
      </w:r>
    </w:p>
    <w:p>
      <w:pPr>
        <w:pStyle w:val="4"/>
      </w:pPr>
      <w:bookmarkStart w:id="202" w:name="_Toc1504085"/>
      <w:r>
        <w:rPr>
          <w:rFonts w:hint="eastAsia"/>
        </w:rPr>
        <w:t>B.3什么是设备号？</w:t>
      </w:r>
      <w:bookmarkEnd w:id="202"/>
    </w:p>
    <w:p>
      <w:r>
        <w:tab/>
      </w:r>
      <w:r>
        <w:rPr>
          <w:rFonts w:hint="eastAsia"/>
        </w:rPr>
        <w:t>设备编号可由OASIS委员会保留：发送电子邮件至virtio-dev@lists.oasis-open.org以确保其独一无二。</w:t>
      </w:r>
    </w:p>
    <w:p>
      <w:r>
        <w:tab/>
      </w:r>
      <w:r>
        <w:rPr>
          <w:rFonts w:hint="eastAsia"/>
        </w:rPr>
        <w:t>同时对于实验性驱动程序，请使用65535并向后操作。</w:t>
      </w:r>
    </w:p>
    <w:p>
      <w:pPr>
        <w:pStyle w:val="4"/>
      </w:pPr>
      <w:bookmarkStart w:id="203" w:name="_Toc1504086"/>
      <w:r>
        <w:rPr>
          <w:rFonts w:hint="eastAsia"/>
        </w:rPr>
        <w:t>B.4有多少MSI-X向量？ （用于PCI）</w:t>
      </w:r>
      <w:bookmarkEnd w:id="203"/>
    </w:p>
    <w:p>
      <w:r>
        <w:tab/>
      </w:r>
      <w:r>
        <w:rPr>
          <w:rFonts w:hint="eastAsia"/>
        </w:rPr>
        <w:t>使用可选的MSI-X功能设备可以通过消除客户驱动程序读取ISR状态寄存器的需求量（这可能是一项付出严重代价的操作）来加速中断处理，减少在设备内，设备和队列之间的共享中断，以及处理来自多个设备的CPU中断。 但是，某些系统对可分配给所有设备的MSI-X向量总数施加限制（可能低至256个）。 设备和驱动程序应考虑到这一点，限制使用的向量数量，除非期望的设备会导致大量中断。 设备可以控制的数量通过限制MSI-X表的大小或在PCI配置空间中不提供MSI-X功能使用的向量。</w:t>
      </w:r>
    </w:p>
    <w:p>
      <w:r>
        <w:tab/>
      </w:r>
      <w:r>
        <w:rPr>
          <w:rFonts w:hint="eastAsia"/>
        </w:rPr>
        <w:t>驱动程序可以通过将事件映射到尽可能少的向量来控制这种情况，或者完全禁用MSI-X功能。</w:t>
      </w:r>
    </w:p>
    <w:p>
      <w:pPr>
        <w:pStyle w:val="4"/>
      </w:pPr>
      <w:bookmarkStart w:id="204" w:name="_Toc1504087"/>
      <w:r>
        <w:rPr>
          <w:rFonts w:hint="eastAsia"/>
        </w:rPr>
        <w:t>B.5设备的改进</w:t>
      </w:r>
      <w:bookmarkEnd w:id="204"/>
    </w:p>
    <w:p>
      <w:r>
        <w:tab/>
      </w:r>
      <w:r>
        <w:rPr>
          <w:rFonts w:hint="eastAsia"/>
        </w:rPr>
        <w:t>通过协商一个新的功能位来指出对设备配置空间、新增功能、行为更改的任何改变， 这确立了阐释</w:t>
      </w:r>
      <w:r>
        <w:rPr>
          <w:rStyle w:val="26"/>
        </w:rPr>
        <w:footnoteReference w:id="8"/>
      </w:r>
      <w:r>
        <w:rPr>
          <w:rFonts w:hint="eastAsia"/>
        </w:rPr>
        <w:t>并避免了未来的扩展问题。</w:t>
      </w:r>
    </w:p>
    <w:p>
      <w:r>
        <w:tab/>
      </w:r>
      <w:r>
        <w:rPr>
          <w:rFonts w:hint="eastAsia"/>
        </w:rPr>
        <w:t>总是一起实现的功能集群可以使用单个位，但是如果一个特征在没有其他特征的情况下有意义，则它们不应无偿地组合在一起来节省特征位。</w:t>
      </w:r>
    </w:p>
    <w:sectPr>
      <w:footerReference r:id="rId7"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代宗骏" w:date="2019-02-19T20:39:00Z" w:initials="代宗骏">
    <w:p w14:paraId="6BFC63CB">
      <w:pPr>
        <w:pStyle w:val="9"/>
      </w:pPr>
      <w:r>
        <w:annotationRef/>
      </w:r>
    </w:p>
  </w:comment>
  <w:comment w:id="1" w:author="代宗骏" w:date="2019-02-19T20:42:00Z" w:initials="代宗骏">
    <w:p w14:paraId="7FF57F96">
      <w:pPr>
        <w:pStyle w:val="9"/>
      </w:pPr>
      <w:r>
        <w:rPr>
          <w:rFonts w:hint="eastAsia"/>
        </w:rPr>
        <w:t>删除</w:t>
      </w:r>
    </w:p>
  </w:comment>
  <w:comment w:id="2" w:author="代宗骏" w:date="2019-02-19T20:45:00Z" w:initials="代宗骏">
    <w:p w14:paraId="323B4E45">
      <w:pPr>
        <w:pStyle w:val="9"/>
      </w:pPr>
      <w:r>
        <w:rPr>
          <w:rFonts w:hint="eastAsia"/>
        </w:rPr>
        <w:t>删除：</w:t>
      </w:r>
    </w:p>
  </w:comment>
  <w:comment w:id="3" w:author="代宗骏" w:date="2019-02-19T20:50:00Z" w:initials="代宗骏">
    <w:p w14:paraId="260D2213">
      <w:pPr>
        <w:pStyle w:val="9"/>
      </w:pPr>
      <w:r>
        <w:rPr>
          <w:rFonts w:hint="eastAsia"/>
        </w:rPr>
        <w:t>删除</w:t>
      </w:r>
    </w:p>
  </w:comment>
  <w:comment w:id="4" w:author="代宗骏" w:date="2019-02-19T20:48:00Z" w:initials="代宗骏">
    <w:p w14:paraId="030A6B89">
      <w:pPr>
        <w:pStyle w:val="9"/>
      </w:pPr>
      <w:r>
        <w:rPr>
          <w:rFonts w:hint="eastAsia"/>
        </w:rPr>
        <w:t>删除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BFC63CB" w15:done="0"/>
  <w15:commentEx w15:paraId="7FF57F96" w15:done="0"/>
  <w15:commentEx w15:paraId="323B4E45" w15:done="0"/>
  <w15:commentEx w15:paraId="260D2213" w15:done="0"/>
  <w15:commentEx w15:paraId="030A6B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BoldMT">
    <w:altName w:val="Arial"/>
    <w:panose1 w:val="00000000000000000000"/>
    <w:charset w:val="00"/>
    <w:family w:val="roman"/>
    <w:pitch w:val="default"/>
    <w:sig w:usb0="00000000" w:usb1="00000000" w:usb2="00000000" w:usb3="00000000" w:csb0="00000000" w:csb1="00000000"/>
  </w:font>
  <w:font w:name="ArialMT">
    <w:altName w:val="Arial"/>
    <w:panose1 w:val="00000000000000000000"/>
    <w:charset w:val="00"/>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CourierNewPSMT">
    <w:altName w:val="等线"/>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Arial-ItalicMT">
    <w:altName w:val="等线"/>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7501476"/>
      <w:docPartObj>
        <w:docPartGallery w:val="AutoText"/>
      </w:docPartObj>
    </w:sdtPr>
    <w:sdtContent>
      <w:p>
        <w:pPr>
          <w:pStyle w:val="13"/>
          <w:jc w:val="center"/>
        </w:pPr>
        <w:r>
          <w:fldChar w:fldCharType="begin"/>
        </w:r>
        <w:r>
          <w:instrText xml:space="preserve">PAGE   \* MERGEFORMAT</w:instrText>
        </w:r>
        <w:r>
          <w:fldChar w:fldCharType="separate"/>
        </w:r>
        <w:r>
          <w:rPr>
            <w:lang w:val="zh-CN"/>
          </w:rPr>
          <w:t>2</w:t>
        </w:r>
        <w: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pPr>
        <w:spacing w:line="240" w:lineRule="auto"/>
      </w:pPr>
      <w:r>
        <w:separator/>
      </w:r>
    </w:p>
  </w:footnote>
  <w:footnote w:type="continuationSeparator" w:id="19">
    <w:p>
      <w:pPr>
        <w:spacing w:line="240" w:lineRule="auto"/>
      </w:pPr>
      <w:r>
        <w:continuationSeparator/>
      </w:r>
    </w:p>
  </w:footnote>
  <w:footnote w:id="0">
    <w:p>
      <w:pPr>
        <w:pStyle w:val="15"/>
        <w:rPr>
          <w:sz w:val="15"/>
          <w:szCs w:val="15"/>
        </w:rPr>
      </w:pPr>
      <w:r>
        <w:rPr>
          <w:rStyle w:val="26"/>
        </w:rPr>
        <w:footnoteRef/>
      </w:r>
      <w:r>
        <w:t xml:space="preserve"> </w:t>
      </w:r>
      <w:r>
        <w:rPr>
          <w:rFonts w:hint="eastAsia"/>
          <w:sz w:val="15"/>
          <w:szCs w:val="15"/>
        </w:rPr>
        <w:t>缺少页面共享意味着设备的实现（例如，管理程序或主机）需要对访客存储器的完全访问。 与不信任方（即，客户间通信）的通信需要复制。</w:t>
      </w:r>
    </w:p>
  </w:footnote>
  <w:footnote w:id="1">
    <w:p>
      <w:pPr>
        <w:pStyle w:val="15"/>
        <w:rPr>
          <w:sz w:val="15"/>
          <w:szCs w:val="15"/>
        </w:rPr>
      </w:pPr>
      <w:r>
        <w:rPr>
          <w:rStyle w:val="26"/>
          <w:sz w:val="15"/>
          <w:szCs w:val="15"/>
        </w:rPr>
        <w:footnoteRef/>
      </w:r>
      <w:r>
        <w:rPr>
          <w:sz w:val="15"/>
          <w:szCs w:val="15"/>
        </w:rPr>
        <w:t xml:space="preserve"> </w:t>
      </w:r>
      <w:r>
        <w:rPr>
          <w:rFonts w:hint="eastAsia"/>
          <w:sz w:val="15"/>
          <w:szCs w:val="15"/>
        </w:rPr>
        <w:t>Linux进一步的实现将virtio传输代码与特定的virtio驱动程序分开：这些驱动程序在不同的传输过程之间共享。</w:t>
      </w:r>
    </w:p>
  </w:footnote>
  <w:footnote w:id="2">
    <w:p>
      <w:pPr>
        <w:pStyle w:val="15"/>
      </w:pPr>
      <w:r>
        <w:rPr>
          <w:rStyle w:val="26"/>
        </w:rPr>
        <w:footnoteRef/>
      </w:r>
      <w:r>
        <w:t xml:space="preserve"> </w:t>
      </w:r>
      <w:r>
        <w:rPr>
          <w:rFonts w:hint="eastAsia"/>
        </w:rPr>
        <w:t>由于实现中存在各种错误，因此此字段不能用作传输头大小的保证。</w:t>
      </w:r>
    </w:p>
  </w:footnote>
  <w:footnote w:id="3">
    <w:p>
      <w:pPr>
        <w:pStyle w:val="15"/>
      </w:pPr>
      <w:r>
        <w:rPr>
          <w:rStyle w:val="26"/>
        </w:rPr>
        <w:footnoteRef/>
      </w:r>
      <w:r>
        <w:t xml:space="preserve"> </w:t>
      </w:r>
      <w:r>
        <w:rPr>
          <w:rFonts w:hint="eastAsia"/>
        </w:rPr>
        <w:t>这种情况不是由一些较旧的硬件处理的，因此在协议中特别指出。</w:t>
      </w:r>
    </w:p>
  </w:footnote>
  <w:footnote w:id="4">
    <w:p>
      <w:pPr>
        <w:pStyle w:val="15"/>
      </w:pPr>
      <w:r>
        <w:rPr>
          <w:rStyle w:val="26"/>
        </w:rPr>
        <w:footnoteRef/>
      </w:r>
      <w:r>
        <w:t xml:space="preserve"> </w:t>
      </w:r>
      <w:r>
        <w:rPr>
          <w:rFonts w:hint="eastAsia"/>
        </w:rPr>
        <w:t>由于没有保证，如果给定的地址太多，它可以使用哈希过滤器或默默地切换到allmulti或混杂模式。</w:t>
      </w:r>
    </w:p>
  </w:footnote>
  <w:footnote w:id="5">
    <w:p>
      <w:pPr>
        <w:pStyle w:val="15"/>
      </w:pPr>
      <w:r>
        <w:rPr>
          <w:rStyle w:val="26"/>
        </w:rPr>
        <w:t>4</w:t>
      </w:r>
      <w:r>
        <w:rPr>
          <w:rFonts w:hint="eastAsia"/>
        </w:rPr>
        <w:t>由于这有很高的重要性和低带宽，因此当前的Linux实现轮询使用的缓冲区，而不是等待中断，从而大大简化了实现。 但是，对于设置了O_NONBLOCK标志的通用串行端口，将放宽轮询限制，并在下次写入或轮询调用或端口关闭或热拔出时释放消耗的缓冲区。</w:t>
      </w:r>
    </w:p>
  </w:footnote>
  <w:footnote w:id="6">
    <w:p>
      <w:pPr>
        <w:pStyle w:val="15"/>
      </w:pPr>
      <w:r>
        <w:rPr>
          <w:rStyle w:val="26"/>
        </w:rPr>
        <w:footnoteRef/>
      </w:r>
      <w:r>
        <w:t xml:space="preserve"> </w:t>
      </w:r>
      <w:r>
        <w:rPr>
          <w:rFonts w:hint="eastAsia"/>
        </w:rPr>
        <w:t>这是历史记录，与guest</w:t>
      </w:r>
      <w:r>
        <w:t xml:space="preserve"> </w:t>
      </w:r>
      <w:r>
        <w:rPr>
          <w:rFonts w:hint="eastAsia"/>
        </w:rPr>
        <w:t>page大小无关。</w:t>
      </w:r>
    </w:p>
  </w:footnote>
  <w:footnote w:id="7">
    <w:p>
      <w:pPr>
        <w:pStyle w:val="15"/>
      </w:pPr>
      <w:r>
        <w:rPr>
          <w:rStyle w:val="26"/>
        </w:rPr>
        <w:footnoteRef/>
      </w:r>
      <w:r>
        <w:t xml:space="preserve"> </w:t>
      </w:r>
      <w:r>
        <w:rPr>
          <w:rFonts w:hint="eastAsia"/>
        </w:rPr>
        <w:t>在这种情况下，收缩建议（delation</w:t>
      </w:r>
      <w:r>
        <w:t xml:space="preserve"> </w:t>
      </w:r>
      <w:r>
        <w:rPr>
          <w:rFonts w:hint="eastAsia"/>
        </w:rPr>
        <w:t>advice）只是一种出于礼貌的称呼。</w:t>
      </w:r>
    </w:p>
  </w:footnote>
  <w:footnote w:id="8">
    <w:p>
      <w:pPr>
        <w:pStyle w:val="15"/>
      </w:pPr>
      <w:r>
        <w:rPr>
          <w:rStyle w:val="26"/>
        </w:rPr>
        <w:footnoteRef/>
      </w:r>
      <w:r>
        <w:t xml:space="preserve"> </w:t>
      </w:r>
      <w:r>
        <w:rPr>
          <w:rFonts w:hint="eastAsia"/>
        </w:rPr>
        <w:t>即使它确实意味着文件设计或实现错误！</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74936"/>
    <w:multiLevelType w:val="multilevel"/>
    <w:tmpl w:val="06B7493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97C0B43"/>
    <w:multiLevelType w:val="multilevel"/>
    <w:tmpl w:val="097C0B4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EB12FE8"/>
    <w:multiLevelType w:val="multilevel"/>
    <w:tmpl w:val="1EB12FE8"/>
    <w:lvl w:ilvl="0" w:tentative="0">
      <w:start w:val="1"/>
      <w:numFmt w:val="decimal"/>
      <w:lvlText w:val="%1、"/>
      <w:lvlJc w:val="left"/>
      <w:pPr>
        <w:ind w:left="900" w:hanging="4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A08035A"/>
    <w:multiLevelType w:val="multilevel"/>
    <w:tmpl w:val="3A08035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EC2964"/>
    <w:multiLevelType w:val="multilevel"/>
    <w:tmpl w:val="4DEC2964"/>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533142ED"/>
    <w:multiLevelType w:val="multilevel"/>
    <w:tmpl w:val="533142E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代宗骏">
    <w15:presenceInfo w15:providerId="None" w15:userId="代宗骏"/>
  </w15:person>
  <w15:person w15:author="Latif">
    <w15:presenceInfo w15:providerId="None" w15:userId="Lati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footnotePr>
    <w:footnote w:id="18"/>
    <w:footnote w:id="19"/>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2OWQ2NjI4YTJmNzYyNDBlYTc4NjgyY2ViNDcyZGMifQ=="/>
    <w:docVar w:name="KSO_WPS_MARK_KEY" w:val="fbaec525-6a9f-4510-8fb3-5204eef7f92e"/>
  </w:docVars>
  <w:rsids>
    <w:rsidRoot w:val="001C6C67"/>
    <w:rsid w:val="000129D0"/>
    <w:rsid w:val="00021141"/>
    <w:rsid w:val="000213A7"/>
    <w:rsid w:val="00024673"/>
    <w:rsid w:val="00077A18"/>
    <w:rsid w:val="000823AB"/>
    <w:rsid w:val="0009755A"/>
    <w:rsid w:val="000A22C4"/>
    <w:rsid w:val="00101E36"/>
    <w:rsid w:val="0012691A"/>
    <w:rsid w:val="001366F0"/>
    <w:rsid w:val="001529DA"/>
    <w:rsid w:val="00162E4D"/>
    <w:rsid w:val="001740A3"/>
    <w:rsid w:val="0018332A"/>
    <w:rsid w:val="00190C10"/>
    <w:rsid w:val="00192EEB"/>
    <w:rsid w:val="001958E4"/>
    <w:rsid w:val="001A2267"/>
    <w:rsid w:val="001A5005"/>
    <w:rsid w:val="001C6C67"/>
    <w:rsid w:val="001F6146"/>
    <w:rsid w:val="00223DBA"/>
    <w:rsid w:val="00225CED"/>
    <w:rsid w:val="00230218"/>
    <w:rsid w:val="0023340E"/>
    <w:rsid w:val="00235410"/>
    <w:rsid w:val="002758E2"/>
    <w:rsid w:val="002C5FE3"/>
    <w:rsid w:val="002E045C"/>
    <w:rsid w:val="002E5DB4"/>
    <w:rsid w:val="002F3413"/>
    <w:rsid w:val="0031234E"/>
    <w:rsid w:val="003137F4"/>
    <w:rsid w:val="0036621D"/>
    <w:rsid w:val="00366D64"/>
    <w:rsid w:val="00370BE0"/>
    <w:rsid w:val="003839FF"/>
    <w:rsid w:val="003A4DC1"/>
    <w:rsid w:val="003B3A56"/>
    <w:rsid w:val="003C2172"/>
    <w:rsid w:val="003C7DBA"/>
    <w:rsid w:val="004310C9"/>
    <w:rsid w:val="00441570"/>
    <w:rsid w:val="00445574"/>
    <w:rsid w:val="004703CF"/>
    <w:rsid w:val="00471BD4"/>
    <w:rsid w:val="00493F5D"/>
    <w:rsid w:val="004D7963"/>
    <w:rsid w:val="004E1945"/>
    <w:rsid w:val="004E7B32"/>
    <w:rsid w:val="00504D19"/>
    <w:rsid w:val="0050529F"/>
    <w:rsid w:val="00530DF7"/>
    <w:rsid w:val="0055252A"/>
    <w:rsid w:val="005540E8"/>
    <w:rsid w:val="005B5757"/>
    <w:rsid w:val="005C4B5E"/>
    <w:rsid w:val="005D74B2"/>
    <w:rsid w:val="005E15A8"/>
    <w:rsid w:val="005E3B67"/>
    <w:rsid w:val="005E468F"/>
    <w:rsid w:val="00626207"/>
    <w:rsid w:val="00626FA6"/>
    <w:rsid w:val="006343AD"/>
    <w:rsid w:val="006409C8"/>
    <w:rsid w:val="00650E77"/>
    <w:rsid w:val="006677CA"/>
    <w:rsid w:val="006864B9"/>
    <w:rsid w:val="006A789A"/>
    <w:rsid w:val="006E0206"/>
    <w:rsid w:val="006F0CEC"/>
    <w:rsid w:val="007026DB"/>
    <w:rsid w:val="007044ED"/>
    <w:rsid w:val="00761B80"/>
    <w:rsid w:val="00761D96"/>
    <w:rsid w:val="007659F0"/>
    <w:rsid w:val="007B15B1"/>
    <w:rsid w:val="007D4CDB"/>
    <w:rsid w:val="007E7F05"/>
    <w:rsid w:val="007F2C29"/>
    <w:rsid w:val="0082779F"/>
    <w:rsid w:val="00832AE8"/>
    <w:rsid w:val="00857158"/>
    <w:rsid w:val="00861B93"/>
    <w:rsid w:val="00866D41"/>
    <w:rsid w:val="008801C2"/>
    <w:rsid w:val="00892552"/>
    <w:rsid w:val="008C21B8"/>
    <w:rsid w:val="008D6F47"/>
    <w:rsid w:val="00900975"/>
    <w:rsid w:val="00900A0C"/>
    <w:rsid w:val="009111EC"/>
    <w:rsid w:val="00911D3E"/>
    <w:rsid w:val="00962927"/>
    <w:rsid w:val="009875BF"/>
    <w:rsid w:val="009B2527"/>
    <w:rsid w:val="009D150F"/>
    <w:rsid w:val="009E0989"/>
    <w:rsid w:val="009E37F2"/>
    <w:rsid w:val="00A0305A"/>
    <w:rsid w:val="00A06996"/>
    <w:rsid w:val="00A25CC8"/>
    <w:rsid w:val="00A27767"/>
    <w:rsid w:val="00A31503"/>
    <w:rsid w:val="00A33112"/>
    <w:rsid w:val="00A7231E"/>
    <w:rsid w:val="00AA047C"/>
    <w:rsid w:val="00AB20E3"/>
    <w:rsid w:val="00B056DC"/>
    <w:rsid w:val="00B2506F"/>
    <w:rsid w:val="00B4712C"/>
    <w:rsid w:val="00B76F7C"/>
    <w:rsid w:val="00B84804"/>
    <w:rsid w:val="00BB1D64"/>
    <w:rsid w:val="00BD0305"/>
    <w:rsid w:val="00BD5349"/>
    <w:rsid w:val="00BF2F3E"/>
    <w:rsid w:val="00C11134"/>
    <w:rsid w:val="00C205FC"/>
    <w:rsid w:val="00C207CF"/>
    <w:rsid w:val="00C367D6"/>
    <w:rsid w:val="00C37442"/>
    <w:rsid w:val="00C70095"/>
    <w:rsid w:val="00C95E27"/>
    <w:rsid w:val="00CA430B"/>
    <w:rsid w:val="00D10762"/>
    <w:rsid w:val="00D17E1E"/>
    <w:rsid w:val="00D3272B"/>
    <w:rsid w:val="00D52E01"/>
    <w:rsid w:val="00D879A4"/>
    <w:rsid w:val="00DB5607"/>
    <w:rsid w:val="00E32C8F"/>
    <w:rsid w:val="00E33597"/>
    <w:rsid w:val="00E35457"/>
    <w:rsid w:val="00E53ED7"/>
    <w:rsid w:val="00E57BC2"/>
    <w:rsid w:val="00E702E0"/>
    <w:rsid w:val="00EB1AC1"/>
    <w:rsid w:val="00EC1D96"/>
    <w:rsid w:val="00EC7EEC"/>
    <w:rsid w:val="00EF3601"/>
    <w:rsid w:val="00F30F8A"/>
    <w:rsid w:val="00F32E9A"/>
    <w:rsid w:val="00F34619"/>
    <w:rsid w:val="00F57DF5"/>
    <w:rsid w:val="00FD5480"/>
    <w:rsid w:val="00FE6325"/>
    <w:rsid w:val="00FE79FB"/>
    <w:rsid w:val="00FF6D62"/>
    <w:rsid w:val="5F764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cstheme="majorBidi"/>
      <w:b/>
      <w:bCs/>
      <w:sz w:val="30"/>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28"/>
      <w:szCs w:val="32"/>
    </w:rPr>
  </w:style>
  <w:style w:type="paragraph" w:styleId="5">
    <w:name w:val="heading 4"/>
    <w:basedOn w:val="1"/>
    <w:next w:val="1"/>
    <w:link w:val="30"/>
    <w:unhideWhenUsed/>
    <w:qFormat/>
    <w:uiPriority w:val="9"/>
    <w:pPr>
      <w:keepNext/>
      <w:keepLines/>
      <w:spacing w:before="280" w:after="290" w:line="376" w:lineRule="auto"/>
      <w:outlineLvl w:val="3"/>
    </w:pPr>
    <w:rPr>
      <w:rFonts w:cstheme="majorBidi"/>
      <w:b/>
      <w:bCs/>
      <w:szCs w:val="28"/>
    </w:rPr>
  </w:style>
  <w:style w:type="paragraph" w:styleId="6">
    <w:name w:val="heading 5"/>
    <w:basedOn w:val="1"/>
    <w:next w:val="1"/>
    <w:link w:val="31"/>
    <w:unhideWhenUsed/>
    <w:qFormat/>
    <w:uiPriority w:val="9"/>
    <w:pPr>
      <w:keepNext/>
      <w:keepLines/>
      <w:spacing w:before="280" w:after="290" w:line="376" w:lineRule="atLeast"/>
      <w:outlineLvl w:val="4"/>
    </w:pPr>
    <w:rPr>
      <w:b/>
      <w:bCs/>
      <w:szCs w:val="28"/>
    </w:rPr>
  </w:style>
  <w:style w:type="paragraph" w:styleId="7">
    <w:name w:val="heading 6"/>
    <w:basedOn w:val="1"/>
    <w:next w:val="1"/>
    <w:link w:val="32"/>
    <w:unhideWhenUsed/>
    <w:qFormat/>
    <w:uiPriority w:val="9"/>
    <w:pPr>
      <w:keepNext/>
      <w:keepLines/>
      <w:spacing w:before="240" w:after="64" w:line="320" w:lineRule="atLeast"/>
      <w:outlineLvl w:val="5"/>
    </w:pPr>
    <w:rPr>
      <w:rFonts w:cstheme="majorBidi"/>
      <w:b/>
      <w:bCs/>
      <w:szCs w:val="24"/>
    </w:rPr>
  </w:style>
  <w:style w:type="paragraph" w:styleId="8">
    <w:name w:val="heading 7"/>
    <w:basedOn w:val="1"/>
    <w:next w:val="1"/>
    <w:link w:val="33"/>
    <w:unhideWhenUsed/>
    <w:qFormat/>
    <w:uiPriority w:val="9"/>
    <w:pPr>
      <w:keepNext/>
      <w:keepLines/>
      <w:spacing w:before="240" w:after="64" w:line="320" w:lineRule="atLeast"/>
      <w:outlineLvl w:val="6"/>
    </w:pPr>
    <w:rPr>
      <w:b/>
      <w:bCs/>
      <w:szCs w:val="24"/>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9">
    <w:name w:val="annotation text"/>
    <w:basedOn w:val="1"/>
    <w:link w:val="43"/>
    <w:unhideWhenUsed/>
    <w:uiPriority w:val="99"/>
    <w:pPr>
      <w:jc w:val="left"/>
    </w:pPr>
  </w:style>
  <w:style w:type="paragraph" w:styleId="10">
    <w:name w:val="toc 3"/>
    <w:basedOn w:val="1"/>
    <w:next w:val="1"/>
    <w:unhideWhenUsed/>
    <w:uiPriority w:val="39"/>
    <w:pPr>
      <w:ind w:left="840" w:leftChars="400"/>
    </w:pPr>
  </w:style>
  <w:style w:type="paragraph" w:styleId="11">
    <w:name w:val="endnote text"/>
    <w:basedOn w:val="1"/>
    <w:link w:val="38"/>
    <w:semiHidden/>
    <w:unhideWhenUsed/>
    <w:uiPriority w:val="99"/>
    <w:pPr>
      <w:snapToGrid w:val="0"/>
      <w:jc w:val="left"/>
    </w:pPr>
  </w:style>
  <w:style w:type="paragraph" w:styleId="12">
    <w:name w:val="Balloon Text"/>
    <w:basedOn w:val="1"/>
    <w:link w:val="42"/>
    <w:semiHidden/>
    <w:unhideWhenUsed/>
    <w:uiPriority w:val="99"/>
    <w:pPr>
      <w:widowControl w:val="0"/>
      <w:spacing w:beforeLines="50" w:line="240" w:lineRule="auto"/>
    </w:pPr>
    <w:rPr>
      <w:rFonts w:cs="Times New Roman"/>
      <w:sz w:val="18"/>
      <w:szCs w:val="18"/>
    </w:rPr>
  </w:style>
  <w:style w:type="paragraph" w:styleId="13">
    <w:name w:val="footer"/>
    <w:basedOn w:val="1"/>
    <w:link w:val="47"/>
    <w:unhideWhenUsed/>
    <w:uiPriority w:val="99"/>
    <w:pPr>
      <w:tabs>
        <w:tab w:val="center" w:pos="4153"/>
        <w:tab w:val="right" w:pos="8306"/>
      </w:tabs>
      <w:snapToGrid w:val="0"/>
      <w:spacing w:line="240" w:lineRule="atLeast"/>
      <w:jc w:val="left"/>
    </w:pPr>
    <w:rPr>
      <w:sz w:val="18"/>
      <w:szCs w:val="18"/>
    </w:rPr>
  </w:style>
  <w:style w:type="paragraph" w:styleId="14">
    <w:name w:val="header"/>
    <w:basedOn w:val="1"/>
    <w:link w:val="4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5">
    <w:name w:val="footnote text"/>
    <w:basedOn w:val="1"/>
    <w:link w:val="39"/>
    <w:semiHidden/>
    <w:unhideWhenUsed/>
    <w:uiPriority w:val="99"/>
    <w:pPr>
      <w:snapToGrid w:val="0"/>
      <w:jc w:val="left"/>
    </w:pPr>
    <w:rPr>
      <w:sz w:val="18"/>
      <w:szCs w:val="18"/>
    </w:rPr>
  </w:style>
  <w:style w:type="paragraph" w:styleId="16">
    <w:name w:val="toc 2"/>
    <w:basedOn w:val="1"/>
    <w:next w:val="1"/>
    <w:unhideWhenUsed/>
    <w:uiPriority w:val="39"/>
    <w:pPr>
      <w:ind w:left="420" w:leftChars="200"/>
    </w:pPr>
  </w:style>
  <w:style w:type="paragraph" w:styleId="17">
    <w:name w:val="Title"/>
    <w:basedOn w:val="1"/>
    <w:next w:val="1"/>
    <w:link w:val="41"/>
    <w:qFormat/>
    <w:uiPriority w:val="10"/>
    <w:pPr>
      <w:widowControl w:val="0"/>
      <w:spacing w:beforeLines="50" w:afterLines="50" w:line="240" w:lineRule="auto"/>
      <w:jc w:val="center"/>
      <w:outlineLvl w:val="0"/>
    </w:pPr>
    <w:rPr>
      <w:rFonts w:cstheme="majorBidi"/>
      <w:b/>
      <w:bCs/>
      <w:szCs w:val="32"/>
    </w:rPr>
  </w:style>
  <w:style w:type="paragraph" w:styleId="18">
    <w:name w:val="annotation subject"/>
    <w:basedOn w:val="9"/>
    <w:next w:val="9"/>
    <w:link w:val="44"/>
    <w:semiHidden/>
    <w:unhideWhenUsed/>
    <w:uiPriority w:val="99"/>
    <w:rPr>
      <w:b/>
      <w:bCs/>
    </w:rPr>
  </w:style>
  <w:style w:type="table" w:styleId="20">
    <w:name w:val="Table Grid"/>
    <w:basedOn w:val="19"/>
    <w:uiPriority w:val="59"/>
    <w:pPr>
      <w:spacing w:line="240" w:lineRule="auto"/>
      <w:ind w:firstLine="420"/>
    </w:pPr>
    <w:rPr>
      <w:rFonts w:ascii="Times New Roman" w:hAnsi="Times New Roman"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endnote reference"/>
    <w:basedOn w:val="21"/>
    <w:semiHidden/>
    <w:unhideWhenUsed/>
    <w:uiPriority w:val="99"/>
    <w:rPr>
      <w:vertAlign w:val="superscript"/>
    </w:rPr>
  </w:style>
  <w:style w:type="character" w:styleId="23">
    <w:name w:val="FollowedHyperlink"/>
    <w:basedOn w:val="21"/>
    <w:semiHidden/>
    <w:unhideWhenUsed/>
    <w:uiPriority w:val="99"/>
    <w:rPr>
      <w:color w:val="954F72" w:themeColor="followedHyperlink"/>
      <w:u w:val="single"/>
      <w14:textFill>
        <w14:solidFill>
          <w14:schemeClr w14:val="folHlink"/>
        </w14:solidFill>
      </w14:textFill>
    </w:rPr>
  </w:style>
  <w:style w:type="character" w:styleId="24">
    <w:name w:val="Hyperlink"/>
    <w:basedOn w:val="21"/>
    <w:unhideWhenUsed/>
    <w:uiPriority w:val="99"/>
    <w:rPr>
      <w:color w:val="0563C1" w:themeColor="hyperlink"/>
      <w:u w:val="single"/>
      <w14:textFill>
        <w14:solidFill>
          <w14:schemeClr w14:val="hlink"/>
        </w14:solidFill>
      </w14:textFill>
    </w:rPr>
  </w:style>
  <w:style w:type="character" w:styleId="25">
    <w:name w:val="annotation reference"/>
    <w:basedOn w:val="21"/>
    <w:semiHidden/>
    <w:unhideWhenUsed/>
    <w:uiPriority w:val="99"/>
    <w:rPr>
      <w:sz w:val="21"/>
      <w:szCs w:val="21"/>
    </w:rPr>
  </w:style>
  <w:style w:type="character" w:styleId="26">
    <w:name w:val="footnote reference"/>
    <w:basedOn w:val="21"/>
    <w:semiHidden/>
    <w:unhideWhenUsed/>
    <w:uiPriority w:val="99"/>
    <w:rPr>
      <w:vertAlign w:val="superscript"/>
    </w:rPr>
  </w:style>
  <w:style w:type="character" w:customStyle="1" w:styleId="27">
    <w:name w:val="标题 1 字符"/>
    <w:basedOn w:val="21"/>
    <w:link w:val="2"/>
    <w:uiPriority w:val="9"/>
    <w:rPr>
      <w:b/>
      <w:bCs/>
      <w:kern w:val="44"/>
      <w:sz w:val="44"/>
      <w:szCs w:val="44"/>
    </w:rPr>
  </w:style>
  <w:style w:type="character" w:customStyle="1" w:styleId="28">
    <w:name w:val="标题 2 字符"/>
    <w:basedOn w:val="21"/>
    <w:link w:val="3"/>
    <w:uiPriority w:val="9"/>
    <w:rPr>
      <w:rFonts w:ascii="Times New Roman" w:hAnsi="Times New Roman" w:eastAsia="宋体" w:cstheme="majorBidi"/>
      <w:b/>
      <w:bCs/>
      <w:sz w:val="30"/>
      <w:szCs w:val="32"/>
    </w:rPr>
  </w:style>
  <w:style w:type="character" w:customStyle="1" w:styleId="29">
    <w:name w:val="标题 3 字符"/>
    <w:basedOn w:val="21"/>
    <w:link w:val="4"/>
    <w:uiPriority w:val="9"/>
    <w:rPr>
      <w:rFonts w:ascii="Times New Roman" w:hAnsi="Times New Roman" w:eastAsia="宋体"/>
      <w:b/>
      <w:bCs/>
      <w:sz w:val="28"/>
      <w:szCs w:val="32"/>
    </w:rPr>
  </w:style>
  <w:style w:type="character" w:customStyle="1" w:styleId="30">
    <w:name w:val="标题 4 字符"/>
    <w:basedOn w:val="21"/>
    <w:link w:val="5"/>
    <w:uiPriority w:val="9"/>
    <w:rPr>
      <w:rFonts w:ascii="Times New Roman" w:hAnsi="Times New Roman" w:eastAsia="宋体" w:cstheme="majorBidi"/>
      <w:b/>
      <w:bCs/>
      <w:sz w:val="24"/>
      <w:szCs w:val="28"/>
    </w:rPr>
  </w:style>
  <w:style w:type="character" w:customStyle="1" w:styleId="31">
    <w:name w:val="标题 5 字符"/>
    <w:basedOn w:val="21"/>
    <w:link w:val="6"/>
    <w:qFormat/>
    <w:uiPriority w:val="9"/>
    <w:rPr>
      <w:rFonts w:ascii="Times New Roman" w:hAnsi="Times New Roman" w:eastAsia="宋体"/>
      <w:b/>
      <w:bCs/>
      <w:sz w:val="24"/>
      <w:szCs w:val="28"/>
    </w:rPr>
  </w:style>
  <w:style w:type="character" w:customStyle="1" w:styleId="32">
    <w:name w:val="标题 6 字符"/>
    <w:basedOn w:val="21"/>
    <w:link w:val="7"/>
    <w:uiPriority w:val="9"/>
    <w:rPr>
      <w:rFonts w:ascii="Times New Roman" w:hAnsi="Times New Roman" w:eastAsia="宋体" w:cstheme="majorBidi"/>
      <w:b/>
      <w:bCs/>
      <w:sz w:val="24"/>
      <w:szCs w:val="24"/>
    </w:rPr>
  </w:style>
  <w:style w:type="character" w:customStyle="1" w:styleId="33">
    <w:name w:val="标题 7 字符"/>
    <w:basedOn w:val="21"/>
    <w:link w:val="8"/>
    <w:uiPriority w:val="9"/>
    <w:rPr>
      <w:rFonts w:ascii="Times New Roman" w:hAnsi="Times New Roman" w:eastAsia="宋体"/>
      <w:b/>
      <w:bCs/>
      <w:sz w:val="24"/>
      <w:szCs w:val="24"/>
    </w:rPr>
  </w:style>
  <w:style w:type="character" w:customStyle="1" w:styleId="34">
    <w:name w:val="fontstyle01"/>
    <w:basedOn w:val="21"/>
    <w:uiPriority w:val="0"/>
    <w:rPr>
      <w:rFonts w:hint="default" w:ascii="Arial-BoldMT" w:hAnsi="Arial-BoldMT"/>
      <w:b/>
      <w:bCs/>
      <w:color w:val="000000"/>
      <w:sz w:val="20"/>
      <w:szCs w:val="20"/>
    </w:rPr>
  </w:style>
  <w:style w:type="character" w:customStyle="1" w:styleId="35">
    <w:name w:val="fontstyle21"/>
    <w:basedOn w:val="21"/>
    <w:uiPriority w:val="0"/>
    <w:rPr>
      <w:rFonts w:hint="default" w:ascii="ArialMT" w:hAnsi="ArialMT"/>
      <w:color w:val="000000"/>
      <w:sz w:val="20"/>
      <w:szCs w:val="20"/>
    </w:rPr>
  </w:style>
  <w:style w:type="character" w:customStyle="1" w:styleId="36">
    <w:name w:val="Unresolved Mention"/>
    <w:basedOn w:val="21"/>
    <w:semiHidden/>
    <w:unhideWhenUsed/>
    <w:uiPriority w:val="99"/>
    <w:rPr>
      <w:color w:val="605E5C"/>
      <w:shd w:val="clear" w:color="auto" w:fill="E1DFDD"/>
    </w:rPr>
  </w:style>
  <w:style w:type="paragraph" w:styleId="37">
    <w:name w:val="List Paragraph"/>
    <w:basedOn w:val="1"/>
    <w:qFormat/>
    <w:uiPriority w:val="34"/>
    <w:pPr>
      <w:ind w:firstLine="420" w:firstLineChars="200"/>
    </w:pPr>
  </w:style>
  <w:style w:type="character" w:customStyle="1" w:styleId="38">
    <w:name w:val="尾注文本 字符"/>
    <w:basedOn w:val="21"/>
    <w:link w:val="11"/>
    <w:semiHidden/>
    <w:uiPriority w:val="99"/>
    <w:rPr>
      <w:rFonts w:ascii="Times New Roman" w:hAnsi="Times New Roman" w:eastAsia="宋体"/>
      <w:sz w:val="24"/>
    </w:rPr>
  </w:style>
  <w:style w:type="character" w:customStyle="1" w:styleId="39">
    <w:name w:val="脚注文本 字符"/>
    <w:basedOn w:val="21"/>
    <w:link w:val="15"/>
    <w:semiHidden/>
    <w:uiPriority w:val="99"/>
    <w:rPr>
      <w:rFonts w:ascii="Times New Roman" w:hAnsi="Times New Roman" w:eastAsia="宋体"/>
      <w:sz w:val="18"/>
      <w:szCs w:val="18"/>
    </w:rPr>
  </w:style>
  <w:style w:type="paragraph" w:customStyle="1" w:styleId="40">
    <w:name w:val="Revision"/>
    <w:hidden/>
    <w:semiHidden/>
    <w:uiPriority w:val="99"/>
    <w:pPr>
      <w:spacing w:line="240" w:lineRule="auto"/>
      <w:jc w:val="left"/>
    </w:pPr>
    <w:rPr>
      <w:rFonts w:ascii="Times New Roman" w:hAnsi="Times New Roman" w:eastAsia="宋体" w:cstheme="minorBidi"/>
      <w:kern w:val="2"/>
      <w:sz w:val="24"/>
      <w:szCs w:val="22"/>
      <w:lang w:val="en-US" w:eastAsia="zh-CN" w:bidi="ar-SA"/>
    </w:rPr>
  </w:style>
  <w:style w:type="character" w:customStyle="1" w:styleId="41">
    <w:name w:val="标题 字符"/>
    <w:basedOn w:val="21"/>
    <w:link w:val="17"/>
    <w:uiPriority w:val="10"/>
    <w:rPr>
      <w:rFonts w:ascii="Times New Roman" w:hAnsi="Times New Roman" w:eastAsia="宋体" w:cstheme="majorBidi"/>
      <w:b/>
      <w:bCs/>
      <w:sz w:val="24"/>
      <w:szCs w:val="32"/>
    </w:rPr>
  </w:style>
  <w:style w:type="character" w:customStyle="1" w:styleId="42">
    <w:name w:val="批注框文本 字符"/>
    <w:basedOn w:val="21"/>
    <w:link w:val="12"/>
    <w:semiHidden/>
    <w:uiPriority w:val="99"/>
    <w:rPr>
      <w:rFonts w:ascii="Times New Roman" w:hAnsi="Times New Roman" w:eastAsia="宋体" w:cs="Times New Roman"/>
      <w:sz w:val="18"/>
      <w:szCs w:val="18"/>
    </w:rPr>
  </w:style>
  <w:style w:type="character" w:customStyle="1" w:styleId="43">
    <w:name w:val="批注文字 字符"/>
    <w:basedOn w:val="21"/>
    <w:link w:val="9"/>
    <w:uiPriority w:val="99"/>
    <w:rPr>
      <w:rFonts w:ascii="Times New Roman" w:hAnsi="Times New Roman" w:eastAsia="宋体"/>
      <w:sz w:val="24"/>
    </w:rPr>
  </w:style>
  <w:style w:type="character" w:customStyle="1" w:styleId="44">
    <w:name w:val="批注主题 字符"/>
    <w:basedOn w:val="43"/>
    <w:link w:val="18"/>
    <w:semiHidden/>
    <w:uiPriority w:val="99"/>
    <w:rPr>
      <w:rFonts w:ascii="Times New Roman" w:hAnsi="Times New Roman" w:eastAsia="宋体"/>
      <w:b/>
      <w:bCs/>
      <w:sz w:val="24"/>
    </w:rPr>
  </w:style>
  <w:style w:type="paragraph" w:customStyle="1" w:styleId="45">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46">
    <w:name w:val="页眉 字符"/>
    <w:basedOn w:val="21"/>
    <w:link w:val="14"/>
    <w:uiPriority w:val="99"/>
    <w:rPr>
      <w:rFonts w:ascii="Times New Roman" w:hAnsi="Times New Roman" w:eastAsia="宋体"/>
      <w:sz w:val="18"/>
      <w:szCs w:val="18"/>
    </w:rPr>
  </w:style>
  <w:style w:type="character" w:customStyle="1" w:styleId="47">
    <w:name w:val="页脚 字符"/>
    <w:basedOn w:val="21"/>
    <w:link w:val="13"/>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3" Type="http://schemas.microsoft.com/office/2011/relationships/people" Target="people.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comments" Target="comments.xml"/><Relationship Id="rId29" Type="http://schemas.openxmlformats.org/officeDocument/2006/relationships/customXml" Target="../customXml/item1.xml"/><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0E08B0-0C1D-4980-968C-30ADE40BA446}">
  <ds:schemaRefs/>
</ds:datastoreItem>
</file>

<file path=docProps/app.xml><?xml version="1.0" encoding="utf-8"?>
<Properties xmlns="http://schemas.openxmlformats.org/officeDocument/2006/extended-properties" xmlns:vt="http://schemas.openxmlformats.org/officeDocument/2006/docPropsVTypes">
  <Template>Normal.dotm</Template>
  <Pages>124</Pages>
  <Words>50683</Words>
  <Characters>78234</Characters>
  <Lines>652</Lines>
  <Paragraphs>183</Paragraphs>
  <TotalTime>180</TotalTime>
  <ScaleCrop>false</ScaleCrop>
  <LinksUpToDate>false</LinksUpToDate>
  <CharactersWithSpaces>80226</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2019-02-14T04:54:00Z</dcterms:created>
  <dc:creator>代宗骏</dc:creator>
  <cp:lastModifiedBy>sisyphus</cp:lastModifiedBy>
  <dcterms:modified xsi:type="dcterms:W3CDTF">2023-01-28T04:34:02Z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AD58ACE706FC44DE861AC2C4900B415A</vt:lpwstr>
  </property>
</Properties>
</file>